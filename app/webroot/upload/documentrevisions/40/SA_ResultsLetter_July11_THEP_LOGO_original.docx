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comments.xml" ContentType="application/vnd.openxmlformats-officedocument.wordprocessingml.comments+xml"/>
  <Default Extension="jpeg" ContentType="image/jpeg"/>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910" w:rsidDel="0005449C" w:rsidRDefault="0022731C" w:rsidP="00A463FD">
      <w:pPr>
        <w:pStyle w:val="Header"/>
        <w:tabs>
          <w:tab w:val="right" w:pos="9360"/>
        </w:tabs>
        <w:rPr>
          <w:ins w:id="0" w:author="Mark Tinholt" w:date="2013-07-11T13:14:00Z"/>
          <w:del w:id="1" w:author="Ennsb" w:date="2013-07-11T15:00:00Z"/>
          <w:lang w:val="en-US"/>
        </w:rPr>
      </w:pPr>
      <w:ins w:id="2" w:author="Mark Tinholt" w:date="2013-07-11T13:14:00Z">
        <w:del w:id="3" w:author="Ennsb" w:date="2013-07-11T15:00:00Z">
          <w:r w:rsidRPr="0022731C" w:rsidDel="0005449C">
            <w:rPr>
              <w:highlight w:val="red"/>
              <w:lang w:val="en-US"/>
              <w:rPrChange w:id="4" w:author="Mark Tinholt" w:date="2013-07-11T13:15:00Z">
                <w:rPr>
                  <w:lang w:val="en-US"/>
                </w:rPr>
              </w:rPrChange>
            </w:rPr>
            <w:delText>SHOULD HAVE THE THEP LOGO, NOT SNC LOGO</w:delText>
          </w:r>
        </w:del>
      </w:ins>
    </w:p>
    <w:p w:rsidR="0005449C" w:rsidDel="0005449C" w:rsidRDefault="0005449C">
      <w:pPr>
        <w:rPr>
          <w:del w:id="5" w:author="Ennsb" w:date="2013-07-11T15:00:00Z"/>
          <w:lang w:val="en-US"/>
        </w:rPr>
        <w:pPrChange w:id="6" w:author="Mark Tinholt" w:date="2013-07-11T13:14:00Z">
          <w:pPr>
            <w:pStyle w:val="Header"/>
            <w:tabs>
              <w:tab w:val="right" w:pos="9360"/>
            </w:tabs>
          </w:pPr>
        </w:pPrChange>
      </w:pPr>
    </w:p>
    <w:p w:rsidR="0005449C" w:rsidRDefault="0005449C" w:rsidP="00A463FD">
      <w:pPr>
        <w:pStyle w:val="Header"/>
        <w:tabs>
          <w:tab w:val="right" w:pos="9360"/>
        </w:tabs>
        <w:rPr>
          <w:ins w:id="7" w:author="Ennsb" w:date="2013-07-11T15:00:00Z"/>
        </w:rPr>
      </w:pPr>
    </w:p>
    <w:p w:rsidR="00FB593D" w:rsidRDefault="006B2C73" w:rsidP="00A463FD">
      <w:pPr>
        <w:pStyle w:val="Header"/>
        <w:tabs>
          <w:tab w:val="right" w:pos="9360"/>
        </w:tabs>
        <w:rPr>
          <w:lang w:val="en-US"/>
        </w:rPr>
      </w:pPr>
      <w:r>
        <w:t>July</w:t>
      </w:r>
      <w:r w:rsidR="00B928C2">
        <w:t>, 2013</w:t>
      </w:r>
      <w:r w:rsidR="00FB593D">
        <w:rPr>
          <w:lang w:val="en-US"/>
        </w:rPr>
        <w:tab/>
        <w:t>Project</w:t>
      </w:r>
      <w:r w:rsidR="0087557D">
        <w:rPr>
          <w:lang w:val="en-US"/>
        </w:rPr>
        <w:t>:</w:t>
      </w:r>
      <w:r w:rsidR="00FB593D">
        <w:rPr>
          <w:lang w:val="en-US"/>
        </w:rPr>
        <w:t xml:space="preserve"> </w:t>
      </w:r>
      <w:r w:rsidR="0022731C" w:rsidRPr="00CA3E7F">
        <w:rPr>
          <w:rFonts w:cs="Arial"/>
          <w:highlight w:val="yellow"/>
        </w:rPr>
        <w:fldChar w:fldCharType="begin"/>
      </w:r>
      <w:r w:rsidR="00206E4F" w:rsidRPr="00CA3E7F">
        <w:rPr>
          <w:rFonts w:cs="Arial"/>
          <w:highlight w:val="yellow"/>
        </w:rPr>
        <w:instrText xml:space="preserve"> MERGEFIELD PROJECT </w:instrText>
      </w:r>
      <w:r w:rsidR="0022731C" w:rsidRPr="00CA3E7F">
        <w:rPr>
          <w:rFonts w:cs="Arial"/>
          <w:highlight w:val="yellow"/>
        </w:rPr>
        <w:fldChar w:fldCharType="separate"/>
      </w:r>
      <w:r w:rsidR="00CA3E7F" w:rsidRPr="00CA3E7F">
        <w:rPr>
          <w:rFonts w:cs="Arial"/>
          <w:noProof/>
          <w:highlight w:val="yellow"/>
        </w:rPr>
        <w:t>«PROJECT»</w:t>
      </w:r>
      <w:r w:rsidR="0022731C" w:rsidRPr="00CA3E7F">
        <w:rPr>
          <w:rFonts w:cs="Arial"/>
          <w:highlight w:val="yellow"/>
        </w:rPr>
        <w:fldChar w:fldCharType="end"/>
      </w:r>
    </w:p>
    <w:p w:rsidR="00FB593D" w:rsidRDefault="00FB593D">
      <w:pPr>
        <w:pStyle w:val="Header"/>
        <w:tabs>
          <w:tab w:val="right" w:pos="9360"/>
        </w:tabs>
        <w:jc w:val="right"/>
        <w:rPr>
          <w:lang w:val="en-US"/>
        </w:rPr>
      </w:pPr>
      <w:r>
        <w:rPr>
          <w:lang w:val="en-US"/>
        </w:rPr>
        <w:tab/>
        <w:t xml:space="preserve">PID: </w:t>
      </w:r>
      <w:r w:rsidR="0022731C">
        <w:rPr>
          <w:lang w:val="en-US"/>
        </w:rPr>
        <w:fldChar w:fldCharType="begin"/>
      </w:r>
      <w:r w:rsidR="00206E4F">
        <w:rPr>
          <w:lang w:val="en-US"/>
        </w:rPr>
        <w:instrText xml:space="preserve"> MERGEFIELD PHASE </w:instrText>
      </w:r>
      <w:r w:rsidR="0022731C">
        <w:rPr>
          <w:lang w:val="en-US"/>
        </w:rPr>
        <w:fldChar w:fldCharType="separate"/>
      </w:r>
      <w:r w:rsidR="00CA3E7F" w:rsidRPr="00CA3E7F">
        <w:rPr>
          <w:noProof/>
          <w:highlight w:val="yellow"/>
          <w:lang w:val="en-US"/>
        </w:rPr>
        <w:t>«PHASE»</w:t>
      </w:r>
      <w:r w:rsidR="0022731C">
        <w:rPr>
          <w:lang w:val="en-US"/>
        </w:rPr>
        <w:fldChar w:fldCharType="end"/>
      </w:r>
    </w:p>
    <w:p w:rsidR="00206E4F" w:rsidRPr="00CA3E7F" w:rsidRDefault="0022731C"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Owner_Street_Address </w:instrText>
      </w:r>
      <w:r w:rsidRPr="00CA3E7F">
        <w:rPr>
          <w:highlight w:val="yellow"/>
          <w:lang w:val="en-US"/>
        </w:rPr>
        <w:fldChar w:fldCharType="separate"/>
      </w:r>
      <w:r w:rsidR="00CA3E7F" w:rsidRPr="00CA3E7F">
        <w:rPr>
          <w:noProof/>
          <w:highlight w:val="yellow"/>
          <w:lang w:val="en-US"/>
        </w:rPr>
        <w:t>«Owner_Street_Address»</w:t>
      </w:r>
      <w:r w:rsidRPr="00CA3E7F">
        <w:rPr>
          <w:highlight w:val="yellow"/>
          <w:lang w:val="en-US"/>
        </w:rPr>
        <w:fldChar w:fldCharType="end"/>
      </w:r>
    </w:p>
    <w:p w:rsidR="00B36CAD" w:rsidRPr="00CA3E7F" w:rsidRDefault="0022731C"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Owner_City </w:instrText>
      </w:r>
      <w:r w:rsidRPr="00CA3E7F">
        <w:rPr>
          <w:highlight w:val="yellow"/>
          <w:lang w:val="en-US"/>
        </w:rPr>
        <w:fldChar w:fldCharType="separate"/>
      </w:r>
      <w:r w:rsidR="00CA3E7F" w:rsidRPr="00CA3E7F">
        <w:rPr>
          <w:noProof/>
          <w:highlight w:val="yellow"/>
          <w:lang w:val="en-US"/>
        </w:rPr>
        <w:t>«Owner_City»</w:t>
      </w:r>
      <w:r w:rsidRPr="00CA3E7F">
        <w:rPr>
          <w:highlight w:val="yellow"/>
          <w:lang w:val="en-US"/>
        </w:rPr>
        <w:fldChar w:fldCharType="end"/>
      </w:r>
    </w:p>
    <w:p w:rsidR="00F128D5" w:rsidRDefault="0022731C">
      <w:pPr>
        <w:rPr>
          <w:lang w:val="en-US"/>
        </w:rPr>
      </w:pPr>
      <w:r w:rsidRPr="00CA3E7F">
        <w:rPr>
          <w:highlight w:val="yellow"/>
          <w:lang w:val="en-US"/>
        </w:rPr>
        <w:fldChar w:fldCharType="begin"/>
      </w:r>
      <w:r w:rsidR="00206E4F" w:rsidRPr="00CA3E7F">
        <w:rPr>
          <w:highlight w:val="yellow"/>
          <w:lang w:val="en-US"/>
        </w:rPr>
        <w:instrText xml:space="preserve"> MERGEFIELD Postal_Code </w:instrText>
      </w:r>
      <w:r w:rsidRPr="00CA3E7F">
        <w:rPr>
          <w:highlight w:val="yellow"/>
          <w:lang w:val="en-US"/>
        </w:rPr>
        <w:fldChar w:fldCharType="separate"/>
      </w:r>
      <w:r w:rsidR="00CA3E7F" w:rsidRPr="00CA3E7F">
        <w:rPr>
          <w:noProof/>
          <w:highlight w:val="yellow"/>
          <w:lang w:val="en-US"/>
        </w:rPr>
        <w:t>«Postal_Code»</w:t>
      </w:r>
      <w:r w:rsidRPr="00CA3E7F">
        <w:rPr>
          <w:highlight w:val="yellow"/>
          <w:lang w:val="en-US"/>
        </w:rPr>
        <w:fldChar w:fldCharType="end"/>
      </w:r>
    </w:p>
    <w:p w:rsidR="00FB593D" w:rsidRDefault="00FB593D">
      <w:pPr>
        <w:rPr>
          <w:lang w:val="en-US"/>
        </w:rPr>
      </w:pPr>
    </w:p>
    <w:p w:rsidR="00FB593D" w:rsidRPr="00EA0005" w:rsidRDefault="00FB593D">
      <w:pPr>
        <w:pStyle w:val="MECITABLENAME"/>
        <w:tabs>
          <w:tab w:val="left" w:pos="1800"/>
          <w:tab w:val="left" w:pos="2340"/>
        </w:tabs>
        <w:rPr>
          <w:rFonts w:cs="Arial"/>
          <w:b w:val="0"/>
          <w:noProof/>
        </w:rPr>
      </w:pPr>
      <w:r w:rsidRPr="00EA0005">
        <w:rPr>
          <w:rFonts w:cs="Arial"/>
        </w:rPr>
        <w:t>ATTENTION:</w:t>
      </w:r>
      <w:r w:rsidRPr="00EA0005">
        <w:rPr>
          <w:rFonts w:cs="Arial"/>
          <w:b w:val="0"/>
        </w:rPr>
        <w:t xml:space="preserve"> </w:t>
      </w:r>
      <w:r w:rsidRPr="00EA0005">
        <w:rPr>
          <w:rFonts w:cs="Arial"/>
          <w:b w:val="0"/>
        </w:rPr>
        <w:tab/>
      </w:r>
      <w:r w:rsidRPr="00EA0005">
        <w:rPr>
          <w:rFonts w:cs="Arial"/>
          <w:b w:val="0"/>
        </w:rPr>
        <w:tab/>
      </w:r>
      <w:r w:rsidR="0022731C" w:rsidRPr="00CA3E7F">
        <w:rPr>
          <w:highlight w:val="yellow"/>
        </w:rPr>
        <w:fldChar w:fldCharType="begin"/>
      </w:r>
      <w:r w:rsidR="000F7BF0" w:rsidRPr="00CA3E7F">
        <w:rPr>
          <w:highlight w:val="yellow"/>
        </w:rPr>
        <w:instrText xml:space="preserve"> MERGEFIELD Owner_Name </w:instrText>
      </w:r>
      <w:r w:rsidR="0022731C" w:rsidRPr="00CA3E7F">
        <w:rPr>
          <w:highlight w:val="yellow"/>
        </w:rPr>
        <w:fldChar w:fldCharType="separate"/>
      </w:r>
      <w:r w:rsidR="00CA3E7F" w:rsidRPr="00CA3E7F">
        <w:rPr>
          <w:noProof/>
          <w:highlight w:val="yellow"/>
        </w:rPr>
        <w:t>«Owner_Name»</w:t>
      </w:r>
      <w:r w:rsidR="0022731C" w:rsidRPr="00CA3E7F">
        <w:rPr>
          <w:highlight w:val="yellow"/>
        </w:rPr>
        <w:fldChar w:fldCharType="end"/>
      </w:r>
    </w:p>
    <w:p w:rsidR="00FB593D" w:rsidRDefault="00FB593D">
      <w:pPr>
        <w:tabs>
          <w:tab w:val="left" w:pos="1800"/>
          <w:tab w:val="left" w:pos="2340"/>
        </w:tabs>
        <w:rPr>
          <w:b/>
          <w:bCs/>
        </w:rPr>
      </w:pPr>
    </w:p>
    <w:p w:rsidR="00FB593D" w:rsidRDefault="00FE5FAA">
      <w:pPr>
        <w:pStyle w:val="MECITABLENAME"/>
        <w:tabs>
          <w:tab w:val="left" w:pos="1800"/>
          <w:tab w:val="left" w:pos="2340"/>
        </w:tabs>
        <w:jc w:val="left"/>
        <w:rPr>
          <w:rFonts w:cs="Arial"/>
        </w:rPr>
      </w:pPr>
      <w:r>
        <w:rPr>
          <w:rFonts w:cs="Arial"/>
        </w:rPr>
        <w:t xml:space="preserve">REFERENCE: </w:t>
      </w:r>
      <w:r>
        <w:rPr>
          <w:rFonts w:cs="Arial"/>
        </w:rPr>
        <w:tab/>
      </w:r>
      <w:r>
        <w:rPr>
          <w:rFonts w:cs="Arial"/>
        </w:rPr>
        <w:tab/>
        <w:t xml:space="preserve">Summary of </w:t>
      </w:r>
      <w:r w:rsidR="00FB593D">
        <w:rPr>
          <w:rFonts w:cs="Arial"/>
        </w:rPr>
        <w:t xml:space="preserve">Soil </w:t>
      </w:r>
      <w:r w:rsidR="004400D3">
        <w:rPr>
          <w:rFonts w:cs="Arial"/>
        </w:rPr>
        <w:t xml:space="preserve">Sampling </w:t>
      </w:r>
      <w:del w:id="8" w:author="mccoa" w:date="2013-07-11T10:22:00Z">
        <w:r w:rsidR="00FB593D" w:rsidDel="0045024D">
          <w:rPr>
            <w:rFonts w:cs="Arial"/>
          </w:rPr>
          <w:delText>Activities</w:delText>
        </w:r>
        <w:r w:rsidR="0003533B" w:rsidDel="0045024D">
          <w:rPr>
            <w:rFonts w:cs="Arial"/>
          </w:rPr>
          <w:delText xml:space="preserve"> </w:delText>
        </w:r>
      </w:del>
      <w:r w:rsidR="0003533B">
        <w:rPr>
          <w:rFonts w:cs="Arial"/>
        </w:rPr>
        <w:t>at</w:t>
      </w:r>
      <w:r w:rsidR="00FB593D">
        <w:rPr>
          <w:rFonts w:cs="Arial"/>
        </w:rPr>
        <w:br/>
      </w:r>
      <w:r w:rsidR="00FB593D">
        <w:rPr>
          <w:rFonts w:cs="Arial"/>
        </w:rPr>
        <w:tab/>
      </w:r>
      <w:r w:rsidR="00FB593D">
        <w:rPr>
          <w:rFonts w:cs="Arial"/>
        </w:rPr>
        <w:tab/>
      </w:r>
      <w:r w:rsidR="00FB593D">
        <w:rPr>
          <w:rFonts w:cs="Arial"/>
        </w:rPr>
        <w:tab/>
      </w:r>
      <w:r w:rsidR="0022731C" w:rsidRPr="00CA3E7F">
        <w:rPr>
          <w:rFonts w:cs="Arial"/>
          <w:highlight w:val="yellow"/>
        </w:rPr>
        <w:fldChar w:fldCharType="begin"/>
      </w:r>
      <w:r w:rsidR="00206E4F" w:rsidRPr="00CA3E7F">
        <w:rPr>
          <w:rFonts w:cs="Arial"/>
          <w:highlight w:val="yellow"/>
        </w:rPr>
        <w:instrText xml:space="preserve"> MERGEFIELD PID_Street_Address </w:instrText>
      </w:r>
      <w:r w:rsidR="0022731C" w:rsidRPr="00CA3E7F">
        <w:rPr>
          <w:rFonts w:cs="Arial"/>
          <w:highlight w:val="yellow"/>
        </w:rPr>
        <w:fldChar w:fldCharType="separate"/>
      </w:r>
      <w:r w:rsidR="00CA3E7F" w:rsidRPr="00CA3E7F">
        <w:rPr>
          <w:rFonts w:cs="Arial"/>
          <w:noProof/>
          <w:highlight w:val="yellow"/>
        </w:rPr>
        <w:t>«PID_Street_Address»</w:t>
      </w:r>
      <w:r w:rsidR="0022731C" w:rsidRPr="00CA3E7F">
        <w:rPr>
          <w:rFonts w:cs="Arial"/>
          <w:highlight w:val="yellow"/>
        </w:rPr>
        <w:fldChar w:fldCharType="end"/>
      </w:r>
      <w:r w:rsidR="00D606A9" w:rsidRPr="00CA3E7F">
        <w:rPr>
          <w:rFonts w:cs="Arial"/>
          <w:highlight w:val="yellow"/>
        </w:rPr>
        <w:t xml:space="preserve">, </w:t>
      </w:r>
      <w:r w:rsidR="0022731C" w:rsidRPr="00CA3E7F">
        <w:rPr>
          <w:rFonts w:cs="Arial"/>
          <w:highlight w:val="yellow"/>
        </w:rPr>
        <w:fldChar w:fldCharType="begin"/>
      </w:r>
      <w:r w:rsidR="00206E4F" w:rsidRPr="00CA3E7F">
        <w:rPr>
          <w:rFonts w:cs="Arial"/>
          <w:highlight w:val="yellow"/>
        </w:rPr>
        <w:instrText xml:space="preserve"> MERGEFIELD PID_City </w:instrText>
      </w:r>
      <w:r w:rsidR="0022731C" w:rsidRPr="00CA3E7F">
        <w:rPr>
          <w:rFonts w:cs="Arial"/>
          <w:highlight w:val="yellow"/>
        </w:rPr>
        <w:fldChar w:fldCharType="separate"/>
      </w:r>
      <w:r w:rsidR="00CA3E7F" w:rsidRPr="00CA3E7F">
        <w:rPr>
          <w:rFonts w:cs="Arial"/>
          <w:noProof/>
          <w:highlight w:val="yellow"/>
        </w:rPr>
        <w:t>«PID_City»</w:t>
      </w:r>
      <w:r w:rsidR="0022731C" w:rsidRPr="00CA3E7F">
        <w:rPr>
          <w:rFonts w:cs="Arial"/>
          <w:highlight w:val="yellow"/>
        </w:rPr>
        <w:fldChar w:fldCharType="end"/>
      </w:r>
    </w:p>
    <w:p w:rsidR="00FB593D" w:rsidRDefault="00FB593D">
      <w:pPr>
        <w:tabs>
          <w:tab w:val="right" w:pos="9360"/>
        </w:tabs>
      </w:pPr>
    </w:p>
    <w:p w:rsidR="00FB593D" w:rsidRDefault="00FB593D">
      <w:pPr>
        <w:pBdr>
          <w:top w:val="single" w:sz="4" w:space="1" w:color="auto"/>
        </w:pBdr>
        <w:tabs>
          <w:tab w:val="right" w:pos="9360"/>
        </w:tabs>
      </w:pPr>
    </w:p>
    <w:p w:rsidR="002E77C3" w:rsidRDefault="00227DDD" w:rsidP="002E77C3">
      <w:pPr>
        <w:pStyle w:val="MECINORM1"/>
      </w:pPr>
      <w:ins w:id="9" w:author="Mark Tinholt" w:date="2013-07-11T13:14:00Z">
        <w:r w:rsidRPr="00991F01">
          <w:rPr>
            <w:lang w:val="en-US"/>
          </w:rPr>
          <w:t>SNC-Lavalin</w:t>
        </w:r>
        <w:r>
          <w:rPr>
            <w:lang w:val="en-US"/>
          </w:rPr>
          <w:t xml:space="preserve"> Inc., Environment and Water </w:t>
        </w:r>
        <w:r>
          <w:t xml:space="preserve">(E&amp;W) is pleased to provide you with the results of soil sampling on your property, </w:t>
        </w:r>
      </w:ins>
      <w:del w:id="10" w:author="Mark Tinholt" w:date="2013-07-11T13:14:00Z">
        <w:r w:rsidR="00703DA4" w:rsidDel="00227DDD">
          <w:delText>O</w:delText>
        </w:r>
      </w:del>
      <w:ins w:id="11" w:author="Mark Tinholt" w:date="2013-07-11T13:14:00Z">
        <w:r>
          <w:t>o</w:t>
        </w:r>
      </w:ins>
      <w:r w:rsidR="00703DA4">
        <w:t xml:space="preserve">n behalf of </w:t>
      </w:r>
      <w:r w:rsidR="00E75B79">
        <w:t xml:space="preserve">Teck Metals Ltd. </w:t>
      </w:r>
      <w:r w:rsidR="00703DA4">
        <w:rPr>
          <w:lang w:val="en-US"/>
        </w:rPr>
        <w:t>(Teck) and the Trail Area Health and Environment Program (THEP)</w:t>
      </w:r>
      <w:ins w:id="12" w:author="Mark Tinholt" w:date="2013-07-11T13:14:00Z">
        <w:r>
          <w:rPr>
            <w:lang w:val="en-US"/>
          </w:rPr>
          <w:t>.</w:t>
        </w:r>
      </w:ins>
      <w:r w:rsidR="00703DA4">
        <w:rPr>
          <w:lang w:val="en-US"/>
        </w:rPr>
        <w:t>,</w:t>
      </w:r>
      <w:del w:id="13" w:author="Mark Tinholt" w:date="2013-07-11T13:14:00Z">
        <w:r w:rsidR="00703DA4" w:rsidDel="00227DDD">
          <w:rPr>
            <w:lang w:val="en-US"/>
          </w:rPr>
          <w:delText xml:space="preserve"> </w:delText>
        </w:r>
        <w:r w:rsidR="00E75B79" w:rsidRPr="00991F01" w:rsidDel="00227DDD">
          <w:rPr>
            <w:lang w:val="en-US"/>
          </w:rPr>
          <w:delText>SNC-Lavalin</w:delText>
        </w:r>
        <w:r w:rsidR="00E75B79" w:rsidDel="00227DDD">
          <w:rPr>
            <w:lang w:val="en-US"/>
          </w:rPr>
          <w:delText xml:space="preserve"> </w:delText>
        </w:r>
        <w:r w:rsidR="002E77C3" w:rsidDel="00227DDD">
          <w:rPr>
            <w:lang w:val="en-US"/>
          </w:rPr>
          <w:delText>Inc., Environment and Water</w:delText>
        </w:r>
        <w:r w:rsidR="00E75B79" w:rsidDel="00227DDD">
          <w:rPr>
            <w:lang w:val="en-US"/>
          </w:rPr>
          <w:delText xml:space="preserve"> </w:delText>
        </w:r>
        <w:r w:rsidR="00E75B79" w:rsidDel="00227DDD">
          <w:delText>(</w:delText>
        </w:r>
        <w:r w:rsidR="002E77C3" w:rsidDel="00227DDD">
          <w:delText>E&amp;W</w:delText>
        </w:r>
        <w:r w:rsidR="00E75B79" w:rsidDel="00227DDD">
          <w:delText xml:space="preserve">) </w:delText>
        </w:r>
        <w:r w:rsidR="00085D8C" w:rsidDel="00227DDD">
          <w:delText>is pleased to</w:delText>
        </w:r>
        <w:r w:rsidR="00E75B79" w:rsidDel="00227DDD">
          <w:delText xml:space="preserve"> provide you with the results of soil </w:delText>
        </w:r>
        <w:r w:rsidR="00C94A6B" w:rsidDel="00227DDD">
          <w:delText xml:space="preserve">sampling </w:delText>
        </w:r>
        <w:r w:rsidR="0003533B" w:rsidDel="00227DDD">
          <w:delText>on your property</w:delText>
        </w:r>
      </w:del>
      <w:r w:rsidR="00FB593D">
        <w:t xml:space="preserve">. </w:t>
      </w:r>
    </w:p>
    <w:p w:rsidR="00BE5183" w:rsidRDefault="00E00EC0" w:rsidP="002E77C3">
      <w:pPr>
        <w:pStyle w:val="Heading1"/>
        <w:numPr>
          <w:ilvl w:val="0"/>
          <w:numId w:val="0"/>
        </w:numPr>
        <w:spacing w:line="240" w:lineRule="auto"/>
        <w:jc w:val="both"/>
      </w:pPr>
      <w:r>
        <w:t xml:space="preserve">RESULTS OF </w:t>
      </w:r>
      <w:r w:rsidR="00C94A6B">
        <w:t xml:space="preserve">SOIL sampling </w:t>
      </w:r>
    </w:p>
    <w:p w:rsidR="002E77C3" w:rsidDel="00227DDD" w:rsidRDefault="00CB00E6" w:rsidP="002E77C3">
      <w:pPr>
        <w:pStyle w:val="MECINORM15"/>
        <w:rPr>
          <w:del w:id="14" w:author="Mark Tinholt" w:date="2013-07-11T13:14:00Z"/>
        </w:rPr>
      </w:pPr>
      <w:del w:id="15" w:author="Mark Tinholt" w:date="2013-07-11T13:14:00Z">
        <w:r w:rsidDel="00227DDD">
          <w:delText>S</w:delText>
        </w:r>
        <w:r w:rsidR="00085D8C" w:rsidDel="00227DDD">
          <w:delText xml:space="preserve">oil </w:delText>
        </w:r>
        <w:r w:rsidR="00E00EC0" w:rsidDel="00227DDD">
          <w:delText xml:space="preserve">samples were collected on </w:delText>
        </w:r>
        <w:r w:rsidR="00085D8C" w:rsidRPr="00085D8C" w:rsidDel="00227DDD">
          <w:rPr>
            <w:highlight w:val="yellow"/>
          </w:rPr>
          <w:delText>DATE</w:delText>
        </w:r>
        <w:r w:rsidR="00085D8C" w:rsidDel="00227DDD">
          <w:delText xml:space="preserve"> after </w:delText>
        </w:r>
        <w:r w:rsidDel="00227DDD">
          <w:delText xml:space="preserve">we </w:delText>
        </w:r>
        <w:r w:rsidR="00085D8C" w:rsidDel="00227DDD">
          <w:delText>receiv</w:delText>
        </w:r>
        <w:r w:rsidDel="00227DDD">
          <w:delText>ed</w:delText>
        </w:r>
        <w:r w:rsidR="00085D8C" w:rsidDel="00227DDD">
          <w:delText xml:space="preserve"> signed consent </w:delText>
        </w:r>
        <w:r w:rsidR="00703DA4" w:rsidDel="00227DDD">
          <w:delText xml:space="preserve">to access </w:delText>
        </w:r>
        <w:r w:rsidDel="00227DDD">
          <w:delText>your</w:delText>
        </w:r>
        <w:r w:rsidR="00703DA4" w:rsidDel="00227DDD">
          <w:delText xml:space="preserve"> property</w:delText>
        </w:r>
        <w:r w:rsidR="006D1BCD" w:rsidDel="00227DDD">
          <w:delText xml:space="preserve">. Samples were collected </w:delText>
        </w:r>
        <w:r w:rsidR="00085D8C" w:rsidDel="00227DDD">
          <w:delText xml:space="preserve">from </w:delText>
        </w:r>
        <w:r w:rsidR="006D1BCD" w:rsidDel="00227DDD">
          <w:delText xml:space="preserve">the top 15 cm </w:delText>
        </w:r>
        <w:r w:rsidDel="00227DDD">
          <w:delText xml:space="preserve">(approx. 6”) </w:delText>
        </w:r>
        <w:r w:rsidR="006D1BCD" w:rsidDel="00227DDD">
          <w:delText xml:space="preserve">of soil </w:delText>
        </w:r>
        <w:r w:rsidR="00703DA4" w:rsidDel="00227DDD">
          <w:delText xml:space="preserve">across the property including </w:delText>
        </w:r>
        <w:r w:rsidDel="00227DDD">
          <w:delText xml:space="preserve">any </w:delText>
        </w:r>
        <w:r w:rsidR="00703DA4" w:rsidDel="00227DDD">
          <w:delText>flower and vegetable gardens</w:delText>
        </w:r>
        <w:r w:rsidDel="00227DDD">
          <w:delText xml:space="preserve">. We </w:delText>
        </w:r>
        <w:r w:rsidR="00383C76" w:rsidDel="00227DDD">
          <w:delText xml:space="preserve">can </w:delText>
        </w:r>
        <w:r w:rsidDel="00227DDD">
          <w:delText xml:space="preserve">provide you with </w:delText>
        </w:r>
        <w:r w:rsidR="00383C76" w:rsidDel="00227DDD">
          <w:delText xml:space="preserve">information on </w:delText>
        </w:r>
        <w:r w:rsidDel="00227DDD">
          <w:delText>our</w:delText>
        </w:r>
        <w:r w:rsidR="00603B3F" w:rsidDel="00227DDD">
          <w:delText xml:space="preserve"> detailed sampling methodologies </w:delText>
        </w:r>
        <w:r w:rsidR="00383C76" w:rsidDel="00227DDD">
          <w:delText>if you are interested</w:delText>
        </w:r>
        <w:r w:rsidR="00703DA4" w:rsidDel="00227DDD">
          <w:delText xml:space="preserve">. </w:delText>
        </w:r>
      </w:del>
    </w:p>
    <w:p w:rsidR="002E77C3" w:rsidDel="00227DDD" w:rsidRDefault="00085D8C" w:rsidP="002E77C3">
      <w:pPr>
        <w:pStyle w:val="MECINORM15"/>
        <w:rPr>
          <w:del w:id="16" w:author="Mark Tinholt" w:date="2013-07-11T13:14:00Z"/>
        </w:rPr>
      </w:pPr>
      <w:del w:id="17" w:author="Mark Tinholt" w:date="2013-07-11T13:14:00Z">
        <w:r w:rsidDel="00227DDD">
          <w:delText>Soil samples w</w:delText>
        </w:r>
        <w:r w:rsidR="00703DA4" w:rsidDel="00227DDD">
          <w:delText xml:space="preserve">ere </w:delText>
        </w:r>
        <w:r w:rsidR="00CB00E6" w:rsidDel="00227DDD">
          <w:delText>taken</w:delText>
        </w:r>
        <w:r w:rsidR="00703DA4" w:rsidDel="00227DDD">
          <w:delText xml:space="preserve"> </w:delText>
        </w:r>
        <w:r w:rsidR="00CB00E6" w:rsidDel="00227DDD">
          <w:delText xml:space="preserve">and analyzed </w:delText>
        </w:r>
        <w:r w:rsidR="00703DA4" w:rsidDel="00227DDD">
          <w:delText>with a</w:delText>
        </w:r>
        <w:r w:rsidR="00457838" w:rsidDel="00227DDD">
          <w:delText>n</w:delText>
        </w:r>
        <w:r w:rsidR="00703DA4" w:rsidDel="00227DDD">
          <w:delText xml:space="preserve"> Olympus</w:delText>
        </w:r>
        <w:r w:rsidDel="00227DDD">
          <w:delText xml:space="preserve"> Delta Premium </w:delText>
        </w:r>
        <w:r w:rsidDel="00227DDD">
          <w:rPr>
            <w:lang w:val="en-US"/>
          </w:rPr>
          <w:delText xml:space="preserve">x-ray fluorescence (XRF) analyzer </w:delText>
        </w:r>
        <w:r w:rsidR="00703DA4" w:rsidDel="00227DDD">
          <w:rPr>
            <w:lang w:val="en-US"/>
          </w:rPr>
          <w:delText>to</w:delText>
        </w:r>
        <w:r w:rsidR="006D1BCD" w:rsidDel="00227DDD">
          <w:rPr>
            <w:lang w:val="en-US"/>
          </w:rPr>
          <w:delText xml:space="preserve"> </w:delText>
        </w:r>
        <w:r w:rsidR="003663F8" w:rsidDel="00227DDD">
          <w:rPr>
            <w:lang w:val="en-US"/>
          </w:rPr>
          <w:delText>get</w:delText>
        </w:r>
        <w:r w:rsidR="000A7CC8" w:rsidDel="00227DDD">
          <w:rPr>
            <w:lang w:val="en-US"/>
          </w:rPr>
          <w:delText xml:space="preserve"> </w:delText>
        </w:r>
        <w:r w:rsidR="00630893" w:rsidDel="00227DDD">
          <w:rPr>
            <w:lang w:val="en-US"/>
          </w:rPr>
          <w:delText>an estimate of metal concentrations in</w:delText>
        </w:r>
        <w:r w:rsidDel="00227DDD">
          <w:rPr>
            <w:lang w:val="en-US"/>
          </w:rPr>
          <w:delText xml:space="preserve"> </w:delText>
        </w:r>
        <w:r w:rsidR="003663F8" w:rsidDel="00227DDD">
          <w:rPr>
            <w:lang w:val="en-US"/>
          </w:rPr>
          <w:delText xml:space="preserve">the </w:delText>
        </w:r>
        <w:r w:rsidDel="00227DDD">
          <w:rPr>
            <w:lang w:val="en-US"/>
          </w:rPr>
          <w:delText xml:space="preserve">soil. </w:delText>
        </w:r>
        <w:r w:rsidR="00CB00E6" w:rsidDel="00227DDD">
          <w:rPr>
            <w:lang w:val="en-US"/>
          </w:rPr>
          <w:delText xml:space="preserve">The </w:delText>
        </w:r>
        <w:r w:rsidR="00CA3E7F" w:rsidDel="00227DDD">
          <w:rPr>
            <w:lang w:val="en-US"/>
          </w:rPr>
          <w:delText xml:space="preserve">XRF readings are </w:delText>
        </w:r>
        <w:r w:rsidR="00703DA4" w:rsidDel="00227DDD">
          <w:rPr>
            <w:lang w:val="en-US"/>
          </w:rPr>
          <w:delText>provided</w:delText>
        </w:r>
        <w:r w:rsidR="00CA3E7F" w:rsidDel="00227DDD">
          <w:rPr>
            <w:lang w:val="en-US"/>
          </w:rPr>
          <w:delText xml:space="preserve"> on the </w:delText>
        </w:r>
        <w:r w:rsidR="00703DA4" w:rsidDel="00227DDD">
          <w:rPr>
            <w:lang w:val="en-US"/>
          </w:rPr>
          <w:delText xml:space="preserve">attached </w:delText>
        </w:r>
        <w:r w:rsidR="00CA3E7F" w:rsidDel="00227DDD">
          <w:rPr>
            <w:lang w:val="en-US"/>
          </w:rPr>
          <w:delText>soi</w:delText>
        </w:r>
        <w:r w:rsidDel="00227DDD">
          <w:rPr>
            <w:lang w:val="en-US"/>
          </w:rPr>
          <w:delText xml:space="preserve">l log. </w:delText>
        </w:r>
        <w:r w:rsidR="00703DA4" w:rsidDel="00227DDD">
          <w:rPr>
            <w:lang w:val="en-US"/>
          </w:rPr>
          <w:delText xml:space="preserve">Based on the XRF readings, </w:delText>
        </w:r>
        <w:commentRangeStart w:id="18"/>
        <w:r w:rsidR="00630893" w:rsidDel="00227DDD">
          <w:rPr>
            <w:lang w:val="en-US"/>
          </w:rPr>
          <w:delText xml:space="preserve">a </w:delText>
        </w:r>
        <w:r w:rsidR="00CB00E6" w:rsidDel="00227DDD">
          <w:rPr>
            <w:lang w:val="en-US"/>
          </w:rPr>
          <w:delText>number</w:delText>
        </w:r>
        <w:r w:rsidR="00630893" w:rsidDel="00227DDD">
          <w:rPr>
            <w:lang w:val="en-US"/>
          </w:rPr>
          <w:delText xml:space="preserve"> of </w:delText>
        </w:r>
        <w:r w:rsidR="00CB00E6" w:rsidDel="00227DDD">
          <w:rPr>
            <w:lang w:val="en-US"/>
          </w:rPr>
          <w:delText>representative</w:delText>
        </w:r>
      </w:del>
      <w:ins w:id="19" w:author="mccoa" w:date="2013-07-11T10:37:00Z">
        <w:del w:id="20" w:author="Mark Tinholt" w:date="2013-07-11T13:14:00Z">
          <w:r w:rsidR="00ED7CAB" w:rsidDel="00227DDD">
            <w:rPr>
              <w:lang w:val="en-US"/>
            </w:rPr>
            <w:delText>two or three,</w:delText>
          </w:r>
        </w:del>
      </w:ins>
      <w:del w:id="21" w:author="Mark Tinholt" w:date="2013-07-11T13:14:00Z">
        <w:r w:rsidR="00CB00E6" w:rsidDel="00227DDD">
          <w:rPr>
            <w:lang w:val="en-US"/>
          </w:rPr>
          <w:delText xml:space="preserve"> </w:delText>
        </w:r>
        <w:commentRangeEnd w:id="18"/>
        <w:r w:rsidR="00ED7CAB" w:rsidDel="00227DDD">
          <w:rPr>
            <w:rStyle w:val="CommentReference"/>
          </w:rPr>
          <w:commentReference w:id="18"/>
        </w:r>
        <w:r w:rsidDel="00227DDD">
          <w:delText xml:space="preserve">soil samples </w:delText>
        </w:r>
        <w:r w:rsidR="00CB00E6" w:rsidDel="00227DDD">
          <w:delText>were</w:delText>
        </w:r>
        <w:r w:rsidDel="00227DDD">
          <w:delText xml:space="preserve"> selected for lab analysis </w:delText>
        </w:r>
        <w:r w:rsidR="006D1BCD" w:rsidDel="00227DDD">
          <w:delText xml:space="preserve">to confirm </w:delText>
        </w:r>
        <w:r w:rsidR="00703DA4" w:rsidDel="00227DDD">
          <w:delText xml:space="preserve">metals </w:delText>
        </w:r>
        <w:r w:rsidR="003663F8" w:rsidDel="00227DDD">
          <w:delText>concentrations</w:delText>
        </w:r>
        <w:r w:rsidDel="00227DDD">
          <w:delText>.</w:delText>
        </w:r>
        <w:r w:rsidR="00703DA4" w:rsidDel="00227DDD">
          <w:delText xml:space="preserve"> </w:delText>
        </w:r>
        <w:r w:rsidR="00CB00E6" w:rsidDel="00227DDD">
          <w:delText>The l</w:delText>
        </w:r>
        <w:r w:rsidR="00703DA4" w:rsidDel="00227DDD">
          <w:delText xml:space="preserve">ab results are </w:delText>
        </w:r>
        <w:r w:rsidR="002F132F" w:rsidDel="00227DDD">
          <w:delText xml:space="preserve">also </w:delText>
        </w:r>
        <w:r w:rsidR="00703DA4" w:rsidDel="00227DDD">
          <w:delText>attached.</w:delText>
        </w:r>
        <w:r w:rsidDel="00227DDD">
          <w:delText xml:space="preserve"> </w:delText>
        </w:r>
      </w:del>
    </w:p>
    <w:p w:rsidR="002E77C3" w:rsidRDefault="006D1BCD">
      <w:pPr>
        <w:pStyle w:val="MECINORM15"/>
        <w:jc w:val="left"/>
        <w:rPr>
          <w:ins w:id="22" w:author="mccoa" w:date="2013-07-11T10:02:00Z"/>
        </w:rPr>
      </w:pPr>
      <w:r>
        <w:t xml:space="preserve">The soil on your property </w:t>
      </w:r>
      <w:r w:rsidR="00CA3E7F">
        <w:t>has the following lead concentrations</w:t>
      </w:r>
      <w:ins w:id="23" w:author="mccoa" w:date="2013-07-11T10:33:00Z">
        <w:r w:rsidR="00ED7CAB">
          <w:t>, show in ppm</w:t>
        </w:r>
        <w:r w:rsidR="00ED7CAB">
          <w:rPr>
            <w:rStyle w:val="FootnoteReference"/>
          </w:rPr>
          <w:footnoteReference w:id="1"/>
        </w:r>
        <w:r w:rsidR="00ED7CAB">
          <w:rPr>
            <w:rStyle w:val="CommentReference"/>
            <w:vanish/>
          </w:rPr>
          <w:commentReference w:id="26"/>
        </w:r>
      </w:ins>
      <w:ins w:id="27" w:author="mccoa" w:date="2013-07-11T10:02:00Z">
        <w:r w:rsidR="002E77C3">
          <w:t>:</w:t>
        </w:r>
      </w:ins>
    </w:p>
    <w:tbl>
      <w:tblPr>
        <w:tblStyle w:val="TableGrid"/>
        <w:tblW w:w="0" w:type="auto"/>
        <w:jc w:val="center"/>
        <w:tblInd w:w="-930" w:type="dxa"/>
        <w:tblLook w:val="04A0"/>
        <w:tblPrChange w:id="28" w:author="mccoa" w:date="2013-07-11T10:34:00Z">
          <w:tblPr>
            <w:tblStyle w:val="TableGrid"/>
            <w:tblW w:w="0" w:type="auto"/>
            <w:tblLook w:val="04A0"/>
          </w:tblPr>
        </w:tblPrChange>
      </w:tblPr>
      <w:tblGrid>
        <w:gridCol w:w="2772"/>
        <w:gridCol w:w="2773"/>
        <w:gridCol w:w="2773"/>
        <w:tblGridChange w:id="29">
          <w:tblGrid>
            <w:gridCol w:w="2394"/>
            <w:gridCol w:w="2394"/>
            <w:gridCol w:w="2394"/>
          </w:tblGrid>
        </w:tblGridChange>
      </w:tblGrid>
      <w:tr w:rsidR="002E77C3" w:rsidTr="00ED7CAB">
        <w:trPr>
          <w:jc w:val="center"/>
          <w:ins w:id="30" w:author="mccoa" w:date="2013-07-11T10:02:00Z"/>
        </w:trPr>
        <w:tc>
          <w:tcPr>
            <w:tcW w:w="2772" w:type="dxa"/>
            <w:tcPrChange w:id="31" w:author="mccoa" w:date="2013-07-11T10:34:00Z">
              <w:tcPr>
                <w:tcW w:w="2394" w:type="dxa"/>
              </w:tcPr>
            </w:tcPrChange>
          </w:tcPr>
          <w:p w:rsidR="0005449C" w:rsidRDefault="002E77C3">
            <w:pPr>
              <w:pStyle w:val="MECINORM15"/>
              <w:jc w:val="center"/>
              <w:rPr>
                <w:ins w:id="32" w:author="mccoa" w:date="2013-07-11T10:02:00Z"/>
              </w:rPr>
              <w:pPrChange w:id="33" w:author="mccoa" w:date="2013-07-11T10:33:00Z">
                <w:pPr>
                  <w:pStyle w:val="MECINORM15"/>
                  <w:jc w:val="left"/>
                </w:pPr>
              </w:pPrChange>
            </w:pPr>
            <w:commentRangeStart w:id="34"/>
            <w:ins w:id="35" w:author="mccoa" w:date="2013-07-11T10:02:00Z">
              <w:r>
                <w:t>Yard Soil</w:t>
              </w:r>
            </w:ins>
            <w:ins w:id="36" w:author="mccoa" w:date="2013-07-11T10:04:00Z">
              <w:r>
                <w:rPr>
                  <w:rStyle w:val="FootnoteReference"/>
                </w:rPr>
                <w:footnoteReference w:id="2"/>
              </w:r>
            </w:ins>
            <w:ins w:id="53" w:author="mccoa" w:date="2013-07-11T10:05:00Z">
              <w:r>
                <w:t xml:space="preserve"> </w:t>
              </w:r>
            </w:ins>
            <w:commentRangeEnd w:id="34"/>
            <w:ins w:id="54" w:author="mccoa" w:date="2013-07-11T10:48:00Z">
              <w:r w:rsidR="00345340">
                <w:rPr>
                  <w:rStyle w:val="CommentReference"/>
                </w:rPr>
                <w:commentReference w:id="34"/>
              </w:r>
            </w:ins>
          </w:p>
        </w:tc>
        <w:tc>
          <w:tcPr>
            <w:tcW w:w="2773" w:type="dxa"/>
            <w:tcPrChange w:id="55" w:author="mccoa" w:date="2013-07-11T10:34:00Z">
              <w:tcPr>
                <w:tcW w:w="2394" w:type="dxa"/>
              </w:tcPr>
            </w:tcPrChange>
          </w:tcPr>
          <w:p w:rsidR="0005449C" w:rsidRDefault="002E77C3">
            <w:pPr>
              <w:pStyle w:val="MECINORM15"/>
              <w:jc w:val="center"/>
              <w:rPr>
                <w:ins w:id="56" w:author="mccoa" w:date="2013-07-11T10:02:00Z"/>
              </w:rPr>
              <w:pPrChange w:id="57" w:author="mccoa" w:date="2013-07-11T10:33:00Z">
                <w:pPr>
                  <w:pStyle w:val="MECINORM15"/>
                  <w:jc w:val="left"/>
                </w:pPr>
              </w:pPrChange>
            </w:pPr>
            <w:ins w:id="58" w:author="mccoa" w:date="2013-07-11T10:02:00Z">
              <w:r>
                <w:t>Vegetable Garden</w:t>
              </w:r>
            </w:ins>
            <w:ins w:id="59" w:author="mccoa" w:date="2013-07-11T10:05:00Z">
              <w:r>
                <w:t xml:space="preserve"> </w:t>
              </w:r>
            </w:ins>
            <w:ins w:id="60" w:author="mccoa" w:date="2013-07-11T10:25:00Z">
              <w:r w:rsidR="0045024D">
                <w:t xml:space="preserve">Soil </w:t>
              </w:r>
            </w:ins>
          </w:p>
        </w:tc>
        <w:tc>
          <w:tcPr>
            <w:tcW w:w="2773" w:type="dxa"/>
            <w:tcPrChange w:id="61" w:author="mccoa" w:date="2013-07-11T10:34:00Z">
              <w:tcPr>
                <w:tcW w:w="2394" w:type="dxa"/>
              </w:tcPr>
            </w:tcPrChange>
          </w:tcPr>
          <w:p w:rsidR="0005449C" w:rsidRDefault="002E77C3">
            <w:pPr>
              <w:pStyle w:val="MECINORM15"/>
              <w:jc w:val="center"/>
              <w:rPr>
                <w:ins w:id="62" w:author="mccoa" w:date="2013-07-11T10:02:00Z"/>
              </w:rPr>
              <w:pPrChange w:id="63" w:author="mccoa" w:date="2013-07-11T10:33:00Z">
                <w:pPr>
                  <w:pStyle w:val="MECINORM15"/>
                  <w:jc w:val="left"/>
                </w:pPr>
              </w:pPrChange>
            </w:pPr>
            <w:commentRangeStart w:id="64"/>
            <w:ins w:id="65" w:author="mccoa" w:date="2013-07-11T10:02:00Z">
              <w:r>
                <w:t>Flower Garden</w:t>
              </w:r>
            </w:ins>
            <w:ins w:id="66" w:author="mccoa" w:date="2013-07-11T10:05:00Z">
              <w:r>
                <w:t xml:space="preserve"> </w:t>
              </w:r>
            </w:ins>
            <w:ins w:id="67" w:author="mccoa" w:date="2013-07-11T10:25:00Z">
              <w:r w:rsidR="0045024D">
                <w:t xml:space="preserve">Soil </w:t>
              </w:r>
            </w:ins>
            <w:commentRangeEnd w:id="64"/>
            <w:ins w:id="68" w:author="mccoa" w:date="2013-07-11T10:42:00Z">
              <w:r w:rsidR="00345340">
                <w:rPr>
                  <w:rStyle w:val="CommentReference"/>
                </w:rPr>
                <w:commentReference w:id="64"/>
              </w:r>
            </w:ins>
          </w:p>
        </w:tc>
      </w:tr>
      <w:tr w:rsidR="002E77C3" w:rsidTr="00ED7CAB">
        <w:trPr>
          <w:jc w:val="center"/>
          <w:ins w:id="69" w:author="mccoa" w:date="2013-07-11T10:02:00Z"/>
        </w:trPr>
        <w:tc>
          <w:tcPr>
            <w:tcW w:w="2772" w:type="dxa"/>
            <w:tcPrChange w:id="70" w:author="mccoa" w:date="2013-07-11T10:34:00Z">
              <w:tcPr>
                <w:tcW w:w="2394" w:type="dxa"/>
              </w:tcPr>
            </w:tcPrChange>
          </w:tcPr>
          <w:p w:rsidR="002E77C3" w:rsidRDefault="002E77C3">
            <w:pPr>
              <w:pStyle w:val="MECINORM15"/>
              <w:jc w:val="left"/>
              <w:rPr>
                <w:ins w:id="71" w:author="mccoa" w:date="2013-07-11T10:02:00Z"/>
              </w:rPr>
            </w:pPr>
          </w:p>
        </w:tc>
        <w:tc>
          <w:tcPr>
            <w:tcW w:w="2773" w:type="dxa"/>
            <w:tcPrChange w:id="72" w:author="mccoa" w:date="2013-07-11T10:34:00Z">
              <w:tcPr>
                <w:tcW w:w="2394" w:type="dxa"/>
              </w:tcPr>
            </w:tcPrChange>
          </w:tcPr>
          <w:p w:rsidR="002E77C3" w:rsidRDefault="002E77C3">
            <w:pPr>
              <w:pStyle w:val="MECINORM15"/>
              <w:jc w:val="left"/>
              <w:rPr>
                <w:ins w:id="73" w:author="mccoa" w:date="2013-07-11T10:02:00Z"/>
              </w:rPr>
            </w:pPr>
          </w:p>
        </w:tc>
        <w:tc>
          <w:tcPr>
            <w:tcW w:w="2773" w:type="dxa"/>
            <w:tcPrChange w:id="74" w:author="mccoa" w:date="2013-07-11T10:34:00Z">
              <w:tcPr>
                <w:tcW w:w="2394" w:type="dxa"/>
              </w:tcPr>
            </w:tcPrChange>
          </w:tcPr>
          <w:p w:rsidR="002E77C3" w:rsidRDefault="002E77C3">
            <w:pPr>
              <w:pStyle w:val="MECINORM15"/>
              <w:jc w:val="left"/>
              <w:rPr>
                <w:ins w:id="75" w:author="mccoa" w:date="2013-07-11T10:02:00Z"/>
              </w:rPr>
            </w:pPr>
          </w:p>
        </w:tc>
      </w:tr>
    </w:tbl>
    <w:p w:rsidR="002E77C3" w:rsidDel="00227DDD" w:rsidRDefault="00CA3E7F">
      <w:pPr>
        <w:pStyle w:val="MECINORM15"/>
        <w:jc w:val="left"/>
        <w:rPr>
          <w:del w:id="76" w:author="Mark Tinholt" w:date="2013-07-11T13:15:00Z"/>
        </w:rPr>
      </w:pPr>
      <w:del w:id="77" w:author="mccoa" w:date="2013-07-11T10:02:00Z">
        <w:r w:rsidDel="002E77C3">
          <w:delText>.</w:delText>
        </w:r>
      </w:del>
      <w:r>
        <w:t xml:space="preserve"> </w:t>
      </w:r>
    </w:p>
    <w:p w:rsidR="0005449C" w:rsidRDefault="003663F8">
      <w:pPr>
        <w:pStyle w:val="MECINORM15"/>
        <w:jc w:val="left"/>
        <w:pPrChange w:id="78" w:author="Mark Tinholt" w:date="2013-07-11T13:15:00Z">
          <w:pPr>
            <w:pStyle w:val="MECINORM15"/>
            <w:numPr>
              <w:numId w:val="28"/>
            </w:numPr>
            <w:ind w:left="720" w:hanging="360"/>
            <w:jc w:val="left"/>
          </w:pPr>
        </w:pPrChange>
      </w:pPr>
      <w:del w:id="79" w:author="mccoa" w:date="2013-07-11T10:27:00Z">
        <w:r w:rsidDel="0045024D">
          <w:delText>A “</w:delText>
        </w:r>
        <w:commentRangeStart w:id="80"/>
        <w:r w:rsidDel="0045024D">
          <w:delText>yard estimate</w:delText>
        </w:r>
      </w:del>
      <w:commentRangeEnd w:id="80"/>
      <w:r w:rsidR="00345340">
        <w:rPr>
          <w:rStyle w:val="CommentReference"/>
        </w:rPr>
        <w:commentReference w:id="80"/>
      </w:r>
      <w:del w:id="81" w:author="mccoa" w:date="2013-07-11T10:27:00Z">
        <w:r w:rsidDel="0045024D">
          <w:delText>”</w:delText>
        </w:r>
      </w:del>
      <w:del w:id="82" w:author="mccoa" w:date="2013-07-11T10:26:00Z">
        <w:r w:rsidR="00CA3E7F" w:rsidDel="0045024D">
          <w:rPr>
            <w:rStyle w:val="FootnoteReference"/>
          </w:rPr>
          <w:footnoteReference w:id="3"/>
        </w:r>
      </w:del>
      <w:del w:id="85" w:author="mccoa" w:date="2013-07-11T10:27:00Z">
        <w:r w:rsidR="00AF4D30" w:rsidDel="0045024D">
          <w:delText xml:space="preserve"> of </w:delText>
        </w:r>
        <w:r w:rsidR="00AF4D30" w:rsidRPr="00AF4D30" w:rsidDel="0045024D">
          <w:rPr>
            <w:highlight w:val="yellow"/>
          </w:rPr>
          <w:delText>2,000</w:delText>
        </w:r>
        <w:r w:rsidR="00AF4D30" w:rsidDel="0045024D">
          <w:delText xml:space="preserve"> </w:delText>
        </w:r>
        <w:r w:rsidDel="0045024D">
          <w:delText>ppm</w:delText>
        </w:r>
        <w:r w:rsidDel="0045024D">
          <w:rPr>
            <w:rStyle w:val="FootnoteReference"/>
          </w:rPr>
          <w:footnoteReference w:id="4"/>
        </w:r>
        <w:r w:rsidDel="0045024D">
          <w:rPr>
            <w:rStyle w:val="CommentReference"/>
            <w:vanish/>
          </w:rPr>
          <w:commentReference w:id="88"/>
        </w:r>
        <w:r w:rsidR="00AF4D30" w:rsidDel="0045024D">
          <w:delText xml:space="preserve"> lead</w:delText>
        </w:r>
        <w:r w:rsidR="00522DE5" w:rsidDel="0045024D">
          <w:delText xml:space="preserve"> across the yard</w:delText>
        </w:r>
      </w:del>
      <w:del w:id="89" w:author="Mark Tinholt" w:date="2013-07-11T13:15:00Z">
        <w:r w:rsidR="00AF4D30" w:rsidDel="00227DDD">
          <w:delText xml:space="preserve">. </w:delText>
        </w:r>
      </w:del>
    </w:p>
    <w:p w:rsidR="002E77C3" w:rsidDel="0045024D" w:rsidRDefault="00227DDD">
      <w:pPr>
        <w:pStyle w:val="MECINORM15"/>
        <w:numPr>
          <w:ilvl w:val="0"/>
          <w:numId w:val="28"/>
        </w:numPr>
        <w:jc w:val="left"/>
        <w:rPr>
          <w:del w:id="90" w:author="mccoa" w:date="2013-07-11T10:27:00Z"/>
        </w:rPr>
      </w:pPr>
      <w:ins w:id="91" w:author="Mark Tinholt" w:date="2013-07-11T13:15:00Z">
        <w:r>
          <w:lastRenderedPageBreak/>
          <w:t xml:space="preserve">The </w:t>
        </w:r>
      </w:ins>
      <w:del w:id="92" w:author="mccoa" w:date="2013-07-11T10:27:00Z">
        <w:r w:rsidR="003663F8" w:rsidDel="0045024D">
          <w:delText>A m</w:delText>
        </w:r>
        <w:r w:rsidR="00F36BE9" w:rsidDel="0045024D">
          <w:delText>aximum</w:delText>
        </w:r>
        <w:r w:rsidR="00383C76" w:rsidDel="0045024D">
          <w:delText xml:space="preserve"> </w:delText>
        </w:r>
        <w:r w:rsidR="00F36BE9" w:rsidDel="0045024D">
          <w:delText xml:space="preserve">of </w:delText>
        </w:r>
        <w:r w:rsidR="00F36BE9" w:rsidRPr="00F36BE9" w:rsidDel="0045024D">
          <w:rPr>
            <w:highlight w:val="yellow"/>
          </w:rPr>
          <w:delText>3,000</w:delText>
        </w:r>
        <w:r w:rsidR="00F36BE9" w:rsidDel="0045024D">
          <w:delText xml:space="preserve"> </w:delText>
        </w:r>
        <w:r w:rsidR="003663F8" w:rsidDel="0045024D">
          <w:delText>ppm</w:delText>
        </w:r>
        <w:r w:rsidR="00F36BE9" w:rsidDel="0045024D">
          <w:delText xml:space="preserve"> lead</w:delText>
        </w:r>
        <w:r w:rsidR="00522DE5" w:rsidDel="0045024D">
          <w:delText xml:space="preserve"> </w:delText>
        </w:r>
        <w:r w:rsidR="00383C76" w:rsidDel="0045024D">
          <w:delText xml:space="preserve">in one or more areas </w:delText>
        </w:r>
        <w:r w:rsidR="00522DE5" w:rsidDel="0045024D">
          <w:delText>across the yard</w:delText>
        </w:r>
        <w:r w:rsidR="00F36BE9" w:rsidDel="0045024D">
          <w:delText>.</w:delText>
        </w:r>
      </w:del>
    </w:p>
    <w:p w:rsidR="002E77C3" w:rsidDel="0045024D" w:rsidRDefault="00AF4D30">
      <w:pPr>
        <w:pStyle w:val="MECINORM15"/>
        <w:numPr>
          <w:ilvl w:val="0"/>
          <w:numId w:val="28"/>
        </w:numPr>
        <w:jc w:val="left"/>
        <w:rPr>
          <w:del w:id="93" w:author="mccoa" w:date="2013-07-11T10:27:00Z"/>
        </w:rPr>
      </w:pPr>
      <w:del w:id="94" w:author="mccoa" w:date="2013-07-11T10:27:00Z">
        <w:r w:rsidDel="0045024D">
          <w:delText>V</w:delText>
        </w:r>
        <w:r w:rsidR="006D1BCD" w:rsidDel="0045024D">
          <w:delText xml:space="preserve">egetable garden </w:delText>
        </w:r>
        <w:r w:rsidDel="0045024D">
          <w:delText xml:space="preserve">soil </w:delText>
        </w:r>
        <w:r w:rsidR="003663F8" w:rsidDel="0045024D">
          <w:delText xml:space="preserve">of </w:delText>
        </w:r>
        <w:r w:rsidR="006D1BCD"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 </w:delText>
        </w:r>
      </w:del>
    </w:p>
    <w:p w:rsidR="00227DDD" w:rsidRDefault="00AF4D30" w:rsidP="00227DDD">
      <w:pPr>
        <w:pStyle w:val="MECINORM15"/>
        <w:rPr>
          <w:ins w:id="95" w:author="Mark Tinholt" w:date="2013-07-11T13:14:00Z"/>
        </w:rPr>
      </w:pPr>
      <w:del w:id="96" w:author="mccoa" w:date="2013-07-11T10:27:00Z">
        <w:r w:rsidDel="0045024D">
          <w:delText>F</w:delText>
        </w:r>
        <w:r w:rsidR="006D1BCD" w:rsidDel="0045024D">
          <w:delText>lower garden</w:delText>
        </w:r>
        <w:r w:rsidR="002B7C80" w:rsidDel="0045024D">
          <w:delText xml:space="preserve"> </w:delText>
        </w:r>
        <w:r w:rsidDel="0045024D">
          <w:delText xml:space="preserve">soil </w:delText>
        </w:r>
        <w:r w:rsidR="003663F8" w:rsidDel="0045024D">
          <w:delText>of</w:delText>
        </w:r>
        <w:r w:rsidR="002B7C80"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w:delText>
        </w:r>
      </w:del>
      <w:ins w:id="97" w:author="Mark Tinholt" w:date="2013-07-11T13:15:00Z">
        <w:r w:rsidR="00227DDD">
          <w:t>s</w:t>
        </w:r>
      </w:ins>
      <w:ins w:id="98" w:author="Mark Tinholt" w:date="2013-07-11T13:14:00Z">
        <w:r w:rsidR="00227DDD">
          <w:t xml:space="preserve">oil samples were collected on </w:t>
        </w:r>
        <w:r w:rsidR="00227DDD" w:rsidRPr="00085D8C">
          <w:rPr>
            <w:highlight w:val="yellow"/>
          </w:rPr>
          <w:t>DATE</w:t>
        </w:r>
        <w:r w:rsidR="00227DDD">
          <w:t xml:space="preserve">. Samples were collected from the top 15 cm (approx. 6”) of soil across the property including any flower and vegetable gardens. Soil samples were analyzed with an Olympus Delta Premium </w:t>
        </w:r>
        <w:r w:rsidR="00227DDD">
          <w:rPr>
            <w:lang w:val="en-US"/>
          </w:rPr>
          <w:t xml:space="preserve">x-ray fluorescence (XRF) analyzer to get an estimate of metal concentrations in the soil. The XRF readings are provided on the attached soil log. Based on the XRF readings, </w:t>
        </w:r>
        <w:commentRangeStart w:id="99"/>
        <w:r w:rsidR="00227DDD">
          <w:rPr>
            <w:lang w:val="en-US"/>
          </w:rPr>
          <w:t xml:space="preserve">two or three, </w:t>
        </w:r>
        <w:commentRangeEnd w:id="99"/>
        <w:r w:rsidR="00227DDD">
          <w:rPr>
            <w:rStyle w:val="CommentReference"/>
          </w:rPr>
          <w:commentReference w:id="99"/>
        </w:r>
        <w:r w:rsidR="00227DDD">
          <w:t>soil samples were selected for lab analysis to confirm metals concentrations. The lab results are also attached. We can provide you with information on our detailed sampling methodologies if you are interested.</w:t>
        </w:r>
      </w:ins>
    </w:p>
    <w:p w:rsidR="002E77C3" w:rsidDel="0045024D" w:rsidRDefault="002E77C3">
      <w:pPr>
        <w:pStyle w:val="MECINORM15"/>
        <w:numPr>
          <w:ilvl w:val="0"/>
          <w:numId w:val="28"/>
        </w:numPr>
        <w:jc w:val="left"/>
        <w:rPr>
          <w:del w:id="100" w:author="mccoa" w:date="2013-07-11T10:27:00Z"/>
        </w:rPr>
      </w:pPr>
    </w:p>
    <w:p w:rsidR="00557D45" w:rsidRDefault="006D1BCD" w:rsidP="00CB00E6">
      <w:pPr>
        <w:pStyle w:val="Heading1"/>
        <w:numPr>
          <w:ilvl w:val="0"/>
          <w:numId w:val="0"/>
        </w:numPr>
        <w:spacing w:line="240" w:lineRule="auto"/>
      </w:pPr>
      <w:del w:id="101" w:author="mccoa" w:date="2013-07-11T10:27:00Z">
        <w:r w:rsidDel="0045024D">
          <w:delText xml:space="preserve"> </w:delText>
        </w:r>
      </w:del>
      <w:r w:rsidR="00557D45">
        <w:t xml:space="preserve">“action levels” </w:t>
      </w:r>
    </w:p>
    <w:p w:rsidR="002E77C3" w:rsidRDefault="00541E3C">
      <w:pPr>
        <w:pStyle w:val="MECINORM15"/>
        <w:jc w:val="left"/>
      </w:pPr>
      <w:r>
        <w:t>Remediation is offered</w:t>
      </w:r>
      <w:r w:rsidR="006D1BCD">
        <w:t xml:space="preserve"> if </w:t>
      </w:r>
      <w:r w:rsidR="008E61EC">
        <w:t xml:space="preserve">soil </w:t>
      </w:r>
      <w:r w:rsidR="003E3E06">
        <w:t xml:space="preserve">lead </w:t>
      </w:r>
      <w:r w:rsidR="00F00068">
        <w:t xml:space="preserve">concentrations are </w:t>
      </w:r>
      <w:r w:rsidR="006D1BCD">
        <w:t xml:space="preserve">greater than </w:t>
      </w:r>
      <w:r w:rsidR="003663F8">
        <w:t>established</w:t>
      </w:r>
      <w:r w:rsidR="00AF4D30">
        <w:t xml:space="preserve"> </w:t>
      </w:r>
      <w:r w:rsidR="006D1BCD">
        <w:t>“Action Levels”</w:t>
      </w:r>
      <w:r w:rsidR="002B7C80">
        <w:t xml:space="preserve"> developed by</w:t>
      </w:r>
      <w:r w:rsidR="00557D45">
        <w:t xml:space="preserve"> the Trail Health a</w:t>
      </w:r>
      <w:r w:rsidR="00AF4D30">
        <w:t>nd Environment Committee (THEC)</w:t>
      </w:r>
      <w:r w:rsidR="003663F8">
        <w:t xml:space="preserve">, </w:t>
      </w:r>
      <w:r w:rsidR="00970604">
        <w:t>which includes Teck, Interior Health and the BC Ministry of Environment</w:t>
      </w:r>
      <w:r w:rsidR="003663F8">
        <w:t>.</w:t>
      </w:r>
      <w:r w:rsidR="00970604">
        <w:t xml:space="preserve"> </w:t>
      </w:r>
      <w:r w:rsidR="003663F8">
        <w:t>The action levels are</w:t>
      </w:r>
      <w:r w:rsidR="00F00068">
        <w:t>:</w:t>
      </w:r>
      <w:r w:rsidR="00AF4D30">
        <w:t xml:space="preserve"> </w:t>
      </w:r>
    </w:p>
    <w:p w:rsidR="002E77C3" w:rsidRDefault="000A7CC8">
      <w:pPr>
        <w:pStyle w:val="MECIBULLET1"/>
        <w:jc w:val="left"/>
      </w:pPr>
      <w:r>
        <w:t xml:space="preserve">For </w:t>
      </w:r>
      <w:del w:id="102" w:author="mccoa" w:date="2013-07-11T10:39:00Z">
        <w:r w:rsidDel="00ED7CAB">
          <w:delText>residential yards</w:delText>
        </w:r>
      </w:del>
      <w:ins w:id="103" w:author="mccoa" w:date="2013-07-11T10:39:00Z">
        <w:r w:rsidR="00ED7CAB">
          <w:t>yard</w:t>
        </w:r>
      </w:ins>
      <w:ins w:id="104" w:author="mccoa" w:date="2013-07-11T10:43:00Z">
        <w:r w:rsidR="00345340">
          <w:t xml:space="preserve"> </w:t>
        </w:r>
      </w:ins>
      <w:ins w:id="105" w:author="mccoa" w:date="2013-07-11T10:53:00Z">
        <w:r w:rsidR="00172B1B">
          <w:t xml:space="preserve">soil </w:t>
        </w:r>
      </w:ins>
      <w:ins w:id="106" w:author="mccoa" w:date="2013-07-11T10:43:00Z">
        <w:r w:rsidR="00345340">
          <w:t>and flower garden</w:t>
        </w:r>
      </w:ins>
      <w:ins w:id="107" w:author="mccoa" w:date="2013-07-11T10:53:00Z">
        <w:r w:rsidR="00172B1B">
          <w:t>s</w:t>
        </w:r>
      </w:ins>
      <w:r w:rsidR="00522DE5">
        <w:t>:</w:t>
      </w:r>
    </w:p>
    <w:p w:rsidR="002E77C3" w:rsidRDefault="00227DDD">
      <w:pPr>
        <w:pStyle w:val="MECIBULLET1"/>
        <w:numPr>
          <w:ilvl w:val="1"/>
          <w:numId w:val="33"/>
        </w:numPr>
        <w:jc w:val="left"/>
      </w:pPr>
      <w:ins w:id="108" w:author="Mark Tinholt" w:date="2013-07-11T13:16:00Z">
        <w:r>
          <w:t xml:space="preserve">if the “yard soil” and/or flower garden soil lead concentration is greater than 5,000 ppm, </w:t>
        </w:r>
      </w:ins>
      <w:commentRangeStart w:id="109"/>
      <w:del w:id="110" w:author="Mark Tinholt" w:date="2013-07-11T13:16:00Z">
        <w:r w:rsidR="00522DE5" w:rsidDel="00227DDD">
          <w:delText>F</w:delText>
        </w:r>
      </w:del>
      <w:ins w:id="111" w:author="Mark Tinholt" w:date="2013-07-11T13:16:00Z">
        <w:r>
          <w:t>f</w:t>
        </w:r>
      </w:ins>
      <w:r w:rsidR="000A7CC8">
        <w:t xml:space="preserve">ull remediation </w:t>
      </w:r>
      <w:commentRangeEnd w:id="109"/>
      <w:r w:rsidR="00172B1B">
        <w:rPr>
          <w:rStyle w:val="CommentReference"/>
          <w:spacing w:val="0"/>
        </w:rPr>
        <w:commentReference w:id="109"/>
      </w:r>
      <w:r w:rsidR="000A7CC8">
        <w:t>(soil replacement to a depth of 30</w:t>
      </w:r>
      <w:ins w:id="112" w:author="mccoa" w:date="2013-07-11T10:06:00Z">
        <w:r w:rsidR="002E77C3">
          <w:t xml:space="preserve"> </w:t>
        </w:r>
      </w:ins>
      <w:r w:rsidR="000A7CC8">
        <w:t>cm</w:t>
      </w:r>
      <w:r w:rsidR="0050357E">
        <w:t>, about 1 foot)</w:t>
      </w:r>
      <w:r w:rsidR="000A7CC8">
        <w:t xml:space="preserve"> </w:t>
      </w:r>
      <w:commentRangeStart w:id="113"/>
      <w:r w:rsidR="00457838">
        <w:t>of some or all of your yard</w:t>
      </w:r>
      <w:commentRangeEnd w:id="113"/>
      <w:r w:rsidR="00C669ED">
        <w:rPr>
          <w:rStyle w:val="CommentReference"/>
          <w:spacing w:val="0"/>
        </w:rPr>
        <w:commentReference w:id="113"/>
      </w:r>
      <w:del w:id="114" w:author="Mark Tinholt" w:date="2013-07-11T13:16:00Z">
        <w:r w:rsidR="00457838" w:rsidDel="00227DDD">
          <w:delText xml:space="preserve"> </w:delText>
        </w:r>
        <w:r w:rsidR="000A7CC8" w:rsidDel="00227DDD">
          <w:delText xml:space="preserve">if </w:delText>
        </w:r>
        <w:r w:rsidR="0050357E" w:rsidDel="00227DDD">
          <w:delText>the “yard estimate</w:delText>
        </w:r>
      </w:del>
      <w:ins w:id="115" w:author="mccoa" w:date="2013-07-11T10:06:00Z">
        <w:del w:id="116" w:author="Mark Tinholt" w:date="2013-07-11T13:16:00Z">
          <w:r w:rsidR="002E77C3" w:rsidDel="00227DDD">
            <w:delText>s</w:delText>
          </w:r>
        </w:del>
      </w:ins>
      <w:ins w:id="117" w:author="mccoa" w:date="2013-07-11T10:07:00Z">
        <w:del w:id="118" w:author="Mark Tinholt" w:date="2013-07-11T13:16:00Z">
          <w:r w:rsidR="002E77C3" w:rsidDel="00227DDD">
            <w:delText>oil</w:delText>
          </w:r>
        </w:del>
      </w:ins>
      <w:del w:id="119" w:author="Mark Tinholt" w:date="2013-07-11T13:16:00Z">
        <w:r w:rsidR="0050357E" w:rsidDel="00227DDD">
          <w:delText>”</w:delText>
        </w:r>
      </w:del>
      <w:ins w:id="120" w:author="mccoa" w:date="2013-07-11T10:44:00Z">
        <w:del w:id="121" w:author="Mark Tinholt" w:date="2013-07-11T13:16:00Z">
          <w:r w:rsidR="00345340" w:rsidDel="00227DDD">
            <w:delText xml:space="preserve"> and/</w:delText>
          </w:r>
        </w:del>
      </w:ins>
      <w:ins w:id="122" w:author="mccoa" w:date="2013-07-11T10:43:00Z">
        <w:del w:id="123" w:author="Mark Tinholt" w:date="2013-07-11T13:16:00Z">
          <w:r w:rsidR="00345340" w:rsidDel="00227DDD">
            <w:delText>or flower garden soil</w:delText>
          </w:r>
        </w:del>
      </w:ins>
      <w:del w:id="124" w:author="Mark Tinholt" w:date="2013-07-11T13:16:00Z">
        <w:r w:rsidR="0050357E" w:rsidDel="00227DDD">
          <w:delText xml:space="preserve"> of </w:delText>
        </w:r>
        <w:r w:rsidR="00AF4D30" w:rsidDel="00227DDD">
          <w:delText xml:space="preserve">soil </w:delText>
        </w:r>
        <w:r w:rsidR="00CA3E7F" w:rsidDel="00227DDD">
          <w:delText xml:space="preserve">lead </w:delText>
        </w:r>
        <w:r w:rsidR="007C2F5A" w:rsidDel="00227DDD">
          <w:delText xml:space="preserve">concentration </w:delText>
        </w:r>
        <w:r w:rsidR="000A7CC8" w:rsidDel="00227DDD">
          <w:delText xml:space="preserve">is </w:delText>
        </w:r>
        <w:r w:rsidR="00AF4D30" w:rsidDel="00227DDD">
          <w:delText xml:space="preserve">greater than </w:delText>
        </w:r>
        <w:r w:rsidR="00CA3E7F" w:rsidDel="00227DDD">
          <w:delText xml:space="preserve">5,000 </w:delText>
        </w:r>
        <w:r w:rsidR="0050357E" w:rsidDel="00227DDD">
          <w:delText>ppm</w:delText>
        </w:r>
      </w:del>
      <w:r w:rsidR="00AF4D30">
        <w:t>;</w:t>
      </w:r>
      <w:r w:rsidR="00F00068">
        <w:t xml:space="preserve"> </w:t>
      </w:r>
      <w:r w:rsidR="007C2F5A">
        <w:t>and</w:t>
      </w:r>
    </w:p>
    <w:p w:rsidR="002E77C3" w:rsidRDefault="00227DDD">
      <w:pPr>
        <w:pStyle w:val="MECIBULLET1"/>
        <w:numPr>
          <w:ilvl w:val="1"/>
          <w:numId w:val="33"/>
        </w:numPr>
        <w:jc w:val="left"/>
      </w:pPr>
      <w:ins w:id="125" w:author="Mark Tinholt" w:date="2013-07-11T13:17:00Z">
        <w:r>
          <w:t xml:space="preserve">if the “yard soil” and/or flower garden soil lead concentration is greater than 1,000 ppm </w:t>
        </w:r>
        <w:r w:rsidRPr="00E528BE">
          <w:rPr>
            <w:u w:val="single"/>
          </w:rPr>
          <w:t>and</w:t>
        </w:r>
        <w:r>
          <w:t xml:space="preserve"> your family is expecting or there are </w:t>
        </w:r>
        <w:commentRangeStart w:id="126"/>
        <w:r>
          <w:t xml:space="preserve">children </w:t>
        </w:r>
        <w:commentRangeEnd w:id="126"/>
        <w:r>
          <w:t>under 3 years of age</w:t>
        </w:r>
        <w:r>
          <w:rPr>
            <w:rStyle w:val="CommentReference"/>
            <w:spacing w:val="0"/>
          </w:rPr>
          <w:commentReference w:id="126"/>
        </w:r>
        <w:r>
          <w:t xml:space="preserve"> present , </w:t>
        </w:r>
      </w:ins>
      <w:commentRangeStart w:id="127"/>
      <w:del w:id="128" w:author="Mark Tinholt" w:date="2013-07-11T13:17:00Z">
        <w:r w:rsidR="00522DE5" w:rsidDel="00227DDD">
          <w:delText xml:space="preserve">Partial remediation </w:delText>
        </w:r>
        <w:commentRangeEnd w:id="127"/>
        <w:r w:rsidR="00172B1B" w:rsidDel="00227DDD">
          <w:rPr>
            <w:rStyle w:val="CommentReference"/>
            <w:spacing w:val="0"/>
          </w:rPr>
          <w:commentReference w:id="127"/>
        </w:r>
        <w:r w:rsidR="00522DE5" w:rsidDel="00227DDD">
          <w:delText xml:space="preserve">if </w:delText>
        </w:r>
        <w:r w:rsidR="0050357E" w:rsidDel="00227DDD">
          <w:delText>the “yard estimate</w:delText>
        </w:r>
      </w:del>
      <w:ins w:id="129" w:author="mccoa" w:date="2013-07-11T10:07:00Z">
        <w:del w:id="130" w:author="Mark Tinholt" w:date="2013-07-11T13:17:00Z">
          <w:r w:rsidR="002E77C3" w:rsidDel="00227DDD">
            <w:delText>soil</w:delText>
          </w:r>
        </w:del>
      </w:ins>
      <w:del w:id="131" w:author="Mark Tinholt" w:date="2013-07-11T13:17:00Z">
        <w:r w:rsidR="0050357E" w:rsidDel="00227DDD">
          <w:delText xml:space="preserve">” </w:delText>
        </w:r>
      </w:del>
      <w:ins w:id="132" w:author="mccoa" w:date="2013-07-11T10:44:00Z">
        <w:del w:id="133" w:author="Mark Tinholt" w:date="2013-07-11T13:17:00Z">
          <w:r w:rsidR="00345340" w:rsidDel="00227DDD">
            <w:delText xml:space="preserve">and/or flower garden soil </w:delText>
          </w:r>
        </w:del>
      </w:ins>
      <w:del w:id="134" w:author="Mark Tinholt" w:date="2013-07-11T13:17:00Z">
        <w:r w:rsidR="0050357E" w:rsidDel="00227DDD">
          <w:delText xml:space="preserve">of </w:delText>
        </w:r>
        <w:r w:rsidR="00522DE5" w:rsidDel="00227DDD">
          <w:delText>soil lead concentration is greater than 1,000 mg/kg</w:delText>
        </w:r>
      </w:del>
      <w:ins w:id="135" w:author="mccoa" w:date="2013-07-11T10:07:00Z">
        <w:del w:id="136" w:author="Mark Tinholt" w:date="2013-07-11T13:17:00Z">
          <w:r w:rsidR="002E77C3" w:rsidDel="00227DDD">
            <w:delText>ppm</w:delText>
          </w:r>
        </w:del>
      </w:ins>
      <w:del w:id="137" w:author="Mark Tinholt" w:date="2013-07-11T13:17:00Z">
        <w:r w:rsidR="00522DE5" w:rsidDel="00227DDD">
          <w:delText xml:space="preserve"> </w:delText>
        </w:r>
        <w:r w:rsidR="00E528BE" w:rsidRPr="00E528BE" w:rsidDel="00227DDD">
          <w:rPr>
            <w:u w:val="single"/>
          </w:rPr>
          <w:delText>and</w:delText>
        </w:r>
        <w:r w:rsidR="00522DE5" w:rsidDel="00227DDD">
          <w:delText xml:space="preserve"> </w:delText>
        </w:r>
        <w:r w:rsidR="0050357E" w:rsidDel="00227DDD">
          <w:delText xml:space="preserve">your family is expecting or there are </w:delText>
        </w:r>
        <w:commentRangeStart w:id="138"/>
        <w:r w:rsidR="00522DE5" w:rsidDel="00227DDD">
          <w:delText xml:space="preserve">children </w:delText>
        </w:r>
        <w:commentRangeEnd w:id="138"/>
        <w:r w:rsidR="0050357E" w:rsidDel="00227DDD">
          <w:delText>under 3 years of age</w:delText>
        </w:r>
        <w:r w:rsidR="00713B6F" w:rsidDel="00227DDD">
          <w:rPr>
            <w:rStyle w:val="CommentReference"/>
            <w:spacing w:val="0"/>
          </w:rPr>
          <w:commentReference w:id="138"/>
        </w:r>
        <w:r w:rsidR="00522DE5" w:rsidDel="00227DDD">
          <w:delText xml:space="preserve"> present.  P</w:delText>
        </w:r>
      </w:del>
      <w:ins w:id="139" w:author="Mark Tinholt" w:date="2013-07-11T13:17:00Z">
        <w:r>
          <w:t>p</w:t>
        </w:r>
      </w:ins>
      <w:r w:rsidR="00522DE5">
        <w:t xml:space="preserve">artial remediation </w:t>
      </w:r>
      <w:ins w:id="140" w:author="Mark Tinholt" w:date="2013-07-11T13:17:00Z">
        <w:r>
          <w:t xml:space="preserve">which </w:t>
        </w:r>
      </w:ins>
      <w:r w:rsidR="00522DE5">
        <w:t xml:space="preserve">is </w:t>
      </w:r>
      <w:r w:rsidR="0050357E">
        <w:t xml:space="preserve">intended </w:t>
      </w:r>
      <w:r w:rsidR="00522DE5">
        <w:t xml:space="preserve">to </w:t>
      </w:r>
      <w:r w:rsidR="0050357E">
        <w:t>prevent or minimize</w:t>
      </w:r>
      <w:r w:rsidR="00522DE5">
        <w:t xml:space="preserve"> </w:t>
      </w:r>
      <w:r w:rsidR="0050357E">
        <w:t xml:space="preserve">young children’s </w:t>
      </w:r>
      <w:r w:rsidR="00522DE5">
        <w:t>exposure to lead in dust</w:t>
      </w:r>
      <w:r w:rsidR="0050357E">
        <w:t xml:space="preserve"> and soil.  The extent of remediation is</w:t>
      </w:r>
      <w:r w:rsidR="00522DE5">
        <w:t xml:space="preserve"> </w:t>
      </w:r>
      <w:r w:rsidR="0050357E">
        <w:t xml:space="preserve">determined case-by-case, </w:t>
      </w:r>
      <w:r w:rsidR="00522DE5">
        <w:t xml:space="preserve">generally </w:t>
      </w:r>
      <w:del w:id="141" w:author="mccoa" w:date="2013-07-11T10:08:00Z">
        <w:r w:rsidR="00522DE5" w:rsidDel="002E77C3">
          <w:delText xml:space="preserve"> </w:delText>
        </w:r>
      </w:del>
      <w:r w:rsidR="00522DE5">
        <w:t>focus</w:t>
      </w:r>
      <w:r w:rsidR="0050357E">
        <w:t>ed</w:t>
      </w:r>
      <w:r w:rsidR="00522DE5">
        <w:t xml:space="preserve"> on </w:t>
      </w:r>
      <w:r w:rsidR="0050357E">
        <w:t>improving</w:t>
      </w:r>
      <w:r w:rsidR="00522DE5">
        <w:t xml:space="preserve"> ground cover </w:t>
      </w:r>
      <w:r w:rsidR="0050357E">
        <w:t xml:space="preserve">and </w:t>
      </w:r>
      <w:r w:rsidR="00F15883">
        <w:t>any “hot spot” areas</w:t>
      </w:r>
      <w:r w:rsidR="00522DE5">
        <w:t>.</w:t>
      </w:r>
    </w:p>
    <w:p w:rsidR="0005449C" w:rsidRDefault="00522DE5">
      <w:pPr>
        <w:pStyle w:val="MECINORM15"/>
        <w:numPr>
          <w:ilvl w:val="0"/>
          <w:numId w:val="33"/>
        </w:numPr>
        <w:jc w:val="left"/>
        <w:rPr>
          <w:ins w:id="142" w:author="mccoa" w:date="2013-07-11T10:08:00Z"/>
        </w:rPr>
        <w:pPrChange w:id="143" w:author="mccoa" w:date="2013-07-11T10:08:00Z">
          <w:pPr>
            <w:pStyle w:val="MECINORM15"/>
            <w:jc w:val="left"/>
          </w:pPr>
        </w:pPrChange>
      </w:pPr>
      <w:r>
        <w:t>For vegetable gardens</w:t>
      </w:r>
      <w:ins w:id="144" w:author="mccoa" w:date="2013-07-11T10:08:00Z">
        <w:r w:rsidR="002E77C3">
          <w:t>:</w:t>
        </w:r>
      </w:ins>
    </w:p>
    <w:p w:rsidR="0005449C" w:rsidRDefault="00522DE5">
      <w:pPr>
        <w:pStyle w:val="MECINORM15"/>
        <w:numPr>
          <w:ilvl w:val="1"/>
          <w:numId w:val="33"/>
        </w:numPr>
        <w:jc w:val="left"/>
        <w:pPrChange w:id="145" w:author="mccoa" w:date="2013-07-11T10:08:00Z">
          <w:pPr>
            <w:pStyle w:val="MECINORM15"/>
            <w:jc w:val="left"/>
          </w:pPr>
        </w:pPrChange>
      </w:pPr>
      <w:del w:id="146" w:author="mccoa" w:date="2013-07-11T10:08:00Z">
        <w:r w:rsidDel="002E77C3">
          <w:lastRenderedPageBreak/>
          <w:delText>, f</w:delText>
        </w:r>
      </w:del>
      <w:ins w:id="147" w:author="mccoa" w:date="2013-07-11T10:08:00Z">
        <w:del w:id="148" w:author="Mark Tinholt" w:date="2013-07-11T13:16:00Z">
          <w:r w:rsidR="002E77C3" w:rsidDel="00227DDD">
            <w:delText>F</w:delText>
          </w:r>
        </w:del>
      </w:ins>
      <w:del w:id="149" w:author="Mark Tinholt" w:date="2013-07-11T13:16:00Z">
        <w:r w:rsidDel="00227DDD">
          <w:delText>ull remediation</w:delText>
        </w:r>
      </w:del>
      <w:ins w:id="150" w:author="mccoa" w:date="2013-07-11T10:57:00Z">
        <w:del w:id="151" w:author="Mark Tinholt" w:date="2013-07-11T13:16:00Z">
          <w:r w:rsidR="00172B1B" w:rsidDel="00227DDD">
            <w:delText xml:space="preserve">: </w:delText>
          </w:r>
        </w:del>
      </w:ins>
      <w:ins w:id="152" w:author="Mark Tinholt" w:date="2013-07-11T13:16:00Z">
        <w:r w:rsidR="00227DDD">
          <w:t xml:space="preserve">if soil lead concentration is greater than 1,000 ppm, </w:t>
        </w:r>
      </w:ins>
      <w:del w:id="153" w:author="mccoa" w:date="2013-07-11T10:57:00Z">
        <w:r w:rsidDel="00172B1B">
          <w:delText xml:space="preserve"> (</w:delText>
        </w:r>
      </w:del>
      <w:r>
        <w:t>soil replacement to a depth of 60</w:t>
      </w:r>
      <w:ins w:id="154" w:author="mccoa" w:date="2013-07-11T10:57:00Z">
        <w:r w:rsidR="00172B1B">
          <w:t xml:space="preserve"> </w:t>
        </w:r>
      </w:ins>
      <w:r>
        <w:t>cm</w:t>
      </w:r>
      <w:ins w:id="155" w:author="mccoa" w:date="2013-07-11T10:57:00Z">
        <w:r w:rsidR="00172B1B">
          <w:t xml:space="preserve"> (</w:t>
        </w:r>
      </w:ins>
      <w:del w:id="156" w:author="mccoa" w:date="2013-07-11T10:57:00Z">
        <w:r w:rsidR="0050357E" w:rsidDel="00172B1B">
          <w:delText xml:space="preserve">, </w:delText>
        </w:r>
      </w:del>
      <w:r w:rsidR="0050357E">
        <w:t>about 2 feet</w:t>
      </w:r>
      <w:r>
        <w:t>)</w:t>
      </w:r>
      <w:ins w:id="157" w:author="mccoa" w:date="2013-07-11T10:57:00Z">
        <w:r w:rsidR="00172B1B">
          <w:t>,</w:t>
        </w:r>
      </w:ins>
      <w:del w:id="158" w:author="Mark Tinholt" w:date="2013-07-11T13:16:00Z">
        <w:r w:rsidDel="00227DDD">
          <w:delText xml:space="preserve"> if s</w:delText>
        </w:r>
        <w:r w:rsidR="00AF4D30" w:rsidDel="00227DDD">
          <w:delText xml:space="preserve">oil </w:delText>
        </w:r>
        <w:r w:rsidR="00CA3E7F" w:rsidDel="00227DDD">
          <w:delText xml:space="preserve">lead </w:delText>
        </w:r>
        <w:r w:rsidR="002B7C80" w:rsidDel="00227DDD">
          <w:delText xml:space="preserve">concentration </w:delText>
        </w:r>
        <w:r w:rsidDel="00227DDD">
          <w:delText xml:space="preserve"> is greater than </w:delText>
        </w:r>
        <w:r w:rsidR="00CA3E7F" w:rsidDel="00227DDD">
          <w:delText xml:space="preserve">1,000 </w:delText>
        </w:r>
        <w:r w:rsidR="0050357E" w:rsidDel="00227DDD">
          <w:delText>ppm</w:delText>
        </w:r>
      </w:del>
      <w:r w:rsidR="00557D45">
        <w:t>.</w:t>
      </w:r>
    </w:p>
    <w:p w:rsidR="00F15883" w:rsidRDefault="004D7C2B" w:rsidP="00CB00E6">
      <w:pPr>
        <w:spacing w:after="220"/>
        <w:jc w:val="left"/>
      </w:pPr>
      <w:r>
        <w:t xml:space="preserve">Soil </w:t>
      </w:r>
      <w:r w:rsidR="00970604">
        <w:t xml:space="preserve">with lead concentrations </w:t>
      </w:r>
      <w:r>
        <w:t xml:space="preserve">below these levels </w:t>
      </w:r>
      <w:r w:rsidR="00541E3C">
        <w:t>do not qualify</w:t>
      </w:r>
      <w:r>
        <w:t xml:space="preserve"> for remediation at this time. </w:t>
      </w:r>
      <w:r w:rsidR="00713B6F">
        <w:t xml:space="preserve"> </w:t>
      </w:r>
    </w:p>
    <w:p w:rsidR="002E77C3" w:rsidRDefault="00713B6F">
      <w:pPr>
        <w:spacing w:after="220"/>
        <w:jc w:val="left"/>
      </w:pPr>
      <w:r>
        <w:t xml:space="preserve">Based on </w:t>
      </w:r>
      <w:r w:rsidR="00F15883">
        <w:t xml:space="preserve">the studies of </w:t>
      </w:r>
      <w:r>
        <w:t xml:space="preserve">human health </w:t>
      </w:r>
      <w:r w:rsidR="00F15883">
        <w:t>done in Trail</w:t>
      </w:r>
      <w:r>
        <w:t xml:space="preserve">, </w:t>
      </w:r>
      <w:ins w:id="159" w:author="mccoa" w:date="2013-07-11T11:06:00Z">
        <w:r w:rsidR="00871E10">
          <w:t xml:space="preserve">the </w:t>
        </w:r>
      </w:ins>
      <w:r w:rsidR="00F15883">
        <w:t xml:space="preserve">remediation </w:t>
      </w:r>
      <w:del w:id="160" w:author="mccoa" w:date="2013-07-11T11:05:00Z">
        <w:r w:rsidR="00F15883" w:rsidDel="00871E10">
          <w:delText>decisions</w:delText>
        </w:r>
        <w:r w:rsidDel="00871E10">
          <w:delText xml:space="preserve"> </w:delText>
        </w:r>
      </w:del>
      <w:ins w:id="161" w:author="mccoa" w:date="2013-07-11T11:05:00Z">
        <w:r w:rsidR="00871E10">
          <w:t xml:space="preserve">“action levels” </w:t>
        </w:r>
      </w:ins>
      <w:r>
        <w:t xml:space="preserve">based on lead </w:t>
      </w:r>
      <w:del w:id="162" w:author="mccoa" w:date="2013-07-11T11:06:00Z">
        <w:r w:rsidDel="00871E10">
          <w:delText xml:space="preserve">concentrations </w:delText>
        </w:r>
      </w:del>
      <w:r w:rsidR="00F15883">
        <w:t>are</w:t>
      </w:r>
      <w:r>
        <w:t xml:space="preserve"> also </w:t>
      </w:r>
      <w:del w:id="163" w:author="mccoa" w:date="2013-07-11T11:05:00Z">
        <w:r w:rsidDel="00871E10">
          <w:delText xml:space="preserve">considered </w:delText>
        </w:r>
      </w:del>
      <w:commentRangeStart w:id="164"/>
      <w:r>
        <w:t xml:space="preserve">protective of </w:t>
      </w:r>
      <w:ins w:id="165" w:author="mccoa" w:date="2013-07-11T11:06:00Z">
        <w:r w:rsidR="00871E10">
          <w:t xml:space="preserve">health risks from </w:t>
        </w:r>
      </w:ins>
      <w:r>
        <w:t>other metals such as arsenic and cadmium</w:t>
      </w:r>
      <w:commentRangeEnd w:id="164"/>
      <w:r w:rsidR="00C669ED">
        <w:rPr>
          <w:rStyle w:val="CommentReference"/>
        </w:rPr>
        <w:commentReference w:id="164"/>
      </w:r>
      <w:r w:rsidR="00F15883">
        <w:t xml:space="preserve"> that may be present in the soil</w:t>
      </w:r>
      <w:r>
        <w:t>.</w:t>
      </w:r>
    </w:p>
    <w:p w:rsidR="002E77C3" w:rsidRDefault="00E528BE">
      <w:pPr>
        <w:pStyle w:val="MECINORM15"/>
        <w:jc w:val="left"/>
      </w:pPr>
      <w:r w:rsidRPr="00E528BE">
        <w:t>For your reference</w:t>
      </w:r>
      <w:r w:rsidR="00AC4852" w:rsidRPr="00AC4852">
        <w:t xml:space="preserve">, </w:t>
      </w:r>
      <w:r w:rsidR="00AC4852" w:rsidRPr="00AC4852">
        <w:rPr>
          <w:rFonts w:cs="Arial"/>
          <w:iCs/>
        </w:rPr>
        <w:t>t</w:t>
      </w:r>
      <w:r w:rsidR="00AD6819" w:rsidRPr="00AC4852">
        <w:rPr>
          <w:rFonts w:cs="Arial"/>
          <w:iCs/>
        </w:rPr>
        <w:t xml:space="preserve">he </w:t>
      </w:r>
      <w:r w:rsidR="00AD6819" w:rsidRPr="00AC4852">
        <w:rPr>
          <w:rFonts w:ascii="Helv" w:hAnsi="Helv" w:cs="Arial"/>
          <w:i/>
          <w:iCs/>
          <w:color w:val="000000"/>
          <w:szCs w:val="22"/>
          <w:lang w:val="en-US"/>
        </w:rPr>
        <w:t>Contaminated Sites Regulation</w:t>
      </w:r>
      <w:r w:rsidR="00AD6819" w:rsidRPr="00AC4852">
        <w:rPr>
          <w:rStyle w:val="FootnoteReference"/>
          <w:rFonts w:ascii="Helv" w:hAnsi="Helv" w:cs="Arial"/>
          <w:iCs/>
          <w:color w:val="000000"/>
          <w:szCs w:val="22"/>
          <w:lang w:val="en-US"/>
        </w:rPr>
        <w:footnoteReference w:id="5"/>
      </w:r>
      <w:r w:rsidR="00AD6819" w:rsidRPr="00AC4852">
        <w:rPr>
          <w:rFonts w:ascii="Helv" w:hAnsi="Helv" w:cs="Arial"/>
          <w:i/>
          <w:iCs/>
          <w:color w:val="000000"/>
          <w:szCs w:val="22"/>
          <w:lang w:val="en-US"/>
        </w:rPr>
        <w:t xml:space="preserve"> </w:t>
      </w:r>
      <w:r w:rsidR="00AD6819" w:rsidRPr="00AC4852">
        <w:rPr>
          <w:rFonts w:ascii="Helv" w:hAnsi="Helv" w:cs="Arial"/>
          <w:iCs/>
          <w:color w:val="000000"/>
          <w:szCs w:val="22"/>
          <w:lang w:val="en-US"/>
        </w:rPr>
        <w:t>(CSR)</w:t>
      </w:r>
      <w:r w:rsidR="00AD6819" w:rsidRPr="00AC4852">
        <w:rPr>
          <w:rFonts w:cs="Arial"/>
          <w:i/>
          <w:iCs/>
        </w:rPr>
        <w:t xml:space="preserve"> </w:t>
      </w:r>
      <w:r w:rsidR="00AD6819" w:rsidRPr="00AC4852">
        <w:t>Matrix Standards for Human Health</w:t>
      </w:r>
      <w:r w:rsidR="00AC4852">
        <w:t xml:space="preserve"> Protection</w:t>
      </w:r>
      <w:r w:rsidR="00AD6819" w:rsidRPr="00AC4852">
        <w:t xml:space="preserve"> for Residential Land Use </w:t>
      </w:r>
      <w:r w:rsidR="00F00068" w:rsidRPr="00AC4852">
        <w:t xml:space="preserve">are </w:t>
      </w:r>
      <w:r w:rsidR="00713B6F" w:rsidRPr="00AC4852">
        <w:t>attach</w:t>
      </w:r>
      <w:r w:rsidR="00F15883">
        <w:t>ed</w:t>
      </w:r>
      <w:commentRangeStart w:id="168"/>
      <w:r w:rsidR="00AD6819" w:rsidRPr="00AC4852">
        <w:t xml:space="preserve">. </w:t>
      </w:r>
      <w:r w:rsidRPr="00E528BE">
        <w:t xml:space="preserve"> While some metal levels on your property</w:t>
      </w:r>
      <w:ins w:id="169" w:author="mccoa" w:date="2013-07-11T10:11:00Z">
        <w:r w:rsidR="00FE2AC0">
          <w:t xml:space="preserve"> may</w:t>
        </w:r>
      </w:ins>
      <w:r w:rsidRPr="00E528BE">
        <w:t xml:space="preserve"> exceed these values</w:t>
      </w:r>
      <w:del w:id="170" w:author="mccoa" w:date="2013-07-11T10:11:00Z">
        <w:r w:rsidRPr="00E528BE" w:rsidDel="00FE2AC0">
          <w:delText xml:space="preserve"> (i.e. contamination is present)</w:delText>
        </w:r>
      </w:del>
      <w:r w:rsidRPr="00E528BE">
        <w:t xml:space="preserve">, </w:t>
      </w:r>
      <w:r w:rsidR="00F15883">
        <w:t xml:space="preserve">the human health risks from soil </w:t>
      </w:r>
      <w:del w:id="171" w:author="mccoa" w:date="2013-07-11T10:11:00Z">
        <w:r w:rsidR="00F15883" w:rsidDel="00FE2AC0">
          <w:delText xml:space="preserve">contamination </w:delText>
        </w:r>
      </w:del>
      <w:commentRangeStart w:id="172"/>
      <w:ins w:id="173" w:author="mccoa" w:date="2013-07-11T11:19:00Z">
        <w:r w:rsidR="00C2741E">
          <w:t xml:space="preserve">above these </w:t>
        </w:r>
      </w:ins>
      <w:ins w:id="174" w:author="mccoa" w:date="2013-07-11T11:20:00Z">
        <w:r w:rsidR="00C2741E">
          <w:t>values</w:t>
        </w:r>
      </w:ins>
      <w:ins w:id="175" w:author="mccoa" w:date="2013-07-11T11:19:00Z">
        <w:r w:rsidR="00C2741E">
          <w:t xml:space="preserve"> </w:t>
        </w:r>
        <w:commentRangeEnd w:id="172"/>
        <w:r w:rsidR="00C2741E">
          <w:rPr>
            <w:rStyle w:val="CommentReference"/>
          </w:rPr>
          <w:commentReference w:id="172"/>
        </w:r>
      </w:ins>
      <w:r w:rsidR="00F15883">
        <w:t>are considered relatively low</w:t>
      </w:r>
      <w:ins w:id="176" w:author="mccoa" w:date="2013-07-11T11:20:00Z">
        <w:r w:rsidR="00C2741E">
          <w:t xml:space="preserve"> based on the </w:t>
        </w:r>
      </w:ins>
      <w:ins w:id="177" w:author="mccoa" w:date="2013-07-11T11:21:00Z">
        <w:r w:rsidR="00C2741E">
          <w:t xml:space="preserve">human </w:t>
        </w:r>
      </w:ins>
      <w:ins w:id="178" w:author="mccoa" w:date="2013-07-11T11:20:00Z">
        <w:r w:rsidR="00C2741E">
          <w:t>health studies in Trail</w:t>
        </w:r>
      </w:ins>
      <w:ins w:id="179" w:author="mccoa" w:date="2013-07-11T10:12:00Z">
        <w:r w:rsidR="00FE2AC0">
          <w:t xml:space="preserve">. </w:t>
        </w:r>
      </w:ins>
      <w:r w:rsidR="00F15883">
        <w:t xml:space="preserve"> </w:t>
      </w:r>
      <w:del w:id="180" w:author="mccoa" w:date="2013-07-11T11:18:00Z">
        <w:r w:rsidR="00F15883" w:rsidDel="00C2741E">
          <w:delText xml:space="preserve">and are managed through our comprehensive program. </w:delText>
        </w:r>
      </w:del>
      <w:commentRangeStart w:id="181"/>
      <w:r w:rsidR="00F15883">
        <w:t>If soil is well covered</w:t>
      </w:r>
      <w:ins w:id="182" w:author="Mark Tinholt" w:date="2013-07-11T13:17:00Z">
        <w:r w:rsidR="00227DDD">
          <w:t xml:space="preserve"> </w:t>
        </w:r>
        <w:commentRangeStart w:id="183"/>
        <w:r w:rsidR="00227DDD">
          <w:t xml:space="preserve">with grass </w:t>
        </w:r>
      </w:ins>
      <w:ins w:id="184" w:author="Mark Tinholt" w:date="2013-07-11T13:19:00Z">
        <w:r w:rsidR="00412474">
          <w:t xml:space="preserve">or </w:t>
        </w:r>
      </w:ins>
      <w:bookmarkStart w:id="185" w:name="_GoBack"/>
      <w:bookmarkEnd w:id="185"/>
      <w:ins w:id="186" w:author="Mark Tinholt" w:date="2013-07-11T13:18:00Z">
        <w:r w:rsidR="00227DDD">
          <w:t>similar barrier</w:t>
        </w:r>
        <w:commentRangeEnd w:id="183"/>
        <w:r w:rsidR="00227DDD">
          <w:rPr>
            <w:rStyle w:val="CommentReference"/>
          </w:rPr>
          <w:commentReference w:id="183"/>
        </w:r>
      </w:ins>
      <w:r w:rsidR="00F15883">
        <w:t>, the risks are negligible.</w:t>
      </w:r>
      <w:commentRangeEnd w:id="181"/>
      <w:r w:rsidR="00C2741E">
        <w:rPr>
          <w:rStyle w:val="CommentReference"/>
        </w:rPr>
        <w:commentReference w:id="181"/>
      </w:r>
      <w:ins w:id="187" w:author="Mark Tinholt" w:date="2013-07-11T13:17:00Z">
        <w:r w:rsidR="00227DDD">
          <w:t xml:space="preserve"> </w:t>
        </w:r>
      </w:ins>
      <w:del w:id="188" w:author="mccoa" w:date="2013-07-11T11:09:00Z">
        <w:r w:rsidR="00F15883" w:rsidDel="00871E10">
          <w:delText xml:space="preserve">   </w:delText>
        </w:r>
      </w:del>
      <w:r w:rsidR="006B5615">
        <w:t xml:space="preserve">For </w:t>
      </w:r>
      <w:r w:rsidR="00F15883">
        <w:t>information on the health risks from soil or for more</w:t>
      </w:r>
      <w:r w:rsidR="006B5615">
        <w:t xml:space="preserve"> information on </w:t>
      </w:r>
      <w:r w:rsidR="00F15883">
        <w:t xml:space="preserve">our </w:t>
      </w:r>
      <w:r w:rsidR="006B5615">
        <w:t>program, please visit</w:t>
      </w:r>
      <w:r w:rsidR="00713B6F">
        <w:t xml:space="preserve"> </w:t>
      </w:r>
      <w:r w:rsidR="0022731C">
        <w:fldChar w:fldCharType="begin"/>
      </w:r>
      <w:r w:rsidR="0022731C">
        <w:instrText>HYPERLINK "file:///C:\\Users\\Ennsb\\AppData\\Local\\Microsoft\\Windows\\Temporary%20Internet%20Files\\Content.Outlook\\W2YZTW4G\\www.thep.ca"</w:instrText>
      </w:r>
      <w:r w:rsidR="0022731C">
        <w:fldChar w:fldCharType="separate"/>
      </w:r>
      <w:r w:rsidR="00713B6F" w:rsidRPr="00713B6F">
        <w:rPr>
          <w:rStyle w:val="Hyperlink"/>
        </w:rPr>
        <w:t>www.thep.ca</w:t>
      </w:r>
      <w:r w:rsidR="0022731C">
        <w:fldChar w:fldCharType="end"/>
      </w:r>
      <w:r w:rsidR="006B5615">
        <w:t>.</w:t>
      </w:r>
      <w:commentRangeEnd w:id="168"/>
      <w:r w:rsidR="00B51AC3">
        <w:rPr>
          <w:rStyle w:val="CommentReference"/>
        </w:rPr>
        <w:commentReference w:id="168"/>
      </w:r>
    </w:p>
    <w:p w:rsidR="00FB593D" w:rsidRDefault="00F36BE9" w:rsidP="00CB00E6">
      <w:pPr>
        <w:pStyle w:val="Heading1"/>
        <w:numPr>
          <w:ilvl w:val="0"/>
          <w:numId w:val="0"/>
        </w:numPr>
        <w:spacing w:line="240" w:lineRule="auto"/>
      </w:pPr>
      <w:r>
        <w:t>CLOSURE</w:t>
      </w:r>
      <w:r w:rsidR="00FB593D">
        <w:t xml:space="preserve"> </w:t>
      </w:r>
      <w:r w:rsidR="0079296A">
        <w:t>(</w:t>
      </w:r>
      <w:r w:rsidR="0079296A" w:rsidRPr="0079296A">
        <w:rPr>
          <w:highlight w:val="yellow"/>
        </w:rPr>
        <w:t>select one)</w:t>
      </w:r>
    </w:p>
    <w:p w:rsidR="002E77C3" w:rsidRDefault="00703DA4">
      <w:pPr>
        <w:pStyle w:val="MECINORM15"/>
        <w:jc w:val="left"/>
        <w:rPr>
          <w:highlight w:val="yellow"/>
        </w:rPr>
      </w:pPr>
      <w:r>
        <w:rPr>
          <w:highlight w:val="yellow"/>
        </w:rPr>
        <w:t xml:space="preserve">The </w:t>
      </w:r>
      <w:r w:rsidR="00F36BE9">
        <w:rPr>
          <w:highlight w:val="yellow"/>
        </w:rPr>
        <w:t xml:space="preserve">soil </w:t>
      </w:r>
      <w:r w:rsidR="00765BFF" w:rsidRPr="0079296A">
        <w:rPr>
          <w:highlight w:val="yellow"/>
        </w:rPr>
        <w:t>results</w:t>
      </w:r>
      <w:r w:rsidR="0079296A" w:rsidRPr="0079296A">
        <w:rPr>
          <w:highlight w:val="yellow"/>
        </w:rPr>
        <w:t xml:space="preserve"> on your property show lead concentrations above the “action levels”</w:t>
      </w:r>
      <w:r w:rsidR="00541E3C">
        <w:rPr>
          <w:highlight w:val="yellow"/>
        </w:rPr>
        <w:t>.  The Trail Area Health &amp; Environment Program is offering r</w:t>
      </w:r>
      <w:r w:rsidR="00CA3E7F" w:rsidRPr="0079296A">
        <w:rPr>
          <w:highlight w:val="yellow"/>
        </w:rPr>
        <w:t xml:space="preserve">emediation </w:t>
      </w:r>
      <w:r w:rsidR="00541E3C">
        <w:rPr>
          <w:highlight w:val="yellow"/>
        </w:rPr>
        <w:t>on your property</w:t>
      </w:r>
      <w:r w:rsidR="00765BFF" w:rsidRPr="0079296A">
        <w:rPr>
          <w:highlight w:val="yellow"/>
        </w:rPr>
        <w:t xml:space="preserve">. </w:t>
      </w:r>
      <w:ins w:id="189" w:author="mccoa" w:date="2013-07-11T10:14:00Z">
        <w:r w:rsidR="00FE2AC0">
          <w:rPr>
            <w:highlight w:val="yellow"/>
          </w:rPr>
          <w:t xml:space="preserve">Please return the attached </w:t>
        </w:r>
      </w:ins>
      <w:ins w:id="190" w:author="mccoa" w:date="2013-07-11T10:16:00Z">
        <w:r w:rsidR="00FE2AC0">
          <w:rPr>
            <w:highlight w:val="yellow"/>
          </w:rPr>
          <w:t xml:space="preserve">Remediation </w:t>
        </w:r>
      </w:ins>
      <w:ins w:id="191" w:author="mccoa" w:date="2013-07-11T11:07:00Z">
        <w:r w:rsidR="00871E10">
          <w:rPr>
            <w:highlight w:val="yellow"/>
          </w:rPr>
          <w:t xml:space="preserve">Options and </w:t>
        </w:r>
      </w:ins>
      <w:ins w:id="192" w:author="mccoa" w:date="2013-07-11T10:16:00Z">
        <w:r w:rsidR="00FE2AC0">
          <w:rPr>
            <w:highlight w:val="yellow"/>
          </w:rPr>
          <w:t>C</w:t>
        </w:r>
      </w:ins>
      <w:ins w:id="193" w:author="mccoa" w:date="2013-07-11T10:14:00Z">
        <w:r w:rsidR="00FE2AC0">
          <w:rPr>
            <w:highlight w:val="yellow"/>
          </w:rPr>
          <w:t xml:space="preserve">onsent </w:t>
        </w:r>
      </w:ins>
      <w:ins w:id="194" w:author="mccoa" w:date="2013-07-11T10:16:00Z">
        <w:r w:rsidR="00FE2AC0">
          <w:rPr>
            <w:highlight w:val="yellow"/>
          </w:rPr>
          <w:t>F</w:t>
        </w:r>
      </w:ins>
      <w:ins w:id="195" w:author="mccoa" w:date="2013-07-11T10:14:00Z">
        <w:r w:rsidR="00FE2AC0">
          <w:rPr>
            <w:highlight w:val="yellow"/>
          </w:rPr>
          <w:t>orm and we will contact you to schedule the remediation work.</w:t>
        </w:r>
      </w:ins>
      <w:ins w:id="196" w:author="mccoa" w:date="2013-07-11T10:15:00Z">
        <w:r w:rsidR="00FE2AC0">
          <w:rPr>
            <w:highlight w:val="yellow"/>
          </w:rPr>
          <w:t>.</w:t>
        </w:r>
      </w:ins>
      <w:commentRangeStart w:id="197"/>
      <w:del w:id="198" w:author="mccoa" w:date="2013-07-11T10:15:00Z">
        <w:r w:rsidR="00F36BE9" w:rsidDel="00FE2AC0">
          <w:rPr>
            <w:highlight w:val="yellow"/>
          </w:rPr>
          <w:delText>Please</w:delText>
        </w:r>
        <w:r w:rsidR="00F00068" w:rsidRPr="0079296A" w:rsidDel="00FE2AC0">
          <w:rPr>
            <w:highlight w:val="yellow"/>
          </w:rPr>
          <w:delText xml:space="preserve"> contact our office</w:delText>
        </w:r>
        <w:r w:rsidR="00F36BE9" w:rsidDel="00FE2AC0">
          <w:rPr>
            <w:highlight w:val="yellow"/>
          </w:rPr>
          <w:delText xml:space="preserve"> </w:delText>
        </w:r>
        <w:r w:rsidR="00541E3C" w:rsidDel="00FE2AC0">
          <w:rPr>
            <w:highlight w:val="yellow"/>
          </w:rPr>
          <w:delText>for more information</w:delText>
        </w:r>
      </w:del>
      <w:r w:rsidR="00F00068" w:rsidRPr="0079296A">
        <w:rPr>
          <w:highlight w:val="yellow"/>
        </w:rPr>
        <w:t xml:space="preserve">. </w:t>
      </w:r>
      <w:commentRangeEnd w:id="197"/>
      <w:r w:rsidR="00970604">
        <w:rPr>
          <w:rStyle w:val="CommentReference"/>
        </w:rPr>
        <w:commentReference w:id="197"/>
      </w:r>
    </w:p>
    <w:p w:rsidR="002E77C3" w:rsidRDefault="00765BFF">
      <w:pPr>
        <w:pStyle w:val="MECINORM15"/>
        <w:jc w:val="left"/>
        <w:rPr>
          <w:highlight w:val="yellow"/>
        </w:rPr>
      </w:pPr>
      <w:r w:rsidRPr="00CA3E7F">
        <w:rPr>
          <w:highlight w:val="yellow"/>
        </w:rPr>
        <w:t xml:space="preserve">The </w:t>
      </w:r>
      <w:r w:rsidR="00F36BE9">
        <w:rPr>
          <w:highlight w:val="yellow"/>
        </w:rPr>
        <w:t xml:space="preserve">soil </w:t>
      </w:r>
      <w:r w:rsidRPr="00CA3E7F">
        <w:rPr>
          <w:highlight w:val="yellow"/>
        </w:rPr>
        <w:t xml:space="preserve">results </w:t>
      </w:r>
      <w:r w:rsidR="0079296A">
        <w:rPr>
          <w:highlight w:val="yellow"/>
        </w:rPr>
        <w:t xml:space="preserve">on your property </w:t>
      </w:r>
      <w:r w:rsidRPr="00CA3E7F">
        <w:rPr>
          <w:highlight w:val="yellow"/>
        </w:rPr>
        <w:t xml:space="preserve">show </w:t>
      </w:r>
      <w:r w:rsidR="00F36BE9">
        <w:rPr>
          <w:highlight w:val="yellow"/>
        </w:rPr>
        <w:t>l</w:t>
      </w:r>
      <w:r w:rsidR="00CA3E7F">
        <w:rPr>
          <w:highlight w:val="yellow"/>
        </w:rPr>
        <w:t>ead concentrations below the “action levels”</w:t>
      </w:r>
      <w:r w:rsidR="00541E3C">
        <w:rPr>
          <w:highlight w:val="yellow"/>
        </w:rPr>
        <w:t xml:space="preserve">.  Your property does not qualify for </w:t>
      </w:r>
      <w:r w:rsidR="00F36BE9">
        <w:rPr>
          <w:highlight w:val="yellow"/>
        </w:rPr>
        <w:t>remedi</w:t>
      </w:r>
      <w:r w:rsidR="00541E3C">
        <w:rPr>
          <w:highlight w:val="yellow"/>
        </w:rPr>
        <w:t>ation at this time.</w:t>
      </w:r>
      <w:r>
        <w:t xml:space="preserve"> </w:t>
      </w:r>
      <w:r w:rsidR="00F36BE9">
        <w:rPr>
          <w:highlight w:val="yellow"/>
        </w:rPr>
        <w:t xml:space="preserve">If </w:t>
      </w:r>
      <w:r w:rsidR="00AD6819" w:rsidRPr="0079296A">
        <w:rPr>
          <w:highlight w:val="yellow"/>
        </w:rPr>
        <w:t xml:space="preserve">you </w:t>
      </w:r>
      <w:r w:rsidR="00F36BE9">
        <w:rPr>
          <w:highlight w:val="yellow"/>
        </w:rPr>
        <w:t>have questions</w:t>
      </w:r>
      <w:ins w:id="199" w:author="mccoa" w:date="2013-07-11T11:08:00Z">
        <w:r w:rsidR="00871E10">
          <w:rPr>
            <w:highlight w:val="yellow"/>
          </w:rPr>
          <w:t>,</w:t>
        </w:r>
      </w:ins>
      <w:r w:rsidR="00F36BE9">
        <w:rPr>
          <w:highlight w:val="yellow"/>
        </w:rPr>
        <w:t xml:space="preserve"> </w:t>
      </w:r>
      <w:r w:rsidR="00AD6819" w:rsidRPr="0079296A">
        <w:rPr>
          <w:highlight w:val="yellow"/>
        </w:rPr>
        <w:t xml:space="preserve">please contact us for </w:t>
      </w:r>
      <w:r w:rsidR="00F36BE9">
        <w:rPr>
          <w:highlight w:val="yellow"/>
        </w:rPr>
        <w:t>more information.</w:t>
      </w:r>
      <w:r w:rsidR="00AD6819" w:rsidRPr="0079296A">
        <w:rPr>
          <w:highlight w:val="yellow"/>
        </w:rPr>
        <w:t xml:space="preserve">  </w:t>
      </w:r>
    </w:p>
    <w:p w:rsidR="002E77C3" w:rsidRDefault="00AD6819">
      <w:pPr>
        <w:pStyle w:val="MECINORM15"/>
        <w:jc w:val="left"/>
        <w:rPr>
          <w:u w:val="single"/>
        </w:rPr>
      </w:pPr>
      <w:r>
        <w:t xml:space="preserve">Regardless of </w:t>
      </w:r>
      <w:r w:rsidR="00541E3C">
        <w:t xml:space="preserve">the </w:t>
      </w:r>
      <w:r>
        <w:t xml:space="preserve">soil </w:t>
      </w:r>
      <w:r w:rsidR="00B24CBF">
        <w:t xml:space="preserve">lead concentrations on your property, </w:t>
      </w:r>
      <w:r w:rsidR="0005462B">
        <w:t xml:space="preserve">the Trail </w:t>
      </w:r>
      <w:r w:rsidR="00FB5DBA">
        <w:t xml:space="preserve">Area </w:t>
      </w:r>
      <w:r w:rsidR="0005462B">
        <w:t xml:space="preserve">Health </w:t>
      </w:r>
      <w:r w:rsidR="00541E3C">
        <w:t>&amp;</w:t>
      </w:r>
      <w:r w:rsidR="0005462B">
        <w:t xml:space="preserve"> Environment Program</w:t>
      </w:r>
      <w:r w:rsidR="00B24CBF">
        <w:t xml:space="preserve"> advise</w:t>
      </w:r>
      <w:r w:rsidR="0005462B">
        <w:t>s</w:t>
      </w:r>
      <w:r w:rsidR="00B24CBF">
        <w:t xml:space="preserve"> </w:t>
      </w:r>
      <w:r w:rsidR="00541E3C">
        <w:t>all Trail area residents to</w:t>
      </w:r>
      <w:r w:rsidR="00B24CBF">
        <w:t>:</w:t>
      </w:r>
    </w:p>
    <w:p w:rsidR="002E77C3" w:rsidRDefault="00FB593D">
      <w:pPr>
        <w:pStyle w:val="MECIBULLET1"/>
        <w:jc w:val="left"/>
      </w:pPr>
      <w:r>
        <w:t>Keep bare dirt areas in your yard to a minimum.</w:t>
      </w:r>
    </w:p>
    <w:p w:rsidR="002E77C3" w:rsidRDefault="00FB593D">
      <w:pPr>
        <w:pStyle w:val="MECIBULLET1"/>
        <w:jc w:val="left"/>
      </w:pPr>
      <w:r>
        <w:t>Use sandboxes for children’s play areas and cover them when not in use.</w:t>
      </w:r>
    </w:p>
    <w:p w:rsidR="002E77C3" w:rsidRDefault="00713B6F">
      <w:pPr>
        <w:pStyle w:val="MECIBULLET1"/>
        <w:jc w:val="left"/>
      </w:pPr>
      <w:r>
        <w:t>Hose off outside toys, play equipment and paved areas or other hard surfaces</w:t>
      </w:r>
      <w:r w:rsidR="00AC4852">
        <w:t>.</w:t>
      </w:r>
    </w:p>
    <w:p w:rsidR="002E77C3" w:rsidRDefault="00FB593D">
      <w:pPr>
        <w:pStyle w:val="MECIBULLET1"/>
        <w:ind w:right="-360"/>
        <w:jc w:val="left"/>
      </w:pPr>
      <w:r>
        <w:t>Wash your hands and your children’s hands before meals and after playing or working in the dirt.</w:t>
      </w:r>
    </w:p>
    <w:p w:rsidR="002E77C3" w:rsidRDefault="00FB593D">
      <w:pPr>
        <w:pStyle w:val="MECIBULLET1"/>
        <w:jc w:val="left"/>
      </w:pPr>
      <w:r>
        <w:t>Keep your floors clean by vacuuming, damp-mopping and leaving shoes at the door.</w:t>
      </w:r>
    </w:p>
    <w:p w:rsidR="002E77C3" w:rsidRDefault="00FB593D">
      <w:pPr>
        <w:pStyle w:val="MECIBULLET1"/>
        <w:jc w:val="left"/>
      </w:pPr>
      <w:r>
        <w:t xml:space="preserve">Wash your garden produce before eating it, and also peel root crops. </w:t>
      </w:r>
    </w:p>
    <w:p w:rsidR="002E77C3" w:rsidRDefault="00FB593D">
      <w:pPr>
        <w:pStyle w:val="MECIBULLET1"/>
        <w:jc w:val="left"/>
      </w:pPr>
      <w:r>
        <w:lastRenderedPageBreak/>
        <w:t>Amend your garden soil by adding manure and use lime to adjust the pH to 7</w:t>
      </w:r>
      <w:r w:rsidR="00641BAC">
        <w:t>.</w:t>
      </w:r>
    </w:p>
    <w:p w:rsidR="002E77C3" w:rsidRDefault="00FB593D">
      <w:pPr>
        <w:pStyle w:val="MECIBULLET1"/>
        <w:jc w:val="left"/>
      </w:pPr>
      <w:r>
        <w:t>Note that the fruit parts of plants (e.g., berries, tomatoes, cucumbers, beans) take up very little metal from soil, while leafy produce (e.g., lettuce, spinach,</w:t>
      </w:r>
      <w:r w:rsidR="008E61EC">
        <w:t xml:space="preserve"> swiss chard</w:t>
      </w:r>
      <w:r>
        <w:t>) takes up more.</w:t>
      </w:r>
    </w:p>
    <w:p w:rsidR="002E77C3" w:rsidRDefault="00FB593D">
      <w:pPr>
        <w:pStyle w:val="MECINORM15"/>
        <w:jc w:val="left"/>
      </w:pPr>
      <w:r>
        <w:t>For more detailed information for gardening in soil with elevated metals levels, see the Washington State University web link below</w:t>
      </w:r>
      <w:r w:rsidR="00991F01">
        <w:t xml:space="preserve">. </w:t>
      </w:r>
    </w:p>
    <w:p w:rsidR="002E77C3" w:rsidRDefault="00FB593D">
      <w:pPr>
        <w:numPr>
          <w:ilvl w:val="0"/>
          <w:numId w:val="13"/>
        </w:numPr>
        <w:tabs>
          <w:tab w:val="clear" w:pos="720"/>
        </w:tabs>
        <w:spacing w:after="220"/>
        <w:ind w:left="432" w:hanging="432"/>
        <w:jc w:val="left"/>
      </w:pPr>
      <w:r>
        <w:t>Gardening on Lead and Arsenic-contaminated Soils – Washington State University (</w:t>
      </w:r>
      <w:r w:rsidR="0022731C">
        <w:fldChar w:fldCharType="begin"/>
      </w:r>
      <w:r w:rsidR="0022731C">
        <w:instrText>HYPERLINK "http://www.ecy.wa.gov/programs/tcp/area_wide/AW/AppK_gardening_guide.pdf"</w:instrText>
      </w:r>
      <w:r w:rsidR="0022731C">
        <w:fldChar w:fldCharType="separate"/>
      </w:r>
      <w:r w:rsidR="00FB5DBA">
        <w:rPr>
          <w:rStyle w:val="Hyperlink"/>
        </w:rPr>
        <w:t>http://www.ecy.wa.gov/programs/tcp/area_wide/AW/AppK_gardening_guide.pdf</w:t>
      </w:r>
      <w:r w:rsidR="0022731C">
        <w:fldChar w:fldCharType="end"/>
      </w:r>
      <w:r>
        <w:t>).</w:t>
      </w:r>
    </w:p>
    <w:p w:rsidR="00FE2AC0" w:rsidDel="0005449C" w:rsidRDefault="00FE2AC0">
      <w:pPr>
        <w:suppressAutoHyphens w:val="0"/>
        <w:overflowPunct/>
        <w:autoSpaceDE/>
        <w:autoSpaceDN/>
        <w:adjustRightInd/>
        <w:jc w:val="left"/>
        <w:textAlignment w:val="auto"/>
        <w:rPr>
          <w:ins w:id="200" w:author="mccoa" w:date="2013-07-11T10:17:00Z"/>
          <w:del w:id="201" w:author="Ennsb" w:date="2013-07-11T15:01:00Z"/>
        </w:rPr>
      </w:pPr>
      <w:ins w:id="202" w:author="mccoa" w:date="2013-07-11T10:17:00Z">
        <w:del w:id="203" w:author="Ennsb" w:date="2013-07-11T15:01:00Z">
          <w:r w:rsidDel="0005449C">
            <w:br w:type="page"/>
          </w:r>
        </w:del>
      </w:ins>
    </w:p>
    <w:p w:rsidR="00383C76" w:rsidRDefault="00541E3C" w:rsidP="0005449C">
      <w:pPr>
        <w:suppressAutoHyphens w:val="0"/>
        <w:overflowPunct/>
        <w:autoSpaceDE/>
        <w:autoSpaceDN/>
        <w:adjustRightInd/>
        <w:jc w:val="left"/>
        <w:textAlignment w:val="auto"/>
        <w:pPrChange w:id="204" w:author="Ennsb" w:date="2013-07-11T15:01:00Z">
          <w:pPr>
            <w:pStyle w:val="MECINORM15"/>
            <w:keepNext/>
            <w:keepLines/>
            <w:jc w:val="left"/>
          </w:pPr>
        </w:pPrChange>
      </w:pPr>
      <w:r>
        <w:lastRenderedPageBreak/>
        <w:t xml:space="preserve">Please note that our program offers </w:t>
      </w:r>
      <w:r w:rsidR="00383C76">
        <w:t xml:space="preserve">support for </w:t>
      </w:r>
      <w:r>
        <w:t>home renovation</w:t>
      </w:r>
      <w:r w:rsidR="00383C76">
        <w:t>s, another source of lead exposure</w:t>
      </w:r>
      <w:r>
        <w:t xml:space="preserve">.  </w:t>
      </w:r>
      <w:r w:rsidR="00383C76">
        <w:t xml:space="preserve">Our </w:t>
      </w:r>
      <w:r w:rsidR="00FB593D">
        <w:rPr>
          <w:i/>
          <w:iCs/>
        </w:rPr>
        <w:t>Home Renovation Support Program</w:t>
      </w:r>
      <w:r w:rsidR="00FB593D">
        <w:t xml:space="preserve"> </w:t>
      </w:r>
      <w:r>
        <w:t xml:space="preserve">brochure </w:t>
      </w:r>
      <w:r w:rsidR="00383C76">
        <w:t>includes guidelines for renovation, construction, excavation and/or demolition projects in the City of Trail and pre</w:t>
      </w:r>
      <w:r w:rsidR="00383C76">
        <w:noBreakHyphen/>
        <w:t xml:space="preserve">1976 homes in the Greater Trail area.  </w:t>
      </w:r>
      <w:commentRangeStart w:id="205"/>
      <w:del w:id="206" w:author="mccoa" w:date="2013-07-11T10:18:00Z">
        <w:r w:rsidR="00383C76" w:rsidDel="00FE2AC0">
          <w:delText xml:space="preserve">To pick up a brochure or </w:delText>
        </w:r>
      </w:del>
      <w:commentRangeEnd w:id="205"/>
      <w:r w:rsidR="00FE2AC0">
        <w:rPr>
          <w:rStyle w:val="CommentReference"/>
        </w:rPr>
        <w:commentReference w:id="205"/>
      </w:r>
      <w:del w:id="207" w:author="mccoa" w:date="2013-07-11T10:18:00Z">
        <w:r w:rsidR="00383C76" w:rsidDel="00FE2AC0">
          <w:delText>f</w:delText>
        </w:r>
      </w:del>
      <w:ins w:id="208" w:author="mccoa" w:date="2013-07-11T10:18:00Z">
        <w:r w:rsidR="00FE2AC0">
          <w:t>F</w:t>
        </w:r>
      </w:ins>
      <w:r w:rsidR="00383C76">
        <w:t xml:space="preserve">or more information on lead-safe home renovations, please contact our office. </w:t>
      </w:r>
      <w:r w:rsidR="00A938AF">
        <w:t xml:space="preserve"> </w:t>
      </w:r>
    </w:p>
    <w:p w:rsidR="002E77C3" w:rsidRDefault="00FB593D">
      <w:pPr>
        <w:pStyle w:val="MECINORM15"/>
        <w:keepNext/>
        <w:keepLines/>
        <w:jc w:val="left"/>
      </w:pPr>
      <w:r>
        <w:t xml:space="preserve">If you have any questions or concerns at all, please do not hesitate to call or e-mail </w:t>
      </w:r>
      <w:r w:rsidR="00383C76">
        <w:t>us</w:t>
      </w:r>
      <w:r w:rsidR="00220ACD">
        <w:t xml:space="preserve"> at</w:t>
      </w:r>
      <w:r>
        <w:t>:</w:t>
      </w:r>
    </w:p>
    <w:p w:rsidR="00383C76" w:rsidRDefault="00383C76" w:rsidP="00CB00E6">
      <w:pPr>
        <w:ind w:left="2700"/>
        <w:jc w:val="left"/>
        <w:rPr>
          <w:lang w:val="fr-FR"/>
        </w:rPr>
      </w:pPr>
      <w:r>
        <w:rPr>
          <w:lang w:val="fr-FR"/>
        </w:rPr>
        <w:t>Trail Area Health &amp; Environment Program</w:t>
      </w:r>
    </w:p>
    <w:p w:rsidR="00383C76" w:rsidRDefault="00383C76" w:rsidP="00CB00E6">
      <w:pPr>
        <w:ind w:left="2700"/>
        <w:jc w:val="left"/>
        <w:rPr>
          <w:lang w:val="fr-FR"/>
        </w:rPr>
      </w:pPr>
      <w:r>
        <w:rPr>
          <w:lang w:val="fr-FR"/>
        </w:rPr>
        <w:t>Community Program Office</w:t>
      </w:r>
    </w:p>
    <w:p w:rsidR="002E77C3" w:rsidRDefault="00383C76">
      <w:pPr>
        <w:ind w:left="2700"/>
        <w:jc w:val="left"/>
        <w:rPr>
          <w:lang w:val="fr-FR"/>
        </w:rPr>
      </w:pPr>
      <w:r>
        <w:rPr>
          <w:lang w:val="fr-FR"/>
        </w:rPr>
        <w:t>(S</w:t>
      </w:r>
      <w:r w:rsidR="00FB593D">
        <w:rPr>
          <w:lang w:val="fr-FR"/>
        </w:rPr>
        <w:t>NC</w:t>
      </w:r>
      <w:r w:rsidR="008F7236">
        <w:rPr>
          <w:lang w:val="fr-FR"/>
        </w:rPr>
        <w:t>-</w:t>
      </w:r>
      <w:r w:rsidR="00FB593D">
        <w:rPr>
          <w:lang w:val="fr-FR"/>
        </w:rPr>
        <w:t>Lavalin Environment</w:t>
      </w:r>
      <w:r>
        <w:rPr>
          <w:lang w:val="fr-FR"/>
        </w:rPr>
        <w:t>)</w:t>
      </w:r>
      <w:r w:rsidR="00FB593D">
        <w:rPr>
          <w:lang w:val="fr-FR"/>
        </w:rPr>
        <w:t xml:space="preserve"> </w:t>
      </w:r>
    </w:p>
    <w:p w:rsidR="002E77C3" w:rsidRDefault="00FB593D">
      <w:pPr>
        <w:ind w:left="2700"/>
        <w:jc w:val="left"/>
        <w:rPr>
          <w:lang w:val="fr-FR"/>
        </w:rPr>
      </w:pPr>
      <w:r>
        <w:rPr>
          <w:lang w:val="fr-FR"/>
        </w:rPr>
        <w:t>1319 Bay Ave</w:t>
      </w:r>
      <w:r w:rsidR="008F7236">
        <w:rPr>
          <w:lang w:val="fr-FR"/>
        </w:rPr>
        <w:t>nue</w:t>
      </w:r>
    </w:p>
    <w:p w:rsidR="002E77C3" w:rsidRDefault="00FB593D">
      <w:pPr>
        <w:ind w:left="2700"/>
        <w:jc w:val="left"/>
        <w:rPr>
          <w:lang w:val="fr-FR"/>
        </w:rPr>
      </w:pPr>
      <w:r w:rsidRPr="0095407C">
        <w:rPr>
          <w:lang w:val="fr-FR"/>
        </w:rPr>
        <w:t>Trail, BC</w:t>
      </w:r>
    </w:p>
    <w:p w:rsidR="002E77C3" w:rsidRDefault="00FB593D">
      <w:pPr>
        <w:ind w:left="2700"/>
        <w:jc w:val="left"/>
      </w:pPr>
      <w:r>
        <w:t>250-368-3256</w:t>
      </w:r>
      <w:r w:rsidR="00407E55">
        <w:t xml:space="preserve"> extension 224</w:t>
      </w:r>
    </w:p>
    <w:p w:rsidR="002E77C3" w:rsidRDefault="00407E55">
      <w:pPr>
        <w:ind w:left="2700"/>
        <w:jc w:val="left"/>
      </w:pPr>
      <w:r>
        <w:t>Bruce.Enns</w:t>
      </w:r>
      <w:r w:rsidR="00FB593D">
        <w:t>@snclavalin.com</w:t>
      </w:r>
    </w:p>
    <w:p w:rsidR="002E77C3" w:rsidRDefault="002E77C3">
      <w:pPr>
        <w:jc w:val="left"/>
        <w:rPr>
          <w:lang w:val="en-US"/>
        </w:rPr>
      </w:pPr>
    </w:p>
    <w:p w:rsidR="00FB593D" w:rsidRDefault="00040994" w:rsidP="00CB00E6">
      <w:pPr>
        <w:ind w:left="4320" w:hanging="4320"/>
        <w:jc w:val="left"/>
        <w:rPr>
          <w:lang w:val="en-US"/>
        </w:rPr>
      </w:pPr>
      <w:r>
        <w:rPr>
          <w:noProof/>
          <w:lang w:val="en-US"/>
        </w:rPr>
        <w:drawing>
          <wp:inline distT="0" distB="0" distL="0" distR="0">
            <wp:extent cx="1781175" cy="609600"/>
            <wp:effectExtent l="19050" t="0" r="9525" b="0"/>
            <wp:docPr id="1" name="Picture 1" descr="BruceEnns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ceEnnsSignature"/>
                    <pic:cNvPicPr>
                      <a:picLocks noChangeAspect="1" noChangeArrowheads="1"/>
                    </pic:cNvPicPr>
                  </pic:nvPicPr>
                  <pic:blipFill>
                    <a:blip r:embed="rId9" cstate="print"/>
                    <a:srcRect/>
                    <a:stretch>
                      <a:fillRect/>
                    </a:stretch>
                  </pic:blipFill>
                  <pic:spPr bwMode="auto">
                    <a:xfrm>
                      <a:off x="0" y="0"/>
                      <a:ext cx="1781175" cy="609600"/>
                    </a:xfrm>
                    <a:prstGeom prst="rect">
                      <a:avLst/>
                    </a:prstGeom>
                    <a:noFill/>
                    <a:ln w="9525">
                      <a:noFill/>
                      <a:miter lim="800000"/>
                      <a:headEnd/>
                      <a:tailEnd/>
                    </a:ln>
                  </pic:spPr>
                </pic:pic>
              </a:graphicData>
            </a:graphic>
          </wp:inline>
        </w:drawing>
      </w:r>
      <w:r w:rsidR="00491C41">
        <w:rPr>
          <w:lang w:val="en-US"/>
        </w:rPr>
        <w:tab/>
      </w:r>
      <w:r w:rsidR="00491C41">
        <w:rPr>
          <w:lang w:val="en-US"/>
        </w:rPr>
        <w:tab/>
      </w:r>
    </w:p>
    <w:p w:rsidR="002E77C3" w:rsidRDefault="00B55C07">
      <w:pPr>
        <w:jc w:val="left"/>
        <w:rPr>
          <w:lang w:val="en-US"/>
        </w:rPr>
      </w:pPr>
      <w:r>
        <w:rPr>
          <w:lang w:val="en-US"/>
        </w:rPr>
        <w:t>Bruce Enns</w:t>
      </w:r>
      <w:r w:rsidR="00FB593D">
        <w:rPr>
          <w:lang w:val="en-US"/>
        </w:rPr>
        <w:t>, B.Sc.</w:t>
      </w:r>
      <w:r w:rsidR="00B24CBF">
        <w:rPr>
          <w:lang w:val="en-US"/>
        </w:rPr>
        <w:tab/>
      </w:r>
      <w:r w:rsidR="00B24CBF">
        <w:rPr>
          <w:lang w:val="en-US"/>
        </w:rPr>
        <w:tab/>
      </w:r>
      <w:r w:rsidR="00B24CBF">
        <w:rPr>
          <w:lang w:val="en-US"/>
        </w:rPr>
        <w:tab/>
      </w:r>
      <w:r w:rsidR="00B24CBF">
        <w:rPr>
          <w:lang w:val="en-US"/>
        </w:rPr>
        <w:tab/>
      </w:r>
      <w:r w:rsidR="00B24CBF">
        <w:rPr>
          <w:lang w:val="en-US"/>
        </w:rPr>
        <w:tab/>
      </w:r>
    </w:p>
    <w:p w:rsidR="002E77C3" w:rsidRDefault="00FB593D">
      <w:pPr>
        <w:keepNext/>
        <w:keepLines/>
        <w:jc w:val="left"/>
        <w:rPr>
          <w:lang w:val="en-US"/>
        </w:rPr>
      </w:pPr>
      <w:r w:rsidRPr="00991F01">
        <w:rPr>
          <w:lang w:val="en-US"/>
        </w:rPr>
        <w:t xml:space="preserve">Project </w:t>
      </w:r>
      <w:r w:rsidR="00C4029A">
        <w:rPr>
          <w:lang w:val="en-US"/>
        </w:rPr>
        <w:t>Manager</w:t>
      </w:r>
      <w:r w:rsidR="008F7236">
        <w:rPr>
          <w:lang w:val="en-US"/>
        </w:rPr>
        <w:tab/>
      </w:r>
      <w:r w:rsidR="008F7236">
        <w:rPr>
          <w:lang w:val="en-US"/>
        </w:rPr>
        <w:tab/>
      </w:r>
      <w:r w:rsidR="008F7236">
        <w:rPr>
          <w:lang w:val="en-US"/>
        </w:rPr>
        <w:tab/>
      </w:r>
      <w:r w:rsidR="008F7236">
        <w:rPr>
          <w:lang w:val="en-US"/>
        </w:rPr>
        <w:tab/>
      </w:r>
      <w:r w:rsidR="008F7236">
        <w:rPr>
          <w:lang w:val="en-US"/>
        </w:rPr>
        <w:tab/>
      </w:r>
    </w:p>
    <w:p w:rsidR="002E77C3" w:rsidRDefault="002E77C3">
      <w:pPr>
        <w:pStyle w:val="MECINORM15"/>
        <w:spacing w:after="0"/>
        <w:jc w:val="left"/>
        <w:rPr>
          <w:rFonts w:cs="Arial"/>
          <w:spacing w:val="-3"/>
          <w:lang w:val="en-US"/>
        </w:rPr>
      </w:pPr>
    </w:p>
    <w:p w:rsidR="002E77C3" w:rsidRDefault="00154CE9">
      <w:pPr>
        <w:tabs>
          <w:tab w:val="left" w:pos="-720"/>
        </w:tabs>
        <w:jc w:val="left"/>
        <w:rPr>
          <w:spacing w:val="-3"/>
          <w:lang w:val="en-US"/>
        </w:rPr>
      </w:pPr>
      <w:r w:rsidRPr="0095407C">
        <w:rPr>
          <w:b/>
          <w:bCs/>
          <w:color w:val="000000"/>
          <w:szCs w:val="22"/>
          <w:lang w:val="en-US"/>
        </w:rPr>
        <w:t xml:space="preserve">SNC-LAVALIN </w:t>
      </w:r>
      <w:r w:rsidR="00B57596" w:rsidRPr="0095407C">
        <w:rPr>
          <w:b/>
          <w:bCs/>
          <w:color w:val="000000"/>
          <w:szCs w:val="22"/>
          <w:lang w:val="en-US"/>
        </w:rPr>
        <w:t>INC.</w:t>
      </w:r>
      <w:r w:rsidR="00D26F56">
        <w:rPr>
          <w:b/>
          <w:bCs/>
          <w:color w:val="000000"/>
          <w:szCs w:val="22"/>
          <w:lang w:val="en-US"/>
        </w:rPr>
        <w:t xml:space="preserve">, </w:t>
      </w:r>
      <w:r w:rsidRPr="0095407C">
        <w:rPr>
          <w:b/>
          <w:bCs/>
          <w:color w:val="000000"/>
          <w:szCs w:val="22"/>
          <w:lang w:val="en-US"/>
        </w:rPr>
        <w:t>ENVIRONMENT</w:t>
      </w:r>
      <w:r w:rsidR="00B57596" w:rsidRPr="0095407C">
        <w:rPr>
          <w:b/>
          <w:bCs/>
          <w:color w:val="000000"/>
          <w:szCs w:val="22"/>
          <w:lang w:val="en-US"/>
        </w:rPr>
        <w:t xml:space="preserve"> </w:t>
      </w:r>
      <w:del w:id="209" w:author="mccoa" w:date="2013-07-11T10:20:00Z">
        <w:r w:rsidRPr="0095407C" w:rsidDel="0045024D">
          <w:rPr>
            <w:b/>
            <w:bCs/>
            <w:color w:val="000000"/>
            <w:szCs w:val="22"/>
            <w:lang w:val="en-US"/>
          </w:rPr>
          <w:delText>DIVISION</w:delText>
        </w:r>
      </w:del>
      <w:ins w:id="210" w:author="mccoa" w:date="2013-07-11T10:20:00Z">
        <w:r w:rsidR="0045024D">
          <w:rPr>
            <w:b/>
            <w:bCs/>
            <w:color w:val="000000"/>
            <w:szCs w:val="22"/>
            <w:lang w:val="en-US"/>
          </w:rPr>
          <w:t>&amp; WATER</w:t>
        </w:r>
      </w:ins>
    </w:p>
    <w:p w:rsidR="002E77C3" w:rsidRDefault="002E77C3">
      <w:pPr>
        <w:tabs>
          <w:tab w:val="left" w:pos="-720"/>
        </w:tabs>
        <w:jc w:val="left"/>
        <w:rPr>
          <w:spacing w:val="-3"/>
          <w:lang w:val="en-US"/>
        </w:rPr>
      </w:pPr>
    </w:p>
    <w:p w:rsidR="00154CE9" w:rsidRPr="00EB7140" w:rsidRDefault="00CB6293" w:rsidP="00CB00E6">
      <w:pPr>
        <w:tabs>
          <w:tab w:val="left" w:pos="-720"/>
        </w:tabs>
        <w:jc w:val="left"/>
        <w:rPr>
          <w:spacing w:val="-3"/>
        </w:rPr>
      </w:pPr>
      <w:r>
        <w:rPr>
          <w:noProof/>
          <w:spacing w:val="-2"/>
          <w:sz w:val="14"/>
        </w:rPr>
        <w:t>P:\</w:t>
      </w:r>
      <w:r w:rsidR="00FB5DBA">
        <w:rPr>
          <w:noProof/>
          <w:spacing w:val="-2"/>
          <w:sz w:val="14"/>
        </w:rPr>
        <w:t>...</w:t>
      </w:r>
      <w:r>
        <w:rPr>
          <w:noProof/>
          <w:spacing w:val="-2"/>
          <w:sz w:val="14"/>
        </w:rPr>
        <w:t>\</w:t>
      </w:r>
      <w:r w:rsidR="00C4029A">
        <w:rPr>
          <w:noProof/>
          <w:spacing w:val="-2"/>
          <w:sz w:val="14"/>
        </w:rPr>
        <w:t>TRAIL RESIDENTIAL PROGRAM\Reporting\Results Letters\</w:t>
      </w:r>
      <w:r>
        <w:rPr>
          <w:noProof/>
          <w:spacing w:val="-2"/>
          <w:sz w:val="14"/>
        </w:rPr>
        <w:t>201</w:t>
      </w:r>
      <w:r w:rsidR="00C4029A">
        <w:rPr>
          <w:noProof/>
          <w:spacing w:val="-2"/>
          <w:sz w:val="14"/>
        </w:rPr>
        <w:t>2</w:t>
      </w:r>
      <w:r w:rsidR="00FB5DBA">
        <w:rPr>
          <w:noProof/>
          <w:spacing w:val="-2"/>
          <w:sz w:val="14"/>
        </w:rPr>
        <w:t>\Assessments\</w:t>
      </w:r>
      <w:r w:rsidR="0022731C" w:rsidRPr="00CB6293">
        <w:rPr>
          <w:noProof/>
          <w:spacing w:val="-2"/>
          <w:sz w:val="14"/>
        </w:rPr>
        <w:fldChar w:fldCharType="begin"/>
      </w:r>
      <w:r w:rsidRPr="00CB6293">
        <w:rPr>
          <w:noProof/>
          <w:spacing w:val="-2"/>
          <w:sz w:val="14"/>
        </w:rPr>
        <w:instrText xml:space="preserve"> FILENAME </w:instrText>
      </w:r>
      <w:r w:rsidR="0022731C" w:rsidRPr="00CB6293">
        <w:rPr>
          <w:noProof/>
          <w:spacing w:val="-2"/>
          <w:sz w:val="14"/>
        </w:rPr>
        <w:fldChar w:fldCharType="separate"/>
      </w:r>
      <w:r w:rsidR="00CA3E7F">
        <w:rPr>
          <w:noProof/>
          <w:spacing w:val="-2"/>
          <w:sz w:val="14"/>
        </w:rPr>
        <w:t>SA ResultsLetter.docx</w:t>
      </w:r>
      <w:r w:rsidR="0022731C" w:rsidRPr="00CB6293">
        <w:rPr>
          <w:noProof/>
          <w:spacing w:val="-2"/>
          <w:sz w:val="14"/>
        </w:rPr>
        <w:fldChar w:fldCharType="end"/>
      </w:r>
    </w:p>
    <w:p w:rsidR="002E77C3" w:rsidRDefault="00154CE9">
      <w:pPr>
        <w:tabs>
          <w:tab w:val="left" w:pos="-720"/>
        </w:tabs>
        <w:jc w:val="left"/>
        <w:rPr>
          <w:spacing w:val="-3"/>
        </w:rPr>
      </w:pPr>
      <w:r>
        <w:rPr>
          <w:spacing w:val="-3"/>
        </w:rPr>
        <w:t>enc.</w:t>
      </w:r>
    </w:p>
    <w:p w:rsidR="00154CE9" w:rsidRPr="00154CE9" w:rsidRDefault="00154CE9">
      <w:pPr>
        <w:tabs>
          <w:tab w:val="left" w:pos="-720"/>
        </w:tabs>
        <w:rPr>
          <w:spacing w:val="-3"/>
          <w:sz w:val="18"/>
          <w:szCs w:val="18"/>
          <w:highlight w:val="yellow"/>
        </w:rPr>
      </w:pPr>
    </w:p>
    <w:p w:rsidR="00FB593D" w:rsidRPr="00154CE9" w:rsidRDefault="00154CE9" w:rsidP="00154CE9">
      <w:pPr>
        <w:pStyle w:val="MECITABLENAME"/>
        <w:keepNext w:val="0"/>
        <w:tabs>
          <w:tab w:val="clear" w:pos="1166"/>
        </w:tabs>
        <w:spacing w:after="60"/>
        <w:rPr>
          <w:bCs/>
          <w:spacing w:val="-3"/>
          <w:sz w:val="18"/>
          <w:szCs w:val="18"/>
          <w:lang w:val="fr-FR"/>
        </w:rPr>
      </w:pPr>
      <w:r w:rsidRPr="00154CE9">
        <w:rPr>
          <w:bCs/>
          <w:spacing w:val="-3"/>
          <w:sz w:val="18"/>
          <w:szCs w:val="18"/>
        </w:rPr>
        <w:t>ATTACHMENTS</w:t>
      </w:r>
    </w:p>
    <w:p w:rsidR="00FB593D" w:rsidRDefault="00FB593D" w:rsidP="003061F4">
      <w:pPr>
        <w:numPr>
          <w:ilvl w:val="0"/>
          <w:numId w:val="18"/>
        </w:numPr>
        <w:rPr>
          <w:sz w:val="18"/>
          <w:szCs w:val="18"/>
          <w:lang w:val="fr-FR"/>
        </w:rPr>
      </w:pPr>
      <w:r w:rsidRPr="00154CE9">
        <w:rPr>
          <w:sz w:val="18"/>
          <w:szCs w:val="18"/>
          <w:lang w:val="en-US"/>
        </w:rPr>
        <w:t xml:space="preserve">Soil Sample </w:t>
      </w:r>
      <w:r w:rsidRPr="00154CE9">
        <w:rPr>
          <w:sz w:val="18"/>
          <w:szCs w:val="18"/>
          <w:lang w:val="fr-FR"/>
        </w:rPr>
        <w:t>Log</w:t>
      </w:r>
    </w:p>
    <w:p w:rsidR="00527D35" w:rsidRPr="00154CE9" w:rsidRDefault="00527D35" w:rsidP="003061F4">
      <w:pPr>
        <w:numPr>
          <w:ilvl w:val="0"/>
          <w:numId w:val="18"/>
        </w:numPr>
        <w:rPr>
          <w:sz w:val="18"/>
          <w:szCs w:val="18"/>
          <w:lang w:val="fr-FR"/>
        </w:rPr>
      </w:pPr>
      <w:r>
        <w:rPr>
          <w:sz w:val="18"/>
          <w:szCs w:val="18"/>
          <w:lang w:val="fr-FR"/>
        </w:rPr>
        <w:t>Laboratory Report</w:t>
      </w:r>
    </w:p>
    <w:p w:rsidR="00FB593D" w:rsidRPr="00E608F0" w:rsidRDefault="00FB593D" w:rsidP="003061F4">
      <w:pPr>
        <w:numPr>
          <w:ilvl w:val="0"/>
          <w:numId w:val="18"/>
        </w:numPr>
        <w:rPr>
          <w:sz w:val="18"/>
          <w:szCs w:val="18"/>
          <w:highlight w:val="yellow"/>
        </w:rPr>
      </w:pPr>
      <w:r w:rsidRPr="00E608F0">
        <w:rPr>
          <w:sz w:val="18"/>
          <w:szCs w:val="18"/>
          <w:highlight w:val="yellow"/>
        </w:rPr>
        <w:t>CSR Matrix Standards for Protection of Human Health</w:t>
      </w:r>
    </w:p>
    <w:p w:rsidR="00905E13" w:rsidRPr="00E608F0" w:rsidRDefault="00FB593D" w:rsidP="00E608F0">
      <w:pPr>
        <w:numPr>
          <w:ilvl w:val="0"/>
          <w:numId w:val="18"/>
        </w:numPr>
        <w:rPr>
          <w:sz w:val="18"/>
          <w:szCs w:val="18"/>
        </w:rPr>
      </w:pPr>
      <w:r w:rsidRPr="00154CE9">
        <w:rPr>
          <w:spacing w:val="-3"/>
          <w:sz w:val="18"/>
          <w:szCs w:val="18"/>
        </w:rPr>
        <w:t>General</w:t>
      </w:r>
      <w:r w:rsidRPr="00154CE9">
        <w:rPr>
          <w:spacing w:val="-3"/>
          <w:sz w:val="18"/>
          <w:szCs w:val="18"/>
          <w:lang w:val="en-US"/>
        </w:rPr>
        <w:t xml:space="preserve"> Limitations and Confidentiality</w:t>
      </w:r>
    </w:p>
    <w:p w:rsidR="00905E13" w:rsidRPr="00154CE9" w:rsidRDefault="00905E13" w:rsidP="003752B7">
      <w:pPr>
        <w:rPr>
          <w:sz w:val="18"/>
          <w:szCs w:val="18"/>
          <w:lang w:val="en-US"/>
        </w:rPr>
      </w:pPr>
    </w:p>
    <w:p w:rsidR="00FB593D" w:rsidRPr="00154CE9" w:rsidRDefault="00FB593D">
      <w:pPr>
        <w:tabs>
          <w:tab w:val="left" w:pos="360"/>
        </w:tabs>
        <w:rPr>
          <w:sz w:val="18"/>
          <w:szCs w:val="18"/>
          <w:lang w:val="en-US"/>
        </w:rPr>
      </w:pPr>
    </w:p>
    <w:p w:rsidR="00A938AF" w:rsidRDefault="00A938AF" w:rsidP="003752B7">
      <w:pPr>
        <w:ind w:left="567" w:hanging="567"/>
        <w:rPr>
          <w:sz w:val="18"/>
          <w:szCs w:val="18"/>
          <w:lang w:val="en-US"/>
        </w:rPr>
      </w:pPr>
      <w:r>
        <w:rPr>
          <w:sz w:val="18"/>
          <w:szCs w:val="18"/>
          <w:lang w:val="en-US"/>
        </w:rPr>
        <w:t xml:space="preserve">Included: </w:t>
      </w:r>
      <w:r w:rsidR="003752B7">
        <w:rPr>
          <w:sz w:val="18"/>
          <w:szCs w:val="18"/>
          <w:lang w:val="en-US"/>
        </w:rPr>
        <w:t xml:space="preserve">  </w:t>
      </w:r>
      <w:r w:rsidRPr="00154CE9">
        <w:rPr>
          <w:sz w:val="18"/>
          <w:szCs w:val="18"/>
          <w:lang w:val="en-US"/>
        </w:rPr>
        <w:t xml:space="preserve">Trail Health and Environment Committee – </w:t>
      </w:r>
      <w:commentRangeStart w:id="211"/>
      <w:r w:rsidRPr="00154CE9">
        <w:rPr>
          <w:sz w:val="18"/>
          <w:szCs w:val="18"/>
          <w:lang w:val="en-US"/>
        </w:rPr>
        <w:t>HRSP Brochure</w:t>
      </w:r>
      <w:commentRangeEnd w:id="211"/>
      <w:r w:rsidR="00FE2AC0">
        <w:rPr>
          <w:rStyle w:val="CommentReference"/>
        </w:rPr>
        <w:commentReference w:id="211"/>
      </w:r>
    </w:p>
    <w:p w:rsidR="003752B7" w:rsidRDefault="003752B7" w:rsidP="003752B7">
      <w:pPr>
        <w:ind w:left="851" w:hanging="851"/>
        <w:rPr>
          <w:sz w:val="18"/>
          <w:szCs w:val="18"/>
          <w:lang w:val="en-US"/>
        </w:rPr>
      </w:pPr>
      <w:r>
        <w:rPr>
          <w:sz w:val="18"/>
          <w:szCs w:val="18"/>
          <w:lang w:val="en-US"/>
        </w:rPr>
        <w:t xml:space="preserve">                  Remediation Options Letter and Consent Form – if applicable</w:t>
      </w:r>
    </w:p>
    <w:p w:rsidR="003752B7" w:rsidRDefault="003752B7" w:rsidP="00A938AF">
      <w:pPr>
        <w:rPr>
          <w:sz w:val="18"/>
          <w:szCs w:val="18"/>
          <w:lang w:val="en-US"/>
        </w:rPr>
      </w:pPr>
    </w:p>
    <w:p w:rsidR="00154CE9" w:rsidRDefault="00154CE9">
      <w:pPr>
        <w:tabs>
          <w:tab w:val="left" w:pos="360"/>
        </w:tabs>
        <w:rPr>
          <w:sz w:val="18"/>
          <w:szCs w:val="18"/>
          <w:lang w:val="en-US"/>
        </w:rPr>
      </w:pPr>
    </w:p>
    <w:p w:rsidR="00A938AF" w:rsidRPr="00154CE9" w:rsidRDefault="00A938AF">
      <w:pPr>
        <w:tabs>
          <w:tab w:val="left" w:pos="360"/>
        </w:tabs>
        <w:rPr>
          <w:sz w:val="18"/>
          <w:szCs w:val="18"/>
          <w:lang w:val="en-US"/>
        </w:rPr>
      </w:pPr>
    </w:p>
    <w:p w:rsidR="00154CE9" w:rsidRPr="00154CE9" w:rsidRDefault="00154CE9" w:rsidP="00154CE9">
      <w:pPr>
        <w:rPr>
          <w:spacing w:val="-3"/>
          <w:sz w:val="18"/>
          <w:szCs w:val="18"/>
          <w:lang w:val="en-US"/>
        </w:rPr>
      </w:pPr>
      <w:r w:rsidRPr="00154CE9">
        <w:rPr>
          <w:spacing w:val="-3"/>
          <w:sz w:val="18"/>
          <w:szCs w:val="18"/>
          <w:lang w:val="en-US"/>
        </w:rPr>
        <w:t xml:space="preserve">cc: </w:t>
      </w:r>
      <w:r w:rsidRPr="00154CE9">
        <w:rPr>
          <w:spacing w:val="-3"/>
          <w:sz w:val="18"/>
          <w:szCs w:val="18"/>
          <w:lang w:val="en-US"/>
        </w:rPr>
        <w:tab/>
        <w:t xml:space="preserve">Mr. </w:t>
      </w:r>
      <w:r w:rsidR="003709F2">
        <w:rPr>
          <w:spacing w:val="-3"/>
          <w:sz w:val="18"/>
          <w:szCs w:val="18"/>
          <w:lang w:val="en-US"/>
        </w:rPr>
        <w:t>Mark Tinholt</w:t>
      </w:r>
      <w:r w:rsidRPr="00154CE9">
        <w:rPr>
          <w:spacing w:val="-3"/>
          <w:sz w:val="18"/>
          <w:szCs w:val="18"/>
          <w:lang w:val="en-US"/>
        </w:rPr>
        <w:t xml:space="preserve">, Superintendent, Environmental Remediation, </w:t>
      </w:r>
      <w:r w:rsidRPr="00154CE9">
        <w:rPr>
          <w:rFonts w:cs="Arial"/>
          <w:color w:val="000000"/>
          <w:sz w:val="18"/>
          <w:szCs w:val="18"/>
        </w:rPr>
        <w:t xml:space="preserve">Teck Metals Ltd., Trail, BC </w:t>
      </w:r>
    </w:p>
    <w:p w:rsidR="00154CE9" w:rsidRPr="00154CE9" w:rsidRDefault="00154CE9">
      <w:pPr>
        <w:tabs>
          <w:tab w:val="left" w:pos="360"/>
        </w:tabs>
        <w:rPr>
          <w:sz w:val="18"/>
          <w:szCs w:val="18"/>
          <w:lang w:val="en-US"/>
        </w:rPr>
        <w:sectPr w:rsidR="00154CE9" w:rsidRPr="00154CE9" w:rsidSect="0005449C">
          <w:headerReference w:type="default" r:id="rId10"/>
          <w:headerReference w:type="first" r:id="rId11"/>
          <w:footerReference w:type="first" r:id="rId12"/>
          <w:footnotePr>
            <w:numRestart w:val="eachSect"/>
          </w:footnotePr>
          <w:type w:val="continuous"/>
          <w:pgSz w:w="12240" w:h="15840" w:code="1"/>
          <w:pgMar w:top="2880" w:right="1440" w:bottom="1152" w:left="1440" w:header="1134" w:footer="1152" w:gutter="0"/>
          <w:cols w:space="720"/>
          <w:titlePg/>
          <w:docGrid w:linePitch="360"/>
          <w:sectPrChange w:id="227" w:author="Ennsb" w:date="2013-07-11T14:59:00Z">
            <w:sectPr w:rsidR="00154CE9" w:rsidRPr="00154CE9" w:rsidSect="0005449C">
              <w:pgMar w:header="1440"/>
            </w:sectPr>
          </w:sectPrChange>
        </w:sectPr>
      </w:pPr>
    </w:p>
    <w:p w:rsidR="004B3A13" w:rsidRDefault="004B3A13" w:rsidP="004B3A13">
      <w:pPr>
        <w:jc w:val="center"/>
        <w:rPr>
          <w:rFonts w:ascii="Arial Black" w:hAnsi="Arial Black"/>
          <w:sz w:val="28"/>
        </w:rPr>
      </w:pPr>
      <w:r>
        <w:rPr>
          <w:rFonts w:ascii="Arial Black" w:hAnsi="Arial Black"/>
          <w:sz w:val="28"/>
        </w:rPr>
        <w:lastRenderedPageBreak/>
        <w:t>ATTACHMENT 1</w:t>
      </w:r>
    </w:p>
    <w:p w:rsidR="00F36BE9" w:rsidRDefault="00F36BE9" w:rsidP="00F36BE9">
      <w:pPr>
        <w:jc w:val="center"/>
        <w:rPr>
          <w:rFonts w:ascii="Arial Black" w:hAnsi="Arial Black"/>
          <w:caps/>
          <w:sz w:val="24"/>
        </w:rPr>
      </w:pPr>
      <w:r>
        <w:rPr>
          <w:rFonts w:ascii="Arial Black" w:hAnsi="Arial Black"/>
          <w:sz w:val="24"/>
        </w:rPr>
        <w:t>Soil Sample Log</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8"/>
        </w:rPr>
        <w:sectPr w:rsidR="004B3A13">
          <w:headerReference w:type="default" r:id="rId13"/>
          <w:footerReference w:type="default" r:id="rId14"/>
          <w:headerReference w:type="first" r:id="rId15"/>
          <w:footerReference w:type="first" r:id="rId16"/>
          <w:pgSz w:w="12240" w:h="15840" w:code="1"/>
          <w:pgMar w:top="1440" w:right="1440" w:bottom="1440" w:left="1440" w:header="1440" w:footer="1440" w:gutter="0"/>
          <w:cols w:space="720"/>
          <w:vAlign w:val="center"/>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A938AF">
        <w:rPr>
          <w:rFonts w:ascii="Arial Black" w:hAnsi="Arial Black"/>
          <w:sz w:val="28"/>
        </w:rPr>
        <w:t>2</w:t>
      </w:r>
    </w:p>
    <w:p w:rsidR="004B3A13" w:rsidRDefault="004B3A13" w:rsidP="004B3A13">
      <w:pPr>
        <w:jc w:val="center"/>
        <w:rPr>
          <w:rFonts w:ascii="Arial Black" w:hAnsi="Arial Black"/>
          <w:sz w:val="28"/>
        </w:rPr>
      </w:pPr>
    </w:p>
    <w:p w:rsidR="00F36BE9" w:rsidRPr="00A03726" w:rsidRDefault="00F36BE9" w:rsidP="00F36BE9">
      <w:pPr>
        <w:jc w:val="center"/>
        <w:rPr>
          <w:rFonts w:ascii="Arial Black" w:hAnsi="Arial Black"/>
          <w:sz w:val="24"/>
          <w:szCs w:val="24"/>
        </w:rPr>
      </w:pPr>
      <w:r w:rsidRPr="00A03726">
        <w:rPr>
          <w:rFonts w:ascii="Arial Black" w:hAnsi="Arial Black"/>
          <w:sz w:val="24"/>
          <w:szCs w:val="24"/>
        </w:rPr>
        <w:t>Detailed Laboratory Report</w:t>
      </w:r>
    </w:p>
    <w:p w:rsidR="004B3A13" w:rsidRDefault="004B3A13" w:rsidP="004B3A13">
      <w:pPr>
        <w:jc w:val="center"/>
        <w:rPr>
          <w:rFonts w:ascii="Arial Black" w:hAnsi="Arial Black"/>
          <w:sz w:val="28"/>
        </w:rPr>
      </w:pPr>
      <w:r>
        <w:rPr>
          <w:rFonts w:ascii="Arial Black" w:hAnsi="Arial Black"/>
          <w:sz w:val="24"/>
        </w:rPr>
        <w:br w:type="page"/>
      </w:r>
      <w:r>
        <w:rPr>
          <w:rFonts w:ascii="Arial Black" w:hAnsi="Arial Black"/>
          <w:sz w:val="28"/>
        </w:rPr>
        <w:lastRenderedPageBreak/>
        <w:t xml:space="preserve">ATTACHMENT </w:t>
      </w:r>
      <w:r w:rsidR="00A938AF">
        <w:rPr>
          <w:rFonts w:ascii="Arial Black" w:hAnsi="Arial Black"/>
          <w:sz w:val="28"/>
        </w:rPr>
        <w:t>3</w:t>
      </w:r>
    </w:p>
    <w:p w:rsidR="004B3A13" w:rsidRDefault="004B3A13" w:rsidP="004B3A13">
      <w:pPr>
        <w:jc w:val="center"/>
        <w:rPr>
          <w:rFonts w:ascii="Arial Black" w:hAnsi="Arial Black"/>
          <w:sz w:val="28"/>
        </w:rPr>
      </w:pPr>
    </w:p>
    <w:p w:rsidR="00F36BE9" w:rsidRDefault="00F36BE9" w:rsidP="00F36BE9">
      <w:pPr>
        <w:jc w:val="center"/>
        <w:rPr>
          <w:rFonts w:ascii="Arial Black" w:hAnsi="Arial Black"/>
          <w:sz w:val="24"/>
        </w:rPr>
      </w:pPr>
      <w:r>
        <w:rPr>
          <w:rFonts w:ascii="Arial Black" w:hAnsi="Arial Black"/>
          <w:sz w:val="24"/>
          <w:szCs w:val="22"/>
        </w:rPr>
        <w:t>CSR Matrix Standards</w:t>
      </w:r>
    </w:p>
    <w:p w:rsidR="004B3A13" w:rsidRDefault="004B3A13" w:rsidP="004B3A13">
      <w:pPr>
        <w:jc w:val="center"/>
        <w:rPr>
          <w:spacing w:val="-2"/>
        </w:rPr>
        <w:sectPr w:rsidR="004B3A13">
          <w:headerReference w:type="default" r:id="rId17"/>
          <w:footerReference w:type="default" r:id="rId18"/>
          <w:pgSz w:w="12240" w:h="15840" w:code="1"/>
          <w:pgMar w:top="1440" w:right="1440" w:bottom="1440" w:left="1440" w:header="1440" w:footer="1440" w:gutter="0"/>
          <w:cols w:space="720"/>
          <w:vAlign w:val="center"/>
          <w:docGrid w:linePitch="360"/>
        </w:sectPr>
      </w:pPr>
      <w:r>
        <w:rPr>
          <w:rFonts w:ascii="Arial Black" w:hAnsi="Arial Black"/>
          <w:sz w:val="28"/>
        </w:rPr>
        <w:br w:type="page"/>
      </w:r>
    </w:p>
    <w:p w:rsidR="004B3A13" w:rsidRPr="00AB2457" w:rsidRDefault="004B3A13" w:rsidP="004B3A13">
      <w:pPr>
        <w:pStyle w:val="MECITABLENAME"/>
        <w:tabs>
          <w:tab w:val="clear" w:pos="1166"/>
          <w:tab w:val="left" w:pos="1440"/>
        </w:tabs>
        <w:ind w:left="1440" w:hanging="1440"/>
        <w:rPr>
          <w:rFonts w:cs="Arial"/>
          <w:szCs w:val="22"/>
        </w:rPr>
      </w:pPr>
      <w:r w:rsidRPr="00AB2457">
        <w:rPr>
          <w:rFonts w:cs="Arial"/>
          <w:szCs w:val="22"/>
        </w:rPr>
        <w:lastRenderedPageBreak/>
        <w:t>BC Contaminated Sites Regulation Matrix Standard for Residential Land Use</w:t>
      </w: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0"/>
        <w:gridCol w:w="3903"/>
      </w:tblGrid>
      <w:tr w:rsidR="004B3A13" w:rsidRPr="00AB2457">
        <w:trPr>
          <w:trHeight w:val="20"/>
          <w:jc w:val="center"/>
        </w:trPr>
        <w:tc>
          <w:tcPr>
            <w:tcW w:w="2440"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Metal</w:t>
            </w:r>
          </w:p>
        </w:tc>
        <w:tc>
          <w:tcPr>
            <w:tcW w:w="3903"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BC CSR Matrix Standard for Residential</w:t>
            </w:r>
            <w:r>
              <w:rPr>
                <w:rFonts w:ascii="Arial" w:hAnsi="Arial" w:cs="Arial"/>
                <w:szCs w:val="18"/>
              </w:rPr>
              <w:t xml:space="preserve"> </w:t>
            </w:r>
            <w:r w:rsidRPr="00AB2457">
              <w:rPr>
                <w:rFonts w:ascii="Arial" w:hAnsi="Arial" w:cs="Arial"/>
                <w:szCs w:val="18"/>
              </w:rPr>
              <w:t>Land Use</w:t>
            </w:r>
            <w:r>
              <w:rPr>
                <w:rFonts w:ascii="Arial" w:hAnsi="Arial" w:cs="Arial"/>
                <w:szCs w:val="18"/>
              </w:rPr>
              <w:t xml:space="preserve"> </w:t>
            </w:r>
            <w:r w:rsidRPr="00AB2457">
              <w:rPr>
                <w:rFonts w:ascii="Arial" w:hAnsi="Arial" w:cs="Arial"/>
                <w:szCs w:val="18"/>
              </w:rPr>
              <w:t>(ppm)</w:t>
            </w:r>
            <w:r w:rsidRPr="00AB2457">
              <w:rPr>
                <w:rFonts w:ascii="Arial" w:hAnsi="Arial" w:cs="Arial"/>
                <w:szCs w:val="18"/>
                <w:vertAlign w:val="superscript"/>
              </w:rPr>
              <w:t>a,b</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Antimony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Arsenic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Barium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6,500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Beryllium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4</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Cadmium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35</w:t>
            </w:r>
            <w:r w:rsidRPr="00AB2457">
              <w:rPr>
                <w:rFonts w:cs="Arial"/>
                <w:sz w:val="18"/>
                <w:szCs w:val="18"/>
              </w:rPr>
              <w:br/>
              <w:t>(3 if used to grow produce for consumption)</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Chromium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Cobalt</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Copper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15,000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Lead</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Mercury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Molybdenum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Nickel</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Selenium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Silver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Thallium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w:t>
            </w:r>
            <w:r w:rsidRPr="00AB2457">
              <w:rPr>
                <w:rFonts w:cs="Arial"/>
                <w:sz w:val="18"/>
                <w:szCs w:val="18"/>
                <w:vertAlign w:val="superscript"/>
              </w:rPr>
              <w:t>c</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Tin</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Vanadium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Zinc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10,000</w:t>
            </w:r>
          </w:p>
        </w:tc>
      </w:tr>
    </w:tbl>
    <w:p w:rsidR="004B3A13" w:rsidRPr="00AB2457" w:rsidRDefault="004B3A13" w:rsidP="004B3A13">
      <w:pPr>
        <w:spacing w:before="120"/>
        <w:ind w:left="270" w:hanging="180"/>
        <w:rPr>
          <w:rFonts w:cs="Arial"/>
          <w:b/>
          <w:bCs/>
          <w:sz w:val="18"/>
          <w:szCs w:val="16"/>
        </w:rPr>
      </w:pPr>
      <w:r w:rsidRPr="00AB2457">
        <w:rPr>
          <w:rFonts w:cs="Arial"/>
          <w:b/>
          <w:bCs/>
          <w:sz w:val="18"/>
          <w:szCs w:val="16"/>
        </w:rPr>
        <w:t xml:space="preserve">Notes: </w:t>
      </w:r>
    </w:p>
    <w:p w:rsidR="004B3A13" w:rsidRPr="00AB2457" w:rsidRDefault="004B3A13" w:rsidP="004B3A13">
      <w:pPr>
        <w:ind w:left="270" w:hanging="180"/>
        <w:rPr>
          <w:rFonts w:cs="Arial"/>
          <w:sz w:val="18"/>
          <w:szCs w:val="16"/>
        </w:rPr>
      </w:pPr>
      <w:r w:rsidRPr="00AB2457">
        <w:rPr>
          <w:rFonts w:cs="Arial"/>
          <w:sz w:val="18"/>
          <w:szCs w:val="16"/>
          <w:vertAlign w:val="superscript"/>
        </w:rPr>
        <w:t>a</w:t>
      </w:r>
      <w:r w:rsidRPr="00AB2457">
        <w:rPr>
          <w:rFonts w:cs="Arial"/>
          <w:sz w:val="18"/>
          <w:szCs w:val="16"/>
          <w:vertAlign w:val="superscript"/>
        </w:rPr>
        <w:tab/>
        <w:t xml:space="preserve"> </w:t>
      </w:r>
      <w:r w:rsidRPr="00AB2457">
        <w:rPr>
          <w:rFonts w:cs="Arial"/>
          <w:sz w:val="18"/>
          <w:szCs w:val="16"/>
        </w:rPr>
        <w:t xml:space="preserve">ppm = parts per million. Soil and outdoor dust are measured in parts of metal per million parts of soil or dust. This is equivalent to milligrams of metal per kilogram of soil. </w:t>
      </w:r>
    </w:p>
    <w:p w:rsidR="004B3A13" w:rsidRPr="00986987" w:rsidRDefault="004B3A13" w:rsidP="004B3A13">
      <w:pPr>
        <w:spacing w:before="20"/>
        <w:ind w:left="270" w:hanging="180"/>
        <w:rPr>
          <w:rFonts w:cs="Arial"/>
          <w:sz w:val="18"/>
          <w:szCs w:val="18"/>
        </w:rPr>
      </w:pPr>
      <w:r w:rsidRPr="00AB2457">
        <w:rPr>
          <w:rFonts w:cs="Arial"/>
          <w:sz w:val="18"/>
          <w:szCs w:val="16"/>
          <w:vertAlign w:val="superscript"/>
        </w:rPr>
        <w:t>b</w:t>
      </w:r>
      <w:r w:rsidRPr="00AB2457">
        <w:rPr>
          <w:rFonts w:cs="Arial"/>
          <w:sz w:val="18"/>
          <w:szCs w:val="16"/>
          <w:vertAlign w:val="superscript"/>
        </w:rPr>
        <w:tab/>
      </w:r>
      <w:r w:rsidRPr="00AB2457">
        <w:rPr>
          <w:rFonts w:cs="Arial"/>
          <w:sz w:val="18"/>
          <w:szCs w:val="16"/>
        </w:rPr>
        <w:t xml:space="preserve">Matrix standard from the British Columbia </w:t>
      </w:r>
      <w:r w:rsidR="00A938AF" w:rsidRPr="00A938AF">
        <w:rPr>
          <w:rStyle w:val="Emphasis"/>
          <w:sz w:val="18"/>
          <w:szCs w:val="18"/>
        </w:rPr>
        <w:t xml:space="preserve">Contaminated Sites Regulation </w:t>
      </w:r>
      <w:r w:rsidR="00A938AF" w:rsidRPr="00A938AF">
        <w:rPr>
          <w:rStyle w:val="Emphasis"/>
          <w:i w:val="0"/>
          <w:iCs w:val="0"/>
          <w:sz w:val="18"/>
          <w:szCs w:val="18"/>
        </w:rPr>
        <w:t>(CSR), B.C. Reg. 375/96, including amendments up to B.C. Reg. 6/2013</w:t>
      </w:r>
      <w:r w:rsidR="00A938AF">
        <w:rPr>
          <w:rStyle w:val="Emphasis"/>
          <w:i w:val="0"/>
          <w:iCs w:val="0"/>
        </w:rPr>
        <w:t xml:space="preserve"> </w:t>
      </w:r>
      <w:r w:rsidRPr="00986987">
        <w:rPr>
          <w:rFonts w:cs="Arial"/>
          <w:sz w:val="18"/>
          <w:szCs w:val="18"/>
        </w:rPr>
        <w:t xml:space="preserve">for human health protection, intake of contaminated soil. </w:t>
      </w:r>
    </w:p>
    <w:p w:rsidR="004B3A13" w:rsidRPr="00AB2457" w:rsidRDefault="004B3A13" w:rsidP="004B3A13">
      <w:pPr>
        <w:spacing w:before="20"/>
        <w:ind w:left="270" w:hanging="180"/>
        <w:rPr>
          <w:rFonts w:cs="Arial"/>
          <w:sz w:val="18"/>
          <w:szCs w:val="16"/>
        </w:rPr>
      </w:pPr>
      <w:r w:rsidRPr="00AB2457">
        <w:rPr>
          <w:rFonts w:cs="Arial"/>
          <w:sz w:val="18"/>
          <w:szCs w:val="16"/>
          <w:vertAlign w:val="superscript"/>
        </w:rPr>
        <w:t>c</w:t>
      </w:r>
      <w:r w:rsidRPr="00AB2457">
        <w:rPr>
          <w:rFonts w:cs="Arial"/>
          <w:sz w:val="18"/>
          <w:szCs w:val="16"/>
        </w:rPr>
        <w:tab/>
        <w:t>There is no BC CSR standard for Thallium, so the Canadian National standard is displayed.</w:t>
      </w:r>
    </w:p>
    <w:p w:rsidR="004B3A13" w:rsidRDefault="004B3A13" w:rsidP="004B3A13"/>
    <w:p w:rsidR="004B3A13" w:rsidRDefault="004B3A13" w:rsidP="004B3A13">
      <w:pPr>
        <w:jc w:val="center"/>
        <w:rPr>
          <w:spacing w:val="-2"/>
        </w:rPr>
        <w:sectPr w:rsidR="004B3A13">
          <w:headerReference w:type="default" r:id="rId19"/>
          <w:footerReference w:type="default" r:id="rId20"/>
          <w:pgSz w:w="12240" w:h="15840" w:code="1"/>
          <w:pgMar w:top="1440" w:right="1440" w:bottom="1440" w:left="1440" w:header="1440" w:footer="432" w:gutter="0"/>
          <w:pgNumType w:start="1"/>
          <w:cols w:space="720"/>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F36BE9">
        <w:rPr>
          <w:rFonts w:ascii="Arial Black" w:hAnsi="Arial Black"/>
          <w:sz w:val="28"/>
        </w:rPr>
        <w:t>4</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4"/>
        </w:rPr>
      </w:pPr>
      <w:r>
        <w:rPr>
          <w:rFonts w:ascii="Arial Black" w:hAnsi="Arial Black"/>
          <w:sz w:val="24"/>
        </w:rPr>
        <w:t>General Limitations and Confidentiality</w:t>
      </w:r>
    </w:p>
    <w:p w:rsidR="004B3A13" w:rsidRDefault="004B3A13" w:rsidP="004B3A13">
      <w:pPr>
        <w:jc w:val="center"/>
        <w:rPr>
          <w:rFonts w:ascii="Arial Black" w:hAnsi="Arial Black"/>
          <w:sz w:val="28"/>
        </w:rPr>
        <w:sectPr w:rsidR="004B3A13">
          <w:headerReference w:type="default" r:id="rId21"/>
          <w:footerReference w:type="default" r:id="rId22"/>
          <w:pgSz w:w="12240" w:h="15840" w:code="1"/>
          <w:pgMar w:top="1440" w:right="1440" w:bottom="1440" w:left="1440" w:header="1440" w:footer="1440" w:gutter="0"/>
          <w:cols w:space="720"/>
          <w:vAlign w:val="center"/>
          <w:docGrid w:linePitch="360"/>
        </w:sectPr>
      </w:pPr>
    </w:p>
    <w:p w:rsidR="004B3A13" w:rsidRPr="003752B7" w:rsidRDefault="003752B7" w:rsidP="004B3A13">
      <w:pPr>
        <w:pStyle w:val="Heading1"/>
        <w:numPr>
          <w:ilvl w:val="0"/>
          <w:numId w:val="0"/>
        </w:numPr>
        <w:spacing w:after="180" w:line="240" w:lineRule="auto"/>
        <w:rPr>
          <w:sz w:val="18"/>
          <w:szCs w:val="18"/>
        </w:rPr>
      </w:pPr>
      <w:r w:rsidRPr="003752B7">
        <w:rPr>
          <w:sz w:val="18"/>
          <w:szCs w:val="18"/>
        </w:rPr>
        <w:lastRenderedPageBreak/>
        <w:t xml:space="preserve">sle </w:t>
      </w:r>
      <w:r w:rsidR="004B3A13" w:rsidRPr="003752B7">
        <w:rPr>
          <w:sz w:val="18"/>
          <w:szCs w:val="18"/>
        </w:rPr>
        <w:t>general LIMITATIONS AND CONFIDENTIALITY</w:t>
      </w:r>
    </w:p>
    <w:p w:rsidR="004B3A13" w:rsidRPr="003752B7" w:rsidRDefault="004B3A13" w:rsidP="004B3A13">
      <w:pPr>
        <w:pStyle w:val="MECINORM15"/>
        <w:spacing w:after="180"/>
        <w:rPr>
          <w:sz w:val="16"/>
          <w:szCs w:val="16"/>
        </w:rPr>
      </w:pPr>
      <w:r w:rsidRPr="003752B7">
        <w:rPr>
          <w:sz w:val="16"/>
          <w:szCs w:val="16"/>
        </w:rPr>
        <w:t xml:space="preserve">This report has been prepared by SNC-Lavalin Inc., Environment Division (SLE) for the exclusive use Teck Metals Ltd. </w:t>
      </w:r>
      <w:r w:rsidRPr="003752B7">
        <w:rPr>
          <w:sz w:val="16"/>
          <w:szCs w:val="16"/>
          <w:lang w:val="en-US"/>
        </w:rPr>
        <w:t>(Teck),</w:t>
      </w:r>
      <w:r w:rsidRPr="003752B7">
        <w:rPr>
          <w:sz w:val="16"/>
          <w:szCs w:val="16"/>
        </w:rPr>
        <w:t xml:space="preserve"> who has been party to the development of the scope of work for this project and understands its limitations. </w:t>
      </w:r>
    </w:p>
    <w:p w:rsidR="004B3A13" w:rsidRPr="003752B7" w:rsidRDefault="004B3A13" w:rsidP="004B3A13">
      <w:pPr>
        <w:pStyle w:val="MECINORM15"/>
        <w:spacing w:after="180"/>
        <w:rPr>
          <w:sz w:val="16"/>
          <w:szCs w:val="16"/>
        </w:rPr>
      </w:pPr>
      <w:r w:rsidRPr="003752B7">
        <w:rPr>
          <w:sz w:val="16"/>
          <w:szCs w:val="16"/>
        </w:rPr>
        <w:t xml:space="preserve">This report is intended to provide information to </w:t>
      </w:r>
      <w:r w:rsidRPr="003752B7">
        <w:rPr>
          <w:sz w:val="16"/>
          <w:szCs w:val="16"/>
          <w:lang w:val="en-US"/>
        </w:rPr>
        <w:t>Teck</w:t>
      </w:r>
      <w:r w:rsidRPr="003752B7">
        <w:rPr>
          <w:sz w:val="16"/>
          <w:szCs w:val="16"/>
        </w:rPr>
        <w:t xml:space="preserve"> to assist it in making business decisions. SLE is not a party to the various considerations underlying the business decisions, and does not make recommendations regarding such business decisions. In providing this report, SLE accepts no liability or responsibility in respect of the site described in this report or for any business decisions relating to the site, including decisions in respect of the purchase, sale or investment in the site.</w:t>
      </w:r>
    </w:p>
    <w:p w:rsidR="004B3A13" w:rsidRPr="003752B7" w:rsidRDefault="004B3A13" w:rsidP="004B3A13">
      <w:pPr>
        <w:pStyle w:val="MECINORM15"/>
        <w:spacing w:after="180"/>
        <w:rPr>
          <w:sz w:val="16"/>
          <w:szCs w:val="16"/>
        </w:rPr>
      </w:pPr>
      <w:r w:rsidRPr="003752B7">
        <w:rPr>
          <w:spacing w:val="-2"/>
          <w:sz w:val="16"/>
          <w:szCs w:val="16"/>
        </w:rPr>
        <w:t xml:space="preserve">Should this report be submitted to the Ministry of Environment </w:t>
      </w:r>
      <w:r w:rsidRPr="003752B7">
        <w:rPr>
          <w:rFonts w:ascii="Helv" w:hAnsi="Helv"/>
          <w:color w:val="000000"/>
          <w:spacing w:val="-2"/>
          <w:sz w:val="16"/>
          <w:szCs w:val="16"/>
          <w:lang w:val="en-US"/>
        </w:rPr>
        <w:t xml:space="preserve">(MoE) </w:t>
      </w:r>
      <w:r w:rsidRPr="003752B7">
        <w:rPr>
          <w:spacing w:val="-2"/>
          <w:sz w:val="16"/>
          <w:szCs w:val="16"/>
        </w:rPr>
        <w:t xml:space="preserve">by </w:t>
      </w:r>
      <w:r w:rsidRPr="003752B7">
        <w:rPr>
          <w:sz w:val="16"/>
          <w:szCs w:val="16"/>
          <w:lang w:val="en-US"/>
        </w:rPr>
        <w:t>Teck</w:t>
      </w:r>
      <w:r w:rsidRPr="003752B7">
        <w:rPr>
          <w:spacing w:val="-2"/>
          <w:sz w:val="16"/>
          <w:szCs w:val="16"/>
        </w:rPr>
        <w:t xml:space="preserve">, the MoE is authorized to rely on the results within the limitations of the following paragraphs for the purpose of determining whether </w:t>
      </w:r>
      <w:r w:rsidRPr="003752B7">
        <w:rPr>
          <w:sz w:val="16"/>
          <w:szCs w:val="16"/>
          <w:lang w:val="en-US"/>
        </w:rPr>
        <w:t>Teck</w:t>
      </w:r>
      <w:r w:rsidRPr="003752B7">
        <w:rPr>
          <w:spacing w:val="-2"/>
          <w:sz w:val="16"/>
          <w:szCs w:val="16"/>
        </w:rPr>
        <w:t xml:space="preserve"> is fulfilling (has fulfilled) its obligations with respect to applicable environmental regulations. </w:t>
      </w:r>
      <w:r w:rsidRPr="003752B7">
        <w:rPr>
          <w:sz w:val="16"/>
          <w:szCs w:val="16"/>
        </w:rPr>
        <w:t>Any use, reliance on, or decision made by a third party based on this report is the sole responsibility of such third party. SLE accepts no liability or responsibility for any damages that may be suffered or incurred by any third party as a result of the use of, reliance on, or any decision made based on this report.</w:t>
      </w:r>
    </w:p>
    <w:p w:rsidR="004B3A13" w:rsidRPr="003752B7" w:rsidRDefault="004B3A13" w:rsidP="004B3A13">
      <w:pPr>
        <w:pStyle w:val="MECINORM15"/>
        <w:spacing w:after="180"/>
        <w:rPr>
          <w:sz w:val="16"/>
          <w:szCs w:val="16"/>
        </w:rPr>
      </w:pPr>
      <w:r w:rsidRPr="003752B7">
        <w:rPr>
          <w:sz w:val="16"/>
          <w:szCs w:val="16"/>
        </w:rPr>
        <w:t>The findings, conclusions and recommendations in this report have been developed in a manner consistent with the level of skill normally exercised by environmental professionals currently practising under similar conditions in the area. The findings contained in this report are based, in part, upon information provided by others. If any of the information is inaccurate, modifications to the findings, conclusions and recommendations may be necessary.</w:t>
      </w:r>
    </w:p>
    <w:p w:rsidR="004B3A13" w:rsidRPr="003752B7" w:rsidRDefault="004B3A13" w:rsidP="004B3A13">
      <w:pPr>
        <w:pStyle w:val="MECINORM15"/>
        <w:spacing w:after="180"/>
        <w:rPr>
          <w:sz w:val="16"/>
          <w:szCs w:val="16"/>
        </w:rPr>
      </w:pPr>
      <w:r w:rsidRPr="003752B7">
        <w:rPr>
          <w:sz w:val="16"/>
          <w:szCs w:val="16"/>
        </w:rPr>
        <w:t>The findings, conclusions and recommendations presented by SLE in this report reflect SLE’s best judgement based on the site conditions at the time of the site inspection on the date(s) set out in this report and on information available at the time of preparation of this report. They have been prepared for specific application to this site and are based, in part, upon visual observation of the site, subsurface investigation at discrete locations and depths, and specific analysis of specific materials as described in this report during a specific time interval. The findings cannot be extended to previous or future site conditions or to portions of the site which were unavailable for direct observation, subsurface locations which were not investigated directly, or materials or analysis which were not specified. Substances other than those described may exist within the site, reported substance parameters may exist in areas of the site not investigated, and concentrations of substances greater or less than those reported may exist between sample locations.</w:t>
      </w:r>
    </w:p>
    <w:p w:rsidR="004B3A13" w:rsidRPr="003752B7" w:rsidRDefault="004B3A13" w:rsidP="004B3A13">
      <w:pPr>
        <w:pStyle w:val="MECINORM15"/>
        <w:spacing w:after="180"/>
        <w:rPr>
          <w:sz w:val="16"/>
          <w:szCs w:val="16"/>
        </w:rPr>
      </w:pPr>
      <w:r w:rsidRPr="003752B7">
        <w:rPr>
          <w:sz w:val="16"/>
          <w:szCs w:val="16"/>
        </w:rPr>
        <w:t>The findings and conclusions of this report are valid only as of the date of this report. If site conditions change, new information is discovered, or unexpected site conditions are encountered in future work, including excavations, borings, or other studies, SLE should be requested to re-evaluate the findings, conclusions and/or recommendations of this report, and to provide amendments as required.</w:t>
      </w:r>
    </w:p>
    <w:p w:rsidR="004B3A13" w:rsidRPr="003752B7" w:rsidRDefault="004B3A13" w:rsidP="004B3A13">
      <w:pPr>
        <w:pStyle w:val="MECINORM1"/>
        <w:rPr>
          <w:sz w:val="16"/>
          <w:szCs w:val="16"/>
        </w:rPr>
      </w:pPr>
      <w:r w:rsidRPr="003752B7">
        <w:rPr>
          <w:sz w:val="16"/>
          <w:szCs w:val="16"/>
        </w:rPr>
        <w:t xml:space="preserve">Copying of this report is not permitted without the written permission of </w:t>
      </w:r>
      <w:r w:rsidRPr="003752B7">
        <w:rPr>
          <w:sz w:val="16"/>
          <w:szCs w:val="16"/>
          <w:lang w:val="en-US"/>
        </w:rPr>
        <w:t>Teck</w:t>
      </w:r>
      <w:r w:rsidRPr="003752B7">
        <w:rPr>
          <w:sz w:val="16"/>
          <w:szCs w:val="16"/>
        </w:rPr>
        <w:t xml:space="preserve"> and SLE.</w:t>
      </w:r>
    </w:p>
    <w:p w:rsidR="003752B7" w:rsidRPr="003752B7" w:rsidRDefault="003752B7" w:rsidP="003752B7">
      <w:pPr>
        <w:pStyle w:val="Heading1"/>
        <w:numPr>
          <w:ilvl w:val="0"/>
          <w:numId w:val="0"/>
        </w:numPr>
        <w:spacing w:line="240" w:lineRule="auto"/>
        <w:rPr>
          <w:sz w:val="18"/>
          <w:szCs w:val="18"/>
        </w:rPr>
      </w:pPr>
      <w:r w:rsidRPr="003752B7">
        <w:rPr>
          <w:sz w:val="18"/>
          <w:szCs w:val="18"/>
        </w:rPr>
        <w:t xml:space="preserve">Teck metals ltd. general LIMITATIONS </w:t>
      </w:r>
    </w:p>
    <w:p w:rsidR="003752B7" w:rsidRPr="003752B7" w:rsidRDefault="003752B7" w:rsidP="003752B7">
      <w:pPr>
        <w:pStyle w:val="MECINORM15"/>
        <w:rPr>
          <w:sz w:val="16"/>
          <w:szCs w:val="16"/>
        </w:rPr>
      </w:pPr>
      <w:r w:rsidRPr="003752B7">
        <w:rPr>
          <w:sz w:val="16"/>
          <w:szCs w:val="16"/>
        </w:rPr>
        <w:t xml:space="preserve">This letter report is confidential and as such may not be released or disclosed, in whole or in part, to any person, firm, corporation, authority or any other entity without the prior written consent of </w:t>
      </w:r>
      <w:r w:rsidRPr="003752B7">
        <w:rPr>
          <w:sz w:val="16"/>
          <w:szCs w:val="16"/>
          <w:lang w:val="en-US"/>
        </w:rPr>
        <w:t>Teck Metals Ltd. (</w:t>
      </w:r>
      <w:r w:rsidRPr="003752B7">
        <w:rPr>
          <w:sz w:val="16"/>
          <w:szCs w:val="16"/>
        </w:rPr>
        <w:t>Teck). Teck is aware that you may require disclosure of this letter report to independent environmental consultant(s) and to your legal advisors and Teck hereby grants its consent to such disclosure, provided however, that you first obtain the written agreement of any such environmental consultant or legal advisors to treat this letter report as confidential and subject to the conditions set out herein. Any other release or disclosure of this letter report, in whole or in part, requires the prior written consent of Teck.</w:t>
      </w:r>
    </w:p>
    <w:p w:rsidR="003752B7" w:rsidRPr="003752B7" w:rsidRDefault="003752B7" w:rsidP="003752B7">
      <w:pPr>
        <w:pStyle w:val="MECINORM15"/>
        <w:rPr>
          <w:sz w:val="16"/>
          <w:szCs w:val="16"/>
        </w:rPr>
      </w:pPr>
      <w:r w:rsidRPr="003752B7">
        <w:rPr>
          <w:sz w:val="16"/>
          <w:szCs w:val="16"/>
        </w:rPr>
        <w:t>This letter report was prepared for Teck by SNC-Lavalin Inc., Environment Division ("Consultant"), an independent environmental consulting firm and Teck does not make any warranty or representation concerning: (a) the contents of this letter report; (b) the scope, nature or methodology of the investigations upon which this letter report are based; (c) the qualifications of the person or entity conducting the investigation or preparing this letter report; or (d) the fitness of this letter report for any purpose. Any reliance on this letter report by you or such environmental consultant or legal advisors is entirely at your and their own risk.</w:t>
      </w:r>
    </w:p>
    <w:p w:rsidR="003752B7" w:rsidRPr="003752B7" w:rsidRDefault="003752B7" w:rsidP="003752B7">
      <w:pPr>
        <w:pStyle w:val="MECINORM15"/>
        <w:rPr>
          <w:sz w:val="16"/>
          <w:szCs w:val="16"/>
        </w:rPr>
      </w:pPr>
      <w:r w:rsidRPr="003752B7">
        <w:rPr>
          <w:sz w:val="16"/>
          <w:szCs w:val="16"/>
        </w:rPr>
        <w:t>Teck is not bound by any assertion, conclusion, statement of fact or determination contained in this letter report.</w:t>
      </w:r>
    </w:p>
    <w:p w:rsidR="003752B7" w:rsidRPr="003752B7" w:rsidRDefault="003752B7" w:rsidP="003752B7">
      <w:pPr>
        <w:pStyle w:val="MECINORM15"/>
        <w:rPr>
          <w:sz w:val="16"/>
          <w:szCs w:val="16"/>
        </w:rPr>
      </w:pPr>
      <w:r w:rsidRPr="003752B7">
        <w:rPr>
          <w:sz w:val="16"/>
          <w:szCs w:val="16"/>
        </w:rPr>
        <w:t>Since this letter report was not prepared by Teck, Teck is not, and will not be, responsible or liable for any claims arising from or related to this letter report or the preparation thereof, whether directly or indirectly.</w:t>
      </w:r>
    </w:p>
    <w:p w:rsidR="003752B7" w:rsidRDefault="003752B7" w:rsidP="00F36BE9">
      <w:pPr>
        <w:pStyle w:val="MECINORM15"/>
        <w:rPr>
          <w:sz w:val="16"/>
          <w:szCs w:val="16"/>
        </w:rPr>
      </w:pPr>
      <w:r w:rsidRPr="003752B7">
        <w:rPr>
          <w:sz w:val="16"/>
          <w:szCs w:val="16"/>
        </w:rPr>
        <w:t>Nothing in this letter or the letter report is or may be deemed to be an admission of liability by Teck for any environmental condition related to the Property or any claim that you may make against Teck.</w:t>
      </w:r>
    </w:p>
    <w:p w:rsidR="009F5EBF" w:rsidRPr="00F36BE9" w:rsidRDefault="009F5EBF" w:rsidP="00F36BE9">
      <w:pPr>
        <w:pStyle w:val="MECINORM15"/>
        <w:rPr>
          <w:sz w:val="16"/>
          <w:szCs w:val="16"/>
        </w:rPr>
        <w:sectPr w:rsidR="009F5EBF" w:rsidRPr="00F36BE9">
          <w:headerReference w:type="default" r:id="rId23"/>
          <w:footerReference w:type="default" r:id="rId24"/>
          <w:pgSz w:w="12240" w:h="15840" w:code="1"/>
          <w:pgMar w:top="1440" w:right="1440" w:bottom="1440" w:left="1440" w:header="1440" w:footer="432" w:gutter="0"/>
          <w:pgNumType w:start="1"/>
          <w:cols w:space="720"/>
          <w:docGrid w:linePitch="360"/>
        </w:sectPr>
      </w:pPr>
    </w:p>
    <w:p w:rsidR="004B3A13" w:rsidRDefault="004B3A13" w:rsidP="00F36BE9">
      <w:pPr>
        <w:rPr>
          <w:rFonts w:ascii="Arial Black" w:hAnsi="Arial Black"/>
          <w:sz w:val="28"/>
        </w:rPr>
      </w:pPr>
    </w:p>
    <w:p w:rsidR="004B3A13" w:rsidRDefault="004B3A13" w:rsidP="004B3A13">
      <w:pPr>
        <w:jc w:val="center"/>
        <w:rPr>
          <w:rFonts w:ascii="Arial Black" w:hAnsi="Arial Black"/>
          <w:sz w:val="24"/>
        </w:rPr>
      </w:pPr>
    </w:p>
    <w:p w:rsidR="00FB593D" w:rsidRDefault="00FB593D" w:rsidP="00040994">
      <w:pPr>
        <w:rPr>
          <w:rFonts w:ascii="Arial Black" w:hAnsi="Arial Black"/>
          <w:sz w:val="24"/>
        </w:rPr>
      </w:pPr>
    </w:p>
    <w:sectPr w:rsidR="00FB593D" w:rsidSect="00142AA0">
      <w:headerReference w:type="default" r:id="rId25"/>
      <w:footerReference w:type="default" r:id="rId26"/>
      <w:pgSz w:w="12240" w:h="15840" w:code="1"/>
      <w:pgMar w:top="1440" w:right="1440" w:bottom="1440" w:left="1440" w:header="1440" w:footer="1440" w:gutter="0"/>
      <w:cols w:space="720"/>
      <w:vAlign w:val="cen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mccoa" w:date="2013-07-11T13:19:00Z" w:initials="m">
    <w:p w:rsidR="0005449C" w:rsidRDefault="0005449C">
      <w:pPr>
        <w:pStyle w:val="CommentText"/>
      </w:pPr>
      <w:r>
        <w:rPr>
          <w:rStyle w:val="CommentReference"/>
        </w:rPr>
        <w:annotationRef/>
      </w:r>
      <w:r>
        <w:t xml:space="preserve">A number to me means lots. A few? 2 or 3? </w:t>
      </w:r>
      <w:r>
        <w:tab/>
      </w:r>
    </w:p>
  </w:comment>
  <w:comment w:id="26" w:author="Ruth Beck" w:date="2013-07-11T13:19:00Z" w:initials="RB">
    <w:p w:rsidR="0005449C" w:rsidRDefault="0005449C" w:rsidP="00ED7CAB">
      <w:pPr>
        <w:pStyle w:val="CommentText"/>
      </w:pPr>
      <w:r>
        <w:rPr>
          <w:rStyle w:val="CommentReference"/>
        </w:rPr>
        <w:annotationRef/>
      </w:r>
      <w:r>
        <w:t>Do you think it’s easier for residents to understand Mg/kg or ppm.  I think ppm is an easier concept to get your head around.</w:t>
      </w:r>
    </w:p>
  </w:comment>
  <w:comment w:id="34" w:author="mccoa" w:date="2013-07-11T13:19:00Z" w:initials="m">
    <w:p w:rsidR="0005449C" w:rsidRDefault="0005449C">
      <w:pPr>
        <w:pStyle w:val="CommentText"/>
      </w:pPr>
      <w:r>
        <w:rPr>
          <w:rStyle w:val="CommentReference"/>
        </w:rPr>
        <w:annotationRef/>
      </w:r>
      <w:r>
        <w:t>Note that I changed this but it doesn’t show up because the footer was moved</w:t>
      </w:r>
    </w:p>
  </w:comment>
  <w:comment w:id="64" w:author="mccoa" w:date="2013-07-11T13:19:00Z" w:initials="m">
    <w:p w:rsidR="0005449C" w:rsidRDefault="0005449C">
      <w:pPr>
        <w:pStyle w:val="CommentText"/>
      </w:pPr>
      <w:r>
        <w:rPr>
          <w:rStyle w:val="CommentReference"/>
        </w:rPr>
        <w:annotationRef/>
      </w:r>
      <w:r>
        <w:t>Has the same action level as yard soil so should it be rolled into yards or is it calculated separately? Add FG to action levels</w:t>
      </w:r>
    </w:p>
  </w:comment>
  <w:comment w:id="80" w:author="mccoa" w:date="2013-07-11T13:19:00Z" w:initials="m">
    <w:p w:rsidR="0005449C" w:rsidRDefault="0005449C">
      <w:pPr>
        <w:pStyle w:val="CommentText"/>
      </w:pPr>
      <w:r>
        <w:rPr>
          <w:rStyle w:val="CommentReference"/>
        </w:rPr>
        <w:annotationRef/>
      </w:r>
      <w:r>
        <w:t xml:space="preserve">Can we just call it yard soil? </w:t>
      </w:r>
    </w:p>
  </w:comment>
  <w:comment w:id="88" w:author="Ruth Beck" w:date="2013-07-11T13:19:00Z" w:initials="RB">
    <w:p w:rsidR="0005449C" w:rsidRDefault="0005449C">
      <w:pPr>
        <w:pStyle w:val="CommentText"/>
      </w:pPr>
      <w:r>
        <w:rPr>
          <w:rStyle w:val="CommentReference"/>
        </w:rPr>
        <w:annotationRef/>
      </w:r>
      <w:r>
        <w:t>Do you think it’s easier for residents to understand Mg/kg or ppm.  I think ppm is an easier concept to get your head around.</w:t>
      </w:r>
    </w:p>
  </w:comment>
  <w:comment w:id="99" w:author="mccoa" w:date="2013-07-11T13:19:00Z" w:initials="m">
    <w:p w:rsidR="0005449C" w:rsidRDefault="0005449C" w:rsidP="00227DDD">
      <w:pPr>
        <w:pStyle w:val="CommentText"/>
      </w:pPr>
      <w:r>
        <w:rPr>
          <w:rStyle w:val="CommentReference"/>
        </w:rPr>
        <w:annotationRef/>
      </w:r>
      <w:r>
        <w:t xml:space="preserve">A number to me means lots. A few? 2 or 3? </w:t>
      </w:r>
      <w:r>
        <w:tab/>
      </w:r>
    </w:p>
  </w:comment>
  <w:comment w:id="109" w:author="mccoa" w:date="2013-07-11T13:19:00Z" w:initials="m">
    <w:p w:rsidR="0005449C" w:rsidRDefault="0005449C">
      <w:pPr>
        <w:pStyle w:val="CommentText"/>
      </w:pPr>
      <w:r>
        <w:rPr>
          <w:rStyle w:val="CommentReference"/>
        </w:rPr>
        <w:annotationRef/>
      </w:r>
      <w:r>
        <w:t>Full Remediation: soil replacement to a depth of 30 cm (about 1 foot) where soil lead concentrations are greater than 5,000 ppm</w:t>
      </w:r>
    </w:p>
  </w:comment>
  <w:comment w:id="113" w:author="Ennsb" w:date="2013-07-11T13:19:00Z" w:initials="E">
    <w:p w:rsidR="0005449C" w:rsidRDefault="0005449C">
      <w:pPr>
        <w:pStyle w:val="CommentText"/>
      </w:pPr>
      <w:r>
        <w:rPr>
          <w:rStyle w:val="CommentReference"/>
        </w:rPr>
        <w:annotationRef/>
      </w:r>
      <w:r>
        <w:t xml:space="preserve">In some cases we have been doing partial </w:t>
      </w:r>
      <w:proofErr w:type="spellStart"/>
      <w:r>
        <w:t>remediations</w:t>
      </w:r>
      <w:proofErr w:type="spellEnd"/>
      <w:r>
        <w:t xml:space="preserve"> of the high areas only when there is only one much high value that sends the UCLM over 5000. </w:t>
      </w:r>
    </w:p>
  </w:comment>
  <w:comment w:id="126" w:author="Mark Tinholt" w:date="2013-07-11T13:19:00Z" w:initials="MJT">
    <w:p w:rsidR="0005449C" w:rsidRDefault="0005449C" w:rsidP="00227DDD">
      <w:pPr>
        <w:pStyle w:val="CommentText"/>
      </w:pPr>
      <w:r>
        <w:rPr>
          <w:rStyle w:val="CommentReference"/>
        </w:rPr>
        <w:annotationRef/>
      </w:r>
      <w:proofErr w:type="gramStart"/>
      <w:r>
        <w:t>what</w:t>
      </w:r>
      <w:proofErr w:type="gramEnd"/>
      <w:r>
        <w:t xml:space="preserve"> is definition of young children?</w:t>
      </w:r>
    </w:p>
  </w:comment>
  <w:comment w:id="127" w:author="mccoa" w:date="2013-07-11T13:19:00Z" w:initials="m">
    <w:p w:rsidR="0005449C" w:rsidRDefault="0005449C">
      <w:pPr>
        <w:pStyle w:val="CommentText"/>
      </w:pPr>
      <w:r>
        <w:rPr>
          <w:rStyle w:val="CommentReference"/>
        </w:rPr>
        <w:annotationRef/>
      </w:r>
      <w:r>
        <w:t xml:space="preserve">Partial Remediation: where soil lead concentrations are greater than 1,000 ppm </w:t>
      </w:r>
      <w:r w:rsidRPr="00871E10">
        <w:rPr>
          <w:u w:val="single"/>
        </w:rPr>
        <w:t>and</w:t>
      </w:r>
      <w:r>
        <w:t xml:space="preserve"> your family is expecting or there are children under 3 years of age present. Partial remediation is intended to prevent or minimize young children’s exposure to lead in dust and soil. The extent of remediation is determined case-by-case, generally focused on improving ground cover and “hot spot” areas.</w:t>
      </w:r>
    </w:p>
  </w:comment>
  <w:comment w:id="138" w:author="Mark Tinholt" w:date="2013-07-11T13:19:00Z" w:initials="MJT">
    <w:p w:rsidR="0005449C" w:rsidRDefault="0005449C">
      <w:pPr>
        <w:pStyle w:val="CommentText"/>
      </w:pPr>
      <w:r>
        <w:rPr>
          <w:rStyle w:val="CommentReference"/>
        </w:rPr>
        <w:annotationRef/>
      </w:r>
      <w:proofErr w:type="gramStart"/>
      <w:r>
        <w:t>what</w:t>
      </w:r>
      <w:proofErr w:type="gramEnd"/>
      <w:r>
        <w:t xml:space="preserve"> is definition of young children?</w:t>
      </w:r>
    </w:p>
  </w:comment>
  <w:comment w:id="164" w:author="Ennsb" w:date="2013-07-11T13:19:00Z" w:initials="E">
    <w:p w:rsidR="0005449C" w:rsidRDefault="0005449C">
      <w:pPr>
        <w:pStyle w:val="CommentText"/>
      </w:pPr>
      <w:r>
        <w:rPr>
          <w:rStyle w:val="CommentReference"/>
        </w:rPr>
        <w:annotationRef/>
      </w:r>
      <w:r>
        <w:t>Is this something that the average person understands?  I know it is more wordy, but wouldn’t something like “to protect against significant health risks from other ...” be more easily understood?</w:t>
      </w:r>
    </w:p>
  </w:comment>
  <w:comment w:id="172" w:author="mccoa" w:date="2013-07-11T13:19:00Z" w:initials="m">
    <w:p w:rsidR="0005449C" w:rsidRDefault="0005449C">
      <w:pPr>
        <w:pStyle w:val="CommentText"/>
      </w:pPr>
      <w:r>
        <w:rPr>
          <w:rStyle w:val="CommentReference"/>
        </w:rPr>
        <w:annotationRef/>
      </w:r>
      <w:r>
        <w:t>I’m trying to say that HHRA has higher numbers than the CSR numbers...we can discuss this. I might be inferring that the soil is safe above these levels</w:t>
      </w:r>
    </w:p>
  </w:comment>
  <w:comment w:id="183" w:author="Mark Tinholt" w:date="2013-07-11T13:19:00Z" w:initials="MJT">
    <w:p w:rsidR="0005449C" w:rsidRDefault="0005449C">
      <w:pPr>
        <w:pStyle w:val="CommentText"/>
      </w:pPr>
      <w:r>
        <w:rPr>
          <w:rStyle w:val="CommentReference"/>
        </w:rPr>
        <w:annotationRef/>
      </w:r>
      <w:proofErr w:type="gramStart"/>
      <w:r>
        <w:t>need</w:t>
      </w:r>
      <w:proofErr w:type="gramEnd"/>
      <w:r>
        <w:t xml:space="preserve"> to qualify what well covered means...could be </w:t>
      </w:r>
      <w:proofErr w:type="spellStart"/>
      <w:r>
        <w:t>mistinterpreted</w:t>
      </w:r>
      <w:proofErr w:type="spellEnd"/>
      <w:r>
        <w:t xml:space="preserve"> otherwise</w:t>
      </w:r>
    </w:p>
  </w:comment>
  <w:comment w:id="181" w:author="mccoa" w:date="2013-07-11T13:19:00Z" w:initials="m">
    <w:p w:rsidR="0005449C" w:rsidRDefault="0005449C">
      <w:pPr>
        <w:pStyle w:val="CommentText"/>
      </w:pPr>
      <w:r>
        <w:rPr>
          <w:rStyle w:val="CommentReference"/>
        </w:rPr>
        <w:annotationRef/>
      </w:r>
    </w:p>
  </w:comment>
  <w:comment w:id="168" w:author="Mark Tinholt" w:date="2013-07-11T13:19:00Z" w:initials="MJT">
    <w:p w:rsidR="0005449C" w:rsidRDefault="0005449C">
      <w:pPr>
        <w:pStyle w:val="CommentText"/>
      </w:pPr>
      <w:r>
        <w:rPr>
          <w:rStyle w:val="CommentReference"/>
        </w:rPr>
        <w:annotationRef/>
      </w:r>
      <w:r>
        <w:t>This too long winded, but this is the type of info that should be presented here</w:t>
      </w:r>
    </w:p>
  </w:comment>
  <w:comment w:id="197" w:author="Mark Tinholt" w:date="2013-07-11T13:19:00Z" w:initials="MJT">
    <w:p w:rsidR="0005449C" w:rsidRDefault="0005449C">
      <w:pPr>
        <w:pStyle w:val="CommentText"/>
      </w:pPr>
      <w:r>
        <w:rPr>
          <w:rStyle w:val="CommentReference"/>
        </w:rPr>
        <w:annotationRef/>
      </w:r>
      <w:proofErr w:type="gramStart"/>
      <w:r>
        <w:t>do</w:t>
      </w:r>
      <w:proofErr w:type="gramEnd"/>
      <w:r>
        <w:t xml:space="preserve"> they need to contact you, or do you contact them?</w:t>
      </w:r>
    </w:p>
  </w:comment>
  <w:comment w:id="205" w:author="mccoa" w:date="2013-07-11T13:19:00Z" w:initials="m">
    <w:p w:rsidR="0005449C" w:rsidRDefault="0005449C">
      <w:pPr>
        <w:pStyle w:val="CommentText"/>
      </w:pPr>
      <w:r>
        <w:rPr>
          <w:rStyle w:val="CommentReference"/>
        </w:rPr>
        <w:annotationRef/>
      </w:r>
      <w:r>
        <w:t xml:space="preserve">We have been including the brochure with our letters. Would you suggest we keep doing that or just get them to come in. </w:t>
      </w:r>
    </w:p>
  </w:comment>
  <w:comment w:id="211" w:author="mccoa" w:date="2013-07-11T13:19:00Z" w:initials="m">
    <w:p w:rsidR="0005449C" w:rsidRDefault="0005449C">
      <w:pPr>
        <w:pStyle w:val="CommentText"/>
      </w:pPr>
      <w:r>
        <w:rPr>
          <w:rStyle w:val="CommentReference"/>
        </w:rPr>
        <w:annotationRef/>
      </w:r>
      <w:r>
        <w:t>As comment above. Remove if we are not including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49C" w:rsidRDefault="0005449C">
      <w:r>
        <w:separator/>
      </w:r>
    </w:p>
  </w:endnote>
  <w:endnote w:type="continuationSeparator" w:id="0">
    <w:p w:rsidR="0005449C" w:rsidRDefault="0005449C">
      <w:r>
        <w:continuationSeparator/>
      </w:r>
    </w:p>
  </w:endnote>
</w:endnotes>
</file>

<file path=word/fontTable.xml><?xml version="1.0" encoding="utf-8"?>
<w:fonts xmlns:r="http://schemas.openxmlformats.org/officeDocument/2006/relationships" xmlns:w="http://schemas.openxmlformats.org/wordprocessingml/2006/main">
  <w:font w:name="Arial Bold">
    <w:altName w:val="Arial"/>
    <w:panose1 w:val="020B0704020202020204"/>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Italic">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p w:rsidR="0005449C" w:rsidRDefault="0005449C">
    <w:pPr>
      <w:pStyle w:val="Footer"/>
    </w:pPr>
    <w:r>
      <w:t xml:space="preserve">Member of the </w:t>
    </w:r>
    <w:r>
      <w:rPr>
        <w:rFonts w:ascii="Times New Roman" w:hAnsi="Times New Roman"/>
        <w:b/>
        <w:bCs/>
      </w:rPr>
      <w:t>SNC</w:t>
    </w:r>
    <w:r>
      <w:rPr>
        <w:rFonts w:ascii="Times New Roman" w:hAnsi="Times New Roman"/>
        <w:b/>
        <w:bCs/>
      </w:rPr>
      <w:sym w:font="Wingdings" w:char="F077"/>
    </w:r>
    <w:r>
      <w:rPr>
        <w:rFonts w:ascii="Times New Roman" w:hAnsi="Times New Roman"/>
        <w:b/>
        <w:bCs/>
      </w:rPr>
      <w:t xml:space="preserve"> LAVALIN</w:t>
    </w:r>
    <w:r>
      <w:t xml:space="preserve"> Group</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A77851" w:rsidRDefault="0005449C" w:rsidP="00A778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05449C">
      <w:tc>
        <w:tcPr>
          <w:tcW w:w="3156" w:type="dxa"/>
          <w:tcBorders>
            <w:top w:val="nil"/>
            <w:bottom w:val="single" w:sz="4" w:space="0" w:color="auto"/>
          </w:tcBorders>
          <w:vAlign w:val="center"/>
        </w:tcPr>
        <w:p w:rsidR="0005449C" w:rsidRDefault="0005449C" w:rsidP="0095407C">
          <w:pPr>
            <w:ind w:left="-108"/>
            <w:rPr>
              <w:sz w:val="18"/>
            </w:rPr>
          </w:pPr>
        </w:p>
      </w:tc>
      <w:tc>
        <w:tcPr>
          <w:tcW w:w="3156"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8"/>
            </w:rPr>
          </w:pPr>
        </w:p>
      </w:tc>
    </w:tr>
    <w:tr w:rsidR="0005449C">
      <w:trPr>
        <w:trHeight w:val="720"/>
      </w:trPr>
      <w:tc>
        <w:tcPr>
          <w:tcW w:w="3156" w:type="dxa"/>
          <w:tcBorders>
            <w:top w:val="single" w:sz="4" w:space="0" w:color="auto"/>
          </w:tcBorders>
          <w:vAlign w:val="center"/>
        </w:tcPr>
        <w:p w:rsidR="0005449C" w:rsidRDefault="0005449C" w:rsidP="0095407C">
          <w:pPr>
            <w:ind w:left="-108"/>
          </w:pPr>
          <w:r>
            <w:rPr>
              <w:noProof/>
              <w:lang w:val="en-US"/>
            </w:rPr>
            <w:drawing>
              <wp:inline distT="0" distB="0" distL="0" distR="0">
                <wp:extent cx="1184910" cy="278130"/>
                <wp:effectExtent l="0" t="0" r="0" b="7620"/>
                <wp:docPr id="3" name="Picture 1"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nvironment"/>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05449C" w:rsidRDefault="0005449C"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c>
        <w:tcPr>
          <w:tcW w:w="3138" w:type="dxa"/>
          <w:tcBorders>
            <w:top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6"/>
            </w:rPr>
          </w:pPr>
          <w:r>
            <w:rPr>
              <w:rFonts w:cs="Arial"/>
              <w:sz w:val="16"/>
              <w:szCs w:val="16"/>
            </w:rPr>
            <w:t>May</w:t>
          </w:r>
          <w:r>
            <w:rPr>
              <w:sz w:val="16"/>
            </w:rPr>
            <w:t xml:space="preserve"> 2012</w:t>
          </w:r>
        </w:p>
        <w:p w:rsidR="0005449C" w:rsidRPr="00336ADD" w:rsidRDefault="0005449C"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p w:rsidR="0005449C" w:rsidRPr="009C6C4E" w:rsidRDefault="0005449C" w:rsidP="00986987">
    <w:pPr>
      <w:pStyle w:val="Footer"/>
      <w:rPr>
        <w:szCs w:val="16"/>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05449C">
      <w:tc>
        <w:tcPr>
          <w:tcW w:w="3156" w:type="dxa"/>
          <w:tcBorders>
            <w:top w:val="nil"/>
            <w:bottom w:val="single" w:sz="4" w:space="0" w:color="auto"/>
          </w:tcBorders>
          <w:vAlign w:val="center"/>
        </w:tcPr>
        <w:p w:rsidR="0005449C" w:rsidRDefault="0005449C" w:rsidP="0095407C">
          <w:pPr>
            <w:ind w:left="-108"/>
            <w:rPr>
              <w:sz w:val="18"/>
            </w:rPr>
          </w:pPr>
        </w:p>
      </w:tc>
      <w:tc>
        <w:tcPr>
          <w:tcW w:w="3156"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8"/>
            </w:rPr>
          </w:pPr>
        </w:p>
      </w:tc>
    </w:tr>
    <w:tr w:rsidR="0005449C">
      <w:trPr>
        <w:trHeight w:val="720"/>
      </w:trPr>
      <w:tc>
        <w:tcPr>
          <w:tcW w:w="3156" w:type="dxa"/>
          <w:tcBorders>
            <w:top w:val="single" w:sz="4" w:space="0" w:color="auto"/>
          </w:tcBorders>
          <w:vAlign w:val="center"/>
        </w:tcPr>
        <w:p w:rsidR="0005449C" w:rsidRDefault="0005449C" w:rsidP="0095407C">
          <w:pPr>
            <w:ind w:left="-108"/>
          </w:pPr>
          <w:r>
            <w:rPr>
              <w:noProof/>
              <w:lang w:val="en-US"/>
            </w:rPr>
            <w:drawing>
              <wp:inline distT="0" distB="0" distL="0" distR="0">
                <wp:extent cx="1184910" cy="278130"/>
                <wp:effectExtent l="0" t="0" r="0" b="7620"/>
                <wp:docPr id="2" name="Picture 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C-Environment"/>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05449C" w:rsidRDefault="0005449C"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c>
        <w:tcPr>
          <w:tcW w:w="3138" w:type="dxa"/>
          <w:tcBorders>
            <w:top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6"/>
            </w:rPr>
          </w:pPr>
          <w:r>
            <w:rPr>
              <w:rFonts w:cs="Arial"/>
              <w:sz w:val="18"/>
              <w:szCs w:val="18"/>
            </w:rPr>
            <w:t>May</w:t>
          </w:r>
          <w:r>
            <w:rPr>
              <w:sz w:val="16"/>
            </w:rPr>
            <w:t xml:space="preserve"> 2012</w:t>
          </w:r>
        </w:p>
        <w:p w:rsidR="0005449C" w:rsidRPr="00336ADD" w:rsidRDefault="0005449C"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9F5EBF" w:rsidRDefault="0005449C" w:rsidP="009F5E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49C" w:rsidRDefault="0005449C">
      <w:r>
        <w:separator/>
      </w:r>
    </w:p>
  </w:footnote>
  <w:footnote w:type="continuationSeparator" w:id="0">
    <w:p w:rsidR="0005449C" w:rsidRDefault="0005449C">
      <w:r>
        <w:continuationSeparator/>
      </w:r>
    </w:p>
  </w:footnote>
  <w:footnote w:id="1">
    <w:p w:rsidR="0005449C" w:rsidRDefault="0005449C" w:rsidP="00ED7CAB">
      <w:pPr>
        <w:pStyle w:val="FootnoteText"/>
        <w:rPr>
          <w:ins w:id="24" w:author="mccoa" w:date="2013-07-11T10:33:00Z"/>
        </w:rPr>
      </w:pPr>
      <w:ins w:id="25" w:author="mccoa" w:date="2013-07-11T10:33:00Z">
        <w:r>
          <w:rPr>
            <w:rStyle w:val="FootnoteReference"/>
          </w:rPr>
          <w:footnoteRef/>
        </w:r>
        <w:r>
          <w:t xml:space="preserve"> ppm is parts per million.  This is equal to mg/kg if that terminology is more familiar.</w:t>
        </w:r>
      </w:ins>
    </w:p>
  </w:footnote>
  <w:footnote w:id="2">
    <w:p w:rsidR="0005449C" w:rsidRDefault="0005449C" w:rsidP="002E77C3">
      <w:pPr>
        <w:pStyle w:val="FootnoteText"/>
        <w:jc w:val="left"/>
        <w:rPr>
          <w:ins w:id="37" w:author="mccoa" w:date="2013-07-11T10:04:00Z"/>
        </w:rPr>
      </w:pPr>
      <w:ins w:id="38" w:author="mccoa" w:date="2013-07-11T10:04:00Z">
        <w:r>
          <w:rPr>
            <w:rStyle w:val="FootnoteReference"/>
          </w:rPr>
          <w:footnoteRef/>
        </w:r>
        <w:r>
          <w:t xml:space="preserve"> </w:t>
        </w:r>
      </w:ins>
      <w:ins w:id="39" w:author="mccoa" w:date="2013-07-11T10:41:00Z">
        <w:r>
          <w:t xml:space="preserve"> </w:t>
        </w:r>
      </w:ins>
      <w:ins w:id="40" w:author="mccoa" w:date="2013-07-11T10:04:00Z">
        <w:r>
          <w:t xml:space="preserve">“yard soil” </w:t>
        </w:r>
      </w:ins>
      <w:ins w:id="41" w:author="mccoa" w:date="2013-07-11T10:50:00Z">
        <w:r>
          <w:t xml:space="preserve">represents an </w:t>
        </w:r>
      </w:ins>
      <w:ins w:id="42" w:author="mccoa" w:date="2013-07-11T10:45:00Z">
        <w:r>
          <w:t xml:space="preserve">estimated lead concentration </w:t>
        </w:r>
      </w:ins>
      <w:ins w:id="43" w:author="mccoa" w:date="2013-07-11T10:48:00Z">
        <w:r>
          <w:t xml:space="preserve">for </w:t>
        </w:r>
      </w:ins>
      <w:ins w:id="44" w:author="mccoa" w:date="2013-07-11T10:49:00Z">
        <w:r>
          <w:t>your</w:t>
        </w:r>
      </w:ins>
      <w:ins w:id="45" w:author="mccoa" w:date="2013-07-11T10:48:00Z">
        <w:r>
          <w:t xml:space="preserve"> property based on </w:t>
        </w:r>
      </w:ins>
      <w:ins w:id="46" w:author="mccoa" w:date="2013-07-11T10:46:00Z">
        <w:r>
          <w:t xml:space="preserve">all the yard samples. </w:t>
        </w:r>
      </w:ins>
      <w:ins w:id="47" w:author="mccoa" w:date="2013-07-11T10:47:00Z">
        <w:r>
          <w:t xml:space="preserve">It corresponds </w:t>
        </w:r>
      </w:ins>
      <w:ins w:id="48" w:author="mccoa" w:date="2013-07-11T10:04:00Z">
        <w:r>
          <w:t>to the 95% Upper Confidence Limit of the Mean (UCLM)</w:t>
        </w:r>
      </w:ins>
      <w:ins w:id="49" w:author="mccoa" w:date="2013-07-11T10:47:00Z">
        <w:r>
          <w:t>, which</w:t>
        </w:r>
      </w:ins>
      <w:ins w:id="50" w:author="mccoa" w:date="2013-07-11T10:04:00Z">
        <w:r>
          <w:t xml:space="preserve"> is a conservative statistical evaluation of the lead concentrations </w:t>
        </w:r>
      </w:ins>
      <w:ins w:id="51" w:author="mccoa" w:date="2013-07-11T10:50:00Z">
        <w:r>
          <w:t xml:space="preserve">from </w:t>
        </w:r>
      </w:ins>
      <w:ins w:id="52" w:author="mccoa" w:date="2013-07-11T10:04:00Z">
        <w:r>
          <w:t>across the entire property using laboratory data and correlated XRF readings.</w:t>
        </w:r>
      </w:ins>
    </w:p>
  </w:footnote>
  <w:footnote w:id="3">
    <w:p w:rsidR="0005449C" w:rsidDel="0045024D" w:rsidRDefault="0005449C">
      <w:pPr>
        <w:pStyle w:val="FootnoteText"/>
        <w:jc w:val="left"/>
        <w:rPr>
          <w:del w:id="83" w:author="mccoa" w:date="2013-07-11T10:26:00Z"/>
        </w:rPr>
      </w:pPr>
      <w:del w:id="84" w:author="mccoa" w:date="2013-07-11T10:26:00Z">
        <w:r w:rsidDel="0045024D">
          <w:rPr>
            <w:rStyle w:val="FootnoteReference"/>
          </w:rPr>
          <w:footnoteRef/>
        </w:r>
        <w:r w:rsidDel="0045024D">
          <w:delText xml:space="preserve"> The “yard estimate” corresponds to the 95% Upper Confidence Limit of the Mean (UCLM).  The 95% UCLM is a conservative statistical evaluation of the lead concentrations across the entire property or flower gardens using laboratory data and correlated XRF readings.</w:delText>
        </w:r>
      </w:del>
    </w:p>
  </w:footnote>
  <w:footnote w:id="4">
    <w:p w:rsidR="0005449C" w:rsidDel="0045024D" w:rsidRDefault="0005449C">
      <w:pPr>
        <w:pStyle w:val="FootnoteText"/>
        <w:rPr>
          <w:del w:id="86" w:author="mccoa" w:date="2013-07-11T10:27:00Z"/>
        </w:rPr>
      </w:pPr>
      <w:del w:id="87" w:author="mccoa" w:date="2013-07-11T10:27:00Z">
        <w:r w:rsidDel="0045024D">
          <w:rPr>
            <w:rStyle w:val="FootnoteReference"/>
          </w:rPr>
          <w:footnoteRef/>
        </w:r>
        <w:r w:rsidDel="0045024D">
          <w:delText xml:space="preserve"> Ppm is parts per million.  This is equal to mg/kg if that terminology is more familiar.</w:delText>
        </w:r>
      </w:del>
    </w:p>
  </w:footnote>
  <w:footnote w:id="5">
    <w:p w:rsidR="0005449C" w:rsidRPr="005D54E7" w:rsidRDefault="0005449C" w:rsidP="00AD6819">
      <w:pPr>
        <w:pStyle w:val="FootnoteText"/>
        <w:ind w:left="220" w:hanging="220"/>
        <w:rPr>
          <w:szCs w:val="18"/>
        </w:rPr>
      </w:pPr>
      <w:r>
        <w:rPr>
          <w:rStyle w:val="FootnoteReference"/>
        </w:rPr>
        <w:footnoteRef/>
      </w:r>
      <w:r>
        <w:t xml:space="preserve"> </w:t>
      </w:r>
      <w:r>
        <w:tab/>
      </w:r>
      <w:ins w:id="166" w:author="mccoa" w:date="2013-07-11T10:10:00Z">
        <w:r>
          <w:rPr>
            <w:rStyle w:val="Emphasis"/>
          </w:rPr>
          <w:t xml:space="preserve">Contaminated Sites Regulation </w:t>
        </w:r>
        <w:r>
          <w:rPr>
            <w:rStyle w:val="Emphasis"/>
            <w:i w:val="0"/>
            <w:iCs w:val="0"/>
          </w:rPr>
          <w:t>(CSR), B.C. Reg. 375/96, including amendments up to B.C. Reg. 6/2013</w:t>
        </w:r>
      </w:ins>
      <w:del w:id="167" w:author="mccoa" w:date="2013-07-11T10:10:00Z">
        <w:r w:rsidRPr="005D54E7" w:rsidDel="00FE2AC0">
          <w:rPr>
            <w:i/>
            <w:iCs/>
            <w:color w:val="000000"/>
          </w:rPr>
          <w:delText>Contaminated Sites Regulation (CSR)</w:delText>
        </w:r>
        <w:r w:rsidRPr="005D54E7" w:rsidDel="00FE2AC0">
          <w:rPr>
            <w:iCs/>
            <w:color w:val="000000"/>
          </w:rPr>
          <w:delText>, B.C. Reg. 375/96, including amendments up to B.C. Reg. 286/2010</w:delText>
        </w:r>
      </w:del>
      <w:r w:rsidRPr="005D54E7">
        <w:rPr>
          <w:iCs/>
          <w:color w:val="000000"/>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rsidP="00991F01">
    <w:pPr>
      <w:pStyle w:val="Header"/>
    </w:pPr>
    <w:r>
      <w:rPr>
        <w:noProof/>
        <w:lang w:val="en-US"/>
      </w:rPr>
      <w:drawing>
        <wp:anchor distT="0" distB="0" distL="114300" distR="114300" simplePos="0" relativeHeight="251654144" behindDoc="0" locked="0" layoutInCell="1" allowOverlap="1">
          <wp:simplePos x="0" y="0"/>
          <wp:positionH relativeFrom="column">
            <wp:posOffset>-114300</wp:posOffset>
          </wp:positionH>
          <wp:positionV relativeFrom="paragraph">
            <wp:posOffset>-297180</wp:posOffset>
          </wp:positionV>
          <wp:extent cx="457200" cy="409575"/>
          <wp:effectExtent l="19050" t="0" r="0" b="0"/>
          <wp:wrapSquare wrapText="bothSides"/>
          <wp:docPr id="23" name="Picture 23" descr="Logo_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_no text"/>
                  <pic:cNvPicPr>
                    <a:picLocks noChangeAspect="1" noChangeArrowheads="1"/>
                  </pic:cNvPicPr>
                </pic:nvPicPr>
                <pic:blipFill>
                  <a:blip r:embed="rId1"/>
                  <a:srcRect/>
                  <a:stretch>
                    <a:fillRect/>
                  </a:stretch>
                </pic:blipFill>
                <pic:spPr bwMode="auto">
                  <a:xfrm>
                    <a:off x="0" y="0"/>
                    <a:ext cx="457200" cy="409575"/>
                  </a:xfrm>
                  <a:prstGeom prst="rect">
                    <a:avLst/>
                  </a:prstGeom>
                  <a:noFill/>
                  <a:ln w="9525">
                    <a:noFill/>
                    <a:miter lim="800000"/>
                    <a:headEnd/>
                    <a:tailEnd/>
                  </a:ln>
                </pic:spPr>
              </pic:pic>
            </a:graphicData>
          </a:graphic>
        </wp:anchor>
      </w:drawing>
    </w:r>
  </w:p>
  <w:p w:rsidR="0005449C" w:rsidRDefault="0005449C" w:rsidP="00991F01">
    <w:pPr>
      <w:pStyle w:val="Header"/>
    </w:pPr>
  </w:p>
  <w:p w:rsidR="0005449C" w:rsidRDefault="0005449C">
    <w:r>
      <w:rPr>
        <w:lang w:val="en-US"/>
      </w:rPr>
      <w:t xml:space="preserve"> </w:t>
    </w:r>
    <w:r>
      <w:t xml:space="preserve">Page </w:t>
    </w:r>
    <w:fldSimple w:instr=" PAGE  \* MERGEFORMAT ">
      <w:r>
        <w:rPr>
          <w:noProof/>
        </w:rPr>
        <w:t>2</w:t>
      </w:r>
    </w:fldSimple>
    <w:r>
      <w:t xml:space="preserve"> of </w:t>
    </w:r>
    <w:fldSimple w:instr=" SECTIONPAGES  \* MERGEFORMAT ">
      <w:r>
        <w:rPr>
          <w:noProof/>
        </w:rPr>
        <w:t>4</w:t>
      </w:r>
    </w:fldSimple>
  </w:p>
  <w:p w:rsidR="0005449C" w:rsidRDefault="0005449C">
    <w:pPr>
      <w:rPr>
        <w:lang w:val="en-GB"/>
      </w:rPr>
    </w:pPr>
    <w:r>
      <w:t>January 16, 2013</w:t>
    </w:r>
  </w:p>
  <w:p w:rsidR="0005449C" w:rsidRDefault="0005449C">
    <w:pPr>
      <w:rPr>
        <w:rFonts w:cs="Arial"/>
      </w:rPr>
    </w:pPr>
  </w:p>
  <w:p w:rsidR="0005449C" w:rsidRDefault="0005449C">
    <w:pPr>
      <w:rPr>
        <w:lang w:val="en-US"/>
      </w:rPr>
    </w:pPr>
  </w:p>
  <w:p w:rsidR="0005449C" w:rsidRDefault="0005449C">
    <w:pP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rsidP="00991F01">
    <w:pPr>
      <w:pStyle w:val="Header"/>
    </w:pPr>
    <w:r>
      <w:rPr>
        <w:noProof/>
        <w:lang w:val="en-US"/>
      </w:rPr>
      <w:pict>
        <v:shapetype id="_x0000_t202" coordsize="21600,21600" o:spt="202" path="m,l,21600r21600,l21600,xe">
          <v:stroke joinstyle="miter"/>
          <v:path gradientshapeok="t" o:connecttype="rect"/>
        </v:shapetype>
        <v:shape id="Text Box 21" o:spid="_x0000_s4122" type="#_x0000_t202" style="position:absolute;left:0;text-align:left;margin-left:411.25pt;margin-top:54pt;width:132pt;height:89.7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m7twIAALw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" filled="f" stroked="f">
          <v:textbox style="mso-next-textbox:#Text Box 21">
            <w:txbxContent>
              <w:p w:rsidR="0005449C" w:rsidDel="0005449C" w:rsidRDefault="0005449C" w:rsidP="0005449C">
                <w:pPr>
                  <w:pStyle w:val="BodyText3"/>
                  <w:spacing w:after="20"/>
                  <w:jc w:val="right"/>
                  <w:rPr>
                    <w:del w:id="212" w:author="Ennsb" w:date="2013-07-11T14:57:00Z"/>
                    <w:rFonts w:cs="Arial"/>
                    <w:sz w:val="14"/>
                  </w:rPr>
                  <w:pPrChange w:id="213" w:author="Ennsb" w:date="2013-07-11T14:58:00Z">
                    <w:pPr>
                      <w:pStyle w:val="BodyText3"/>
                      <w:spacing w:after="20"/>
                    </w:pPr>
                  </w:pPrChange>
                </w:pPr>
                <w:ins w:id="214" w:author="Ennsb" w:date="2013-07-11T14:57:00Z">
                  <w:r>
                    <w:rPr>
                      <w:rFonts w:cs="Arial"/>
                      <w:sz w:val="14"/>
                    </w:rPr>
                    <w:t xml:space="preserve">THEP </w:t>
                  </w:r>
                </w:ins>
                <w:del w:id="215" w:author="Ennsb" w:date="2013-07-11T14:57:00Z">
                  <w:r w:rsidDel="0005449C">
                    <w:rPr>
                      <w:rFonts w:cs="Arial"/>
                      <w:sz w:val="14"/>
                    </w:rPr>
                    <w:delText xml:space="preserve">Division of </w:delText>
                  </w:r>
                </w:del>
              </w:p>
              <w:p w:rsidR="0005449C" w:rsidRDefault="0005449C" w:rsidP="0005449C">
                <w:pPr>
                  <w:pStyle w:val="BodyText3"/>
                  <w:spacing w:after="20"/>
                  <w:jc w:val="right"/>
                  <w:rPr>
                    <w:rFonts w:cs="Arial"/>
                    <w:sz w:val="14"/>
                  </w:rPr>
                  <w:pPrChange w:id="216" w:author="Ennsb" w:date="2013-07-11T14:58:00Z">
                    <w:pPr>
                      <w:pStyle w:val="BodyText3"/>
                      <w:spacing w:after="20"/>
                    </w:pPr>
                  </w:pPrChange>
                </w:pPr>
                <w:del w:id="217" w:author="Ennsb" w:date="2013-07-11T14:57:00Z">
                  <w:r w:rsidDel="0005449C">
                    <w:rPr>
                      <w:rFonts w:cs="Arial"/>
                      <w:sz w:val="14"/>
                    </w:rPr>
                    <w:delText>SNC-LAVALIN INC.</w:delText>
                  </w:r>
                </w:del>
                <w:ins w:id="218" w:author="Ennsb" w:date="2013-07-11T14:57:00Z">
                  <w:r>
                    <w:rPr>
                      <w:rFonts w:cs="Arial"/>
                      <w:sz w:val="14"/>
                    </w:rPr>
                    <w:t>Community Program Office</w:t>
                  </w:r>
                </w:ins>
              </w:p>
              <w:p w:rsidR="0005449C" w:rsidRDefault="0005449C" w:rsidP="0005449C">
                <w:pPr>
                  <w:spacing w:after="20"/>
                  <w:jc w:val="right"/>
                  <w:rPr>
                    <w:rFonts w:cs="Arial"/>
                    <w:sz w:val="14"/>
                  </w:rPr>
                  <w:pPrChange w:id="219" w:author="Ennsb" w:date="2013-07-11T14:58:00Z">
                    <w:pPr>
                      <w:spacing w:after="20"/>
                      <w:jc w:val="left"/>
                    </w:pPr>
                  </w:pPrChange>
                </w:pPr>
                <w:r>
                  <w:rPr>
                    <w:rFonts w:cs="Arial"/>
                    <w:sz w:val="14"/>
                  </w:rPr>
                  <w:t>1319 Bay Avenue</w:t>
                </w:r>
              </w:p>
              <w:p w:rsidR="0005449C" w:rsidRDefault="0005449C" w:rsidP="0005449C">
                <w:pPr>
                  <w:spacing w:after="20"/>
                  <w:jc w:val="right"/>
                  <w:rPr>
                    <w:rFonts w:cs="Arial"/>
                    <w:sz w:val="14"/>
                  </w:rPr>
                  <w:pPrChange w:id="220" w:author="Ennsb" w:date="2013-07-11T14:58:00Z">
                    <w:pPr>
                      <w:spacing w:after="20"/>
                      <w:jc w:val="left"/>
                    </w:pPr>
                  </w:pPrChange>
                </w:pPr>
                <w:r>
                  <w:rPr>
                    <w:rFonts w:cs="Arial"/>
                    <w:sz w:val="14"/>
                  </w:rPr>
                  <w:t>Trail, British Columbia</w:t>
                </w:r>
              </w:p>
              <w:p w:rsidR="0005449C" w:rsidRDefault="0005449C" w:rsidP="0005449C">
                <w:pPr>
                  <w:spacing w:after="20"/>
                  <w:jc w:val="right"/>
                  <w:rPr>
                    <w:rFonts w:cs="Arial"/>
                    <w:sz w:val="14"/>
                  </w:rPr>
                  <w:pPrChange w:id="221" w:author="Ennsb" w:date="2013-07-11T14:58:00Z">
                    <w:pPr>
                      <w:spacing w:after="20"/>
                      <w:jc w:val="left"/>
                    </w:pPr>
                  </w:pPrChange>
                </w:pPr>
                <w:r>
                  <w:rPr>
                    <w:rFonts w:cs="Arial"/>
                    <w:sz w:val="14"/>
                  </w:rPr>
                  <w:t>Canada V1R 4A7</w:t>
                </w:r>
              </w:p>
              <w:p w:rsidR="0005449C" w:rsidRDefault="0005449C" w:rsidP="0005449C">
                <w:pPr>
                  <w:jc w:val="right"/>
                  <w:rPr>
                    <w:rFonts w:cs="Arial"/>
                    <w:sz w:val="14"/>
                  </w:rPr>
                  <w:pPrChange w:id="222" w:author="Ennsb" w:date="2013-07-11T14:58:00Z">
                    <w:pPr>
                      <w:jc w:val="left"/>
                    </w:pPr>
                  </w:pPrChange>
                </w:pPr>
              </w:p>
              <w:p w:rsidR="0005449C" w:rsidRDefault="0005449C" w:rsidP="0005449C">
                <w:pPr>
                  <w:spacing w:after="20"/>
                  <w:jc w:val="right"/>
                  <w:rPr>
                    <w:rFonts w:cs="Arial"/>
                    <w:sz w:val="14"/>
                  </w:rPr>
                  <w:pPrChange w:id="223" w:author="Ennsb" w:date="2013-07-11T14:58:00Z">
                    <w:pPr>
                      <w:spacing w:after="20"/>
                      <w:jc w:val="left"/>
                    </w:pPr>
                  </w:pPrChange>
                </w:pPr>
                <w:r>
                  <w:rPr>
                    <w:rFonts w:cs="Arial"/>
                    <w:sz w:val="14"/>
                  </w:rPr>
                  <w:t>Tel.: 250-368-3256</w:t>
                </w:r>
              </w:p>
              <w:p w:rsidR="0005449C" w:rsidRDefault="0005449C" w:rsidP="0005449C">
                <w:pPr>
                  <w:jc w:val="right"/>
                  <w:rPr>
                    <w:sz w:val="16"/>
                  </w:rPr>
                  <w:pPrChange w:id="224" w:author="Ennsb" w:date="2013-07-11T14:58:00Z">
                    <w:pPr>
                      <w:jc w:val="left"/>
                    </w:pPr>
                  </w:pPrChange>
                </w:pPr>
                <w:r>
                  <w:rPr>
                    <w:rFonts w:cs="Arial"/>
                    <w:sz w:val="14"/>
                  </w:rPr>
                  <w:t>Fax: 250-368-3206</w:t>
                </w:r>
              </w:p>
            </w:txbxContent>
          </v:textbox>
          <w10:wrap type="square" anchorx="page" anchory="page"/>
        </v:shape>
      </w:pict>
    </w:r>
    <w:ins w:id="225" w:author="Ennsb" w:date="2013-07-11T14:57:00Z">
      <w:r>
        <w:rPr>
          <w:noProof/>
          <w:lang w:val="en-US"/>
        </w:rPr>
        <w:drawing>
          <wp:inline distT="0" distB="0" distL="0" distR="0">
            <wp:extent cx="2694889" cy="750884"/>
            <wp:effectExtent l="19050" t="0" r="0" b="0"/>
            <wp:docPr id="5"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2699527" cy="752176"/>
                    </a:xfrm>
                    <a:prstGeom prst="rect">
                      <a:avLst/>
                    </a:prstGeom>
                  </pic:spPr>
                </pic:pic>
              </a:graphicData>
            </a:graphic>
          </wp:inline>
        </w:drawing>
      </w:r>
    </w:ins>
    <w:del w:id="226" w:author="Ennsb" w:date="2013-07-11T14:56:00Z">
      <w:r w:rsidDel="0005449C">
        <w:rPr>
          <w:noProof/>
          <w:lang w:val="en-US"/>
        </w:rPr>
        <w:drawing>
          <wp:anchor distT="0" distB="0" distL="114300" distR="114300" simplePos="0" relativeHeight="251653120" behindDoc="0" locked="0" layoutInCell="1" allowOverlap="1">
            <wp:simplePos x="0" y="0"/>
            <wp:positionH relativeFrom="page">
              <wp:posOffset>819150</wp:posOffset>
            </wp:positionH>
            <wp:positionV relativeFrom="page">
              <wp:posOffset>685800</wp:posOffset>
            </wp:positionV>
            <wp:extent cx="1955800" cy="468630"/>
            <wp:effectExtent l="19050" t="0" r="6350" b="0"/>
            <wp:wrapSquare wrapText="bothSides"/>
            <wp:docPr id="22" name="Picture 2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NC-Environment"/>
                    <pic:cNvPicPr>
                      <a:picLocks noChangeAspect="1" noChangeArrowheads="1"/>
                    </pic:cNvPicPr>
                  </pic:nvPicPr>
                  <pic:blipFill>
                    <a:blip r:embed="rId2"/>
                    <a:srcRect/>
                    <a:stretch>
                      <a:fillRect/>
                    </a:stretch>
                  </pic:blipFill>
                  <pic:spPr bwMode="auto">
                    <a:xfrm>
                      <a:off x="0" y="0"/>
                      <a:ext cx="1955800" cy="468630"/>
                    </a:xfrm>
                    <a:prstGeom prst="rect">
                      <a:avLst/>
                    </a:prstGeom>
                    <a:noFill/>
                    <a:ln w="9525">
                      <a:noFill/>
                      <a:miter lim="800000"/>
                      <a:headEnd/>
                      <a:tailEnd/>
                    </a:ln>
                  </pic:spPr>
                </pic:pic>
              </a:graphicData>
            </a:graphic>
          </wp:anchor>
        </w:drawing>
      </w:r>
    </w:del>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rsidP="00142AA0">
    <w:pPr>
      <w:pStyle w:val="Header"/>
    </w:pPr>
    <w:bookmarkStart w:id="228" w:name="OLE_LINK1"/>
    <w:bookmarkStart w:id="229" w:name="OLE_LINK2"/>
    <w:bookmarkStart w:id="230" w:name="_Hlk278184672"/>
    <w:r w:rsidRPr="0022731C">
      <w:rPr>
        <w:noProof/>
        <w:sz w:val="20"/>
        <w:lang w:val="en-US"/>
      </w:rPr>
      <w:pict>
        <v:group id="Group 75" o:spid="_x0000_s4117" style="position:absolute;left:0;text-align:left;margin-left:-12pt;margin-top:-45pt;width:517.2pt;height:735.1pt;z-index:-251658240"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ekR6G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76" o:spid="_x0000_s412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group id="Group 77" o:spid="_x0000_s411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8" o:spid="_x0000_s412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411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DytjDAAAA2wAAAA8AAABkcnMvZG93bnJldi54bWxET8tqwkAU3Rf8h+EKboJOtKISHUWE0EKp&#10;4Gvh7pK5ZoKZOyEz1bRf31kUujyc92rT2Vo8qPWVYwXjUQqCuHC64lLB+ZQPFyB8QNZYOyYF3+Rh&#10;s+69rDDT7skHehxDKWII+wwVmBCaTEpfGLLoR64hjtzNtRZDhG0pdYvPGG5rOUnTmbRYcWww2NDO&#10;UHE/flkF0/18nL99JDeTXPLLT6LdJ1+nSg363XYJIlAX/sV/7net4DWuj1/i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PK2MMAAADbAAAADwAAAAAAAAAAAAAAAACf&#10;AgAAZHJzL2Rvd25yZXYueG1sUEsFBgAAAAAEAAQA9wAAAI8DAAAAAA==&#10;" filled="t">
              <v:imagedata r:id="rId1" o:title="SNC-Environment"/>
            </v:shape>
          </v:group>
        </v:group>
      </w:pict>
    </w:r>
    <w:bookmarkEnd w:id="228"/>
    <w:bookmarkEnd w:id="229"/>
    <w:bookmarkEnd w:id="230"/>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Header"/>
    </w:pPr>
    <w:r w:rsidRPr="0022731C">
      <w:rPr>
        <w:noProof/>
        <w:sz w:val="20"/>
        <w:lang w:val="en-US"/>
      </w:rPr>
      <w:pict>
        <v:group id="Group 70" o:spid="_x0000_s4112" style="position:absolute;left:0;text-align:left;margin-left:-18pt;margin-top:-46.8pt;width:523.2pt;height:736.9pt;z-index:-251660288" coordorigin="1080,504" coordsize="10464,147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">
          <v:rect id="Rectangle 71" o:spid="_x0000_s411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group id="Group 72" o:spid="_x0000_s4113" style="position:absolute;left:1080;top:504;width:2796;height:504" coordorigin="1080,418" coordsize="2796,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l,21600r21600,l21600,xe">
              <v:stroke joinstyle="miter"/>
              <v:path gradientshapeok="t" o:connecttype="rect"/>
            </v:shapetype>
            <v:shape id="Text Box 73" o:spid="_x0000_s4115" type="#_x0000_t202" style="position:absolute;left:1080;top:418;width:279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05449C" w:rsidRDefault="0005449C">
                    <w:pPr>
                      <w:pStyle w:val="Head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4114" type="#_x0000_t75" alt="sl_morrow_environmental_b" style="position:absolute;left:1260;top:432;width:241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blMbCAAAA2wAAAA8AAABkcnMvZG93bnJldi54bWxEj09rwkAUxO8Fv8PyhF6KbhpS0egaSiDg&#10;sY16f2Rf/mj2bciumn57t1DocZiZ3zC7bDK9uNPoOssK3pcRCOLK6o4bBadjsViDcB5ZY2+ZFPyQ&#10;g2w/e9lhqu2Dv+le+kYECLsUFbTeD6mUrmrJoFvagTh4tR0N+iDHRuoRHwFuehlH0Uoa7DgstDhQ&#10;3lJ1LW9GgdNxknA3fNV0rstiM93yi3lT6nU+fW5BeJr8f/ivfdAK4g/4/RJ+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5TGwgAAANsAAAAPAAAAAAAAAAAAAAAAAJ8C&#10;AABkcnMvZG93bnJldi54bWxQSwUGAAAAAAQABAD3AAAAjgMAAAAA&#10;">
              <v:imagedata r:id="rId1" o:title="sl_morrow_environmental_b"/>
            </v:shape>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rsidP="00142AA0">
    <w:pPr>
      <w:pStyle w:val="Header"/>
    </w:pPr>
    <w:r w:rsidRPr="0022731C">
      <w:rPr>
        <w:noProof/>
        <w:sz w:val="20"/>
        <w:lang w:val="en-US"/>
      </w:rPr>
      <w:pict>
        <v:group id="Group 85" o:spid="_x0000_s4107" style="position:absolute;left:0;text-align:left;margin-left:-12pt;margin-top:-45pt;width:517.2pt;height:735.1pt;z-index:-251656192"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muDZv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86" o:spid="_x0000_s411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group id="Group 87" o:spid="_x0000_s410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8" o:spid="_x0000_s411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410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Amr7GAAAA2wAAAA8AAABkcnMvZG93bnJldi54bWxEj0FrwkAQhe8F/8MyhV6CbhRpJXUVEYKF&#10;0kJtPfQ2ZMdsaHY2ZFdN/fXOodDbDO/Ne98s14Nv1Zn62AQ2MJ3koIirYBuuDXx9luMFqJiQLbaB&#10;ycAvRVivRndLLGy48Aed96lWEsKxQAMupa7QOlaOPMZJ6IhFO4beY5K1r7Xt8SLhvtWzPH/UHhuW&#10;BocdbR1VP/uTNzB/f5qWu9fs6LJDebhmNrzx99yYh/th8wwq0ZD+zX/XL1bwBVZ+kQH0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MCavsYAAADbAAAADwAAAAAAAAAAAAAA&#10;AACfAgAAZHJzL2Rvd25yZXYueG1sUEsFBgAAAAAEAAQA9wAAAJIDAAAAAA==&#10;" filled="t">
              <v:imagedata r:id="rId1" o:title="SNC-Environment"/>
            </v:shape>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986987" w:rsidRDefault="0005449C" w:rsidP="00986987">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rsidP="00142AA0">
    <w:pPr>
      <w:pStyle w:val="Header"/>
    </w:pPr>
    <w:r w:rsidRPr="0022731C">
      <w:rPr>
        <w:noProof/>
        <w:sz w:val="20"/>
        <w:lang w:val="en-US"/>
      </w:rPr>
      <w:pict>
        <v:group id="Group 90" o:spid="_x0000_s4102" style="position:absolute;left:0;text-align:left;margin-left:-12pt;margin-top:-45pt;width:517.2pt;height:735.1pt;z-index:-251655168"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">
          <v:rect id="Rectangle 91" o:spid="_x0000_s410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group id="Group 92" o:spid="_x0000_s4103"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93" o:spid="_x0000_s4105"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4104"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kCM/DAAAA2wAAAA8AAABkcnMvZG93bnJldi54bWxET01rwkAQvRf8D8sIXkLd2Iot0VWkEFoQ&#10;BbUevA3ZMRvMzobsqqm/vlsQepvH+5zZorO1uFLrK8cKRsMUBHHhdMWlgu99/vwOwgdkjbVjUvBD&#10;Hhbz3tMMM+1uvKXrLpQihrDPUIEJocmk9IUhi37oGuLInVxrMUTYllK3eIvhtpYvaTqRFiuODQYb&#10;+jBUnHcXq2C8eRvln6vkZJJDfrgn2q35OFZq0O+WUxCBuvAvfri/dJz/Cn+/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QIz8MAAADbAAAADwAAAAAAAAAAAAAAAACf&#10;AgAAZHJzL2Rvd25yZXYueG1sUEsFBgAAAAAEAAQA9wAAAI8DAAAAAA==&#10;" filled="t">
              <v:imagedata r:id="rId1" o:title="SNC-Environment"/>
            </v:shape>
          </v:group>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8133E6" w:rsidRDefault="0005449C" w:rsidP="008133E6">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rsidP="00142AA0">
    <w:pPr>
      <w:pStyle w:val="Header"/>
    </w:pPr>
    <w:r w:rsidRPr="0022731C">
      <w:rPr>
        <w:noProof/>
        <w:sz w:val="20"/>
        <w:lang w:val="en-US"/>
      </w:rPr>
      <w:pict>
        <v:group id="Group 103" o:spid="_x0000_s4097" style="position:absolute;left:0;text-align:left;margin-left:-12pt;margin-top:-45pt;width:517.2pt;height:735.1pt;z-index:-251659264"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">
          <v:rect id="Rectangle 104" o:spid="_x0000_s410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group id="Group 105" o:spid="_x0000_s409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6" o:spid="_x0000_s410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409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1oXCAAAA2gAAAA8AAABkcnMvZG93bnJldi54bWxET89rwjAUvgv7H8ITdimaOkSlGmUMygYy&#10;waoHb4/m2RSbl9JkWvfXL4eBx4/v92rT20bcqPO1YwWTcQqCuHS65krB8ZCPFiB8QNbYOCYFD/Kw&#10;Wb8MVphpd+c93YpQiRjCPkMFJoQ2k9KXhiz6sWuJI3dxncUQYVdJ3eE9httGvqXpTFqsOTYYbOnD&#10;UHktfqyC6W4+yT+3ycUkp/z0m2j3zeepUq/D/n0JIlAfnuJ/95dWELfGK/EG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fdaFwgAAANoAAAAPAAAAAAAAAAAAAAAAAJ8C&#10;AABkcnMvZG93bnJldi54bWxQSwUGAAAAAAQABAD3AAAAjgMAAAAA&#10;" filled="t">
              <v:imagedata r:id="rId1" o:title="SNC-Environment"/>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61C0188"/>
    <w:lvl w:ilvl="0">
      <w:start w:val="1"/>
      <w:numFmt w:val="decimal"/>
      <w:lvlText w:val="%1."/>
      <w:legacy w:legacy="1" w:legacySpace="120" w:legacyIndent="720"/>
      <w:lvlJc w:val="left"/>
      <w:pPr>
        <w:ind w:left="720" w:hanging="720"/>
      </w:pPr>
      <w:rPr>
        <w:rFonts w:ascii="Arial Bold" w:hAnsi="Arial Bold" w:hint="default"/>
        <w:b/>
        <w:sz w:val="22"/>
      </w:rPr>
    </w:lvl>
    <w:lvl w:ilvl="1">
      <w:start w:val="1"/>
      <w:numFmt w:val="decimal"/>
      <w:lvlText w:val="%1.%2."/>
      <w:legacy w:legacy="1" w:legacySpace="120" w:legacyIndent="720"/>
      <w:lvlJc w:val="left"/>
      <w:pPr>
        <w:ind w:left="1440" w:hanging="720"/>
      </w:pPr>
      <w:rPr>
        <w:rFonts w:ascii="Arial Bold" w:hAnsi="Arial Bold" w:hint="default"/>
        <w:b/>
        <w:sz w:val="22"/>
      </w:rPr>
    </w:lvl>
    <w:lvl w:ilvl="2">
      <w:start w:val="1"/>
      <w:numFmt w:val="decimal"/>
      <w:lvlText w:val="%1.%2.%3."/>
      <w:legacy w:legacy="1" w:legacySpace="120" w:legacyIndent="720"/>
      <w:lvlJc w:val="left"/>
      <w:pPr>
        <w:ind w:left="2160" w:hanging="720"/>
      </w:pPr>
      <w:rPr>
        <w:rFonts w:ascii="Arial Italic" w:hAnsi="Arial Italic" w:hint="default"/>
        <w:i/>
        <w:sz w:val="22"/>
      </w:rPr>
    </w:lvl>
    <w:lvl w:ilvl="3">
      <w:start w:val="1"/>
      <w:numFmt w:val="decimal"/>
      <w:lvlText w:val="%1.%2.%3.%4."/>
      <w:legacy w:legacy="1" w:legacySpace="120" w:legacyIndent="720"/>
      <w:lvlJc w:val="left"/>
      <w:pPr>
        <w:ind w:left="3096" w:hanging="720"/>
      </w:pPr>
      <w:rPr>
        <w:rFonts w:ascii="Arial" w:hAnsi="Arial" w:hint="default"/>
        <w:sz w:val="22"/>
      </w:rPr>
    </w:lvl>
    <w:lvl w:ilvl="4">
      <w:start w:val="1"/>
      <w:numFmt w:val="decimal"/>
      <w:lvlText w:val="%1.%2.%3.%4.%5."/>
      <w:legacy w:legacy="1" w:legacySpace="120" w:legacyIndent="720"/>
      <w:lvlJc w:val="left"/>
      <w:pPr>
        <w:ind w:left="3960" w:hanging="72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EC2F04E"/>
    <w:lvl w:ilvl="0">
      <w:numFmt w:val="decimal"/>
      <w:lvlText w:val="*"/>
      <w:lvlJc w:val="left"/>
    </w:lvl>
  </w:abstractNum>
  <w:abstractNum w:abstractNumId="2">
    <w:nsid w:val="00463B26"/>
    <w:multiLevelType w:val="hybridMultilevel"/>
    <w:tmpl w:val="C374F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74FA182A">
      <w:start w:val="1"/>
      <w:numFmt w:val="bullet"/>
      <w:pStyle w:val="MECIBullet3"/>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075CF0"/>
    <w:multiLevelType w:val="hybridMultilevel"/>
    <w:tmpl w:val="A4FE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A177A"/>
    <w:multiLevelType w:val="hybridMultilevel"/>
    <w:tmpl w:val="A8B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E4634C"/>
    <w:multiLevelType w:val="hybridMultilevel"/>
    <w:tmpl w:val="43E04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635B7"/>
    <w:multiLevelType w:val="hybridMultilevel"/>
    <w:tmpl w:val="AF62E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4A0707"/>
    <w:multiLevelType w:val="hybridMultilevel"/>
    <w:tmpl w:val="A9E8D168"/>
    <w:lvl w:ilvl="0" w:tplc="A10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1E6718"/>
    <w:multiLevelType w:val="hybridMultilevel"/>
    <w:tmpl w:val="AEAC8692"/>
    <w:lvl w:ilvl="0" w:tplc="595A2D56">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16D05C8B"/>
    <w:multiLevelType w:val="multilevel"/>
    <w:tmpl w:val="1BE2F5A4"/>
    <w:lvl w:ilvl="0">
      <w:start w:val="1"/>
      <w:numFmt w:val="decimal"/>
      <w:pStyle w:val="Heading1"/>
      <w:lvlText w:val="%1."/>
      <w:lvlJc w:val="left"/>
      <w:pPr>
        <w:tabs>
          <w:tab w:val="num" w:pos="3600"/>
        </w:tabs>
        <w:ind w:left="3600" w:hanging="720"/>
      </w:pPr>
      <w:rPr>
        <w:rFonts w:ascii="Arial Bold" w:hAnsi="Arial Bold" w:hint="default"/>
        <w:b/>
        <w:sz w:val="22"/>
      </w:rPr>
    </w:lvl>
    <w:lvl w:ilvl="1">
      <w:start w:val="1"/>
      <w:numFmt w:val="decimal"/>
      <w:pStyle w:val="Heading2"/>
      <w:lvlText w:val="%1.%2."/>
      <w:lvlJc w:val="left"/>
      <w:pPr>
        <w:tabs>
          <w:tab w:val="num" w:pos="4320"/>
        </w:tabs>
        <w:ind w:left="4320" w:hanging="720"/>
      </w:pPr>
      <w:rPr>
        <w:rFonts w:ascii="Arial Bold" w:hAnsi="Arial Bold" w:hint="default"/>
        <w:b/>
        <w:sz w:val="22"/>
      </w:rPr>
    </w:lvl>
    <w:lvl w:ilvl="2">
      <w:start w:val="1"/>
      <w:numFmt w:val="decimal"/>
      <w:pStyle w:val="Heading3"/>
      <w:lvlText w:val="%1.%2.%3."/>
      <w:lvlJc w:val="left"/>
      <w:pPr>
        <w:tabs>
          <w:tab w:val="num" w:pos="4320"/>
        </w:tabs>
        <w:ind w:left="4320" w:hanging="720"/>
      </w:pPr>
      <w:rPr>
        <w:rFonts w:ascii="Arial Italic" w:hAnsi="Arial Italic" w:hint="default"/>
        <w:b w:val="0"/>
        <w:i/>
        <w:sz w:val="22"/>
      </w:rPr>
    </w:lvl>
    <w:lvl w:ilvl="3">
      <w:start w:val="1"/>
      <w:numFmt w:val="decimal"/>
      <w:pStyle w:val="Heading4"/>
      <w:lvlText w:val="%1.%2.%3.%4."/>
      <w:lvlJc w:val="left"/>
      <w:pPr>
        <w:tabs>
          <w:tab w:val="num" w:pos="6120"/>
        </w:tabs>
        <w:ind w:left="5760" w:hanging="720"/>
      </w:pPr>
      <w:rPr>
        <w:rFonts w:ascii="Arial" w:hAnsi="Arial" w:hint="default"/>
        <w:b w:val="0"/>
        <w:i w:val="0"/>
        <w:color w:val="auto"/>
        <w:sz w:val="22"/>
      </w:rPr>
    </w:lvl>
    <w:lvl w:ilvl="4">
      <w:start w:val="1"/>
      <w:numFmt w:val="decimal"/>
      <w:pStyle w:val="Heading5"/>
      <w:lvlText w:val="%1.%2.%3.%4.%5."/>
      <w:lvlJc w:val="left"/>
      <w:pPr>
        <w:tabs>
          <w:tab w:val="num" w:pos="6840"/>
        </w:tabs>
        <w:ind w:left="6480" w:hanging="720"/>
      </w:pPr>
      <w:rPr>
        <w:rFonts w:hint="default"/>
      </w:rPr>
    </w:lvl>
    <w:lvl w:ilvl="5">
      <w:numFmt w:val="none"/>
      <w:lvlText w:val=""/>
      <w:lvlJc w:val="left"/>
      <w:pPr>
        <w:tabs>
          <w:tab w:val="num" w:pos="2880"/>
        </w:tabs>
        <w:ind w:left="2880" w:firstLine="0"/>
      </w:pPr>
      <w:rPr>
        <w:rFonts w:hint="default"/>
      </w:rPr>
    </w:lvl>
    <w:lvl w:ilvl="6">
      <w:numFmt w:val="none"/>
      <w:lvlText w:val=""/>
      <w:lvlJc w:val="left"/>
      <w:pPr>
        <w:tabs>
          <w:tab w:val="num" w:pos="2880"/>
        </w:tabs>
        <w:ind w:left="2880" w:firstLine="0"/>
      </w:pPr>
      <w:rPr>
        <w:rFonts w:hint="default"/>
      </w:rPr>
    </w:lvl>
    <w:lvl w:ilvl="7">
      <w:numFmt w:val="none"/>
      <w:lvlText w:val=""/>
      <w:lvlJc w:val="left"/>
      <w:pPr>
        <w:tabs>
          <w:tab w:val="num" w:pos="2880"/>
        </w:tabs>
        <w:ind w:left="2880" w:firstLine="0"/>
      </w:pPr>
      <w:rPr>
        <w:rFonts w:hint="default"/>
      </w:rPr>
    </w:lvl>
    <w:lvl w:ilvl="8">
      <w:numFmt w:val="none"/>
      <w:lvlText w:val=""/>
      <w:lvlJc w:val="left"/>
      <w:pPr>
        <w:tabs>
          <w:tab w:val="num" w:pos="2880"/>
        </w:tabs>
        <w:ind w:left="2880" w:firstLine="0"/>
      </w:pPr>
      <w:rPr>
        <w:rFonts w:hint="default"/>
      </w:rPr>
    </w:lvl>
  </w:abstractNum>
  <w:abstractNum w:abstractNumId="11">
    <w:nsid w:val="1F8E3D01"/>
    <w:multiLevelType w:val="hybridMultilevel"/>
    <w:tmpl w:val="4FFCF746"/>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tentative="1">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12">
    <w:nsid w:val="20E4151A"/>
    <w:multiLevelType w:val="hybridMultilevel"/>
    <w:tmpl w:val="93628F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2FC5C22"/>
    <w:multiLevelType w:val="hybridMultilevel"/>
    <w:tmpl w:val="A718C77C"/>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66539C5"/>
    <w:multiLevelType w:val="hybridMultilevel"/>
    <w:tmpl w:val="83DE50C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FA03F52"/>
    <w:multiLevelType w:val="hybridMultilevel"/>
    <w:tmpl w:val="D4566D98"/>
    <w:lvl w:ilvl="0" w:tplc="A10A6A7E">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40F00926"/>
    <w:multiLevelType w:val="hybridMultilevel"/>
    <w:tmpl w:val="ECE4A9DC"/>
    <w:lvl w:ilvl="0" w:tplc="FAF04E36">
      <w:start w:val="1"/>
      <w:numFmt w:val="decimal"/>
      <w:lvlText w:val="%1:"/>
      <w:lvlJc w:val="left"/>
      <w:pPr>
        <w:tabs>
          <w:tab w:val="num" w:pos="576"/>
        </w:tabs>
        <w:ind w:left="576" w:hanging="576"/>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40E07A1"/>
    <w:multiLevelType w:val="multilevel"/>
    <w:tmpl w:val="AEAC8692"/>
    <w:lvl w:ilvl="0">
      <w:start w:val="1"/>
      <w:numFmt w:val="decimal"/>
      <w:lvlText w:val="%1."/>
      <w:lvlJc w:val="left"/>
      <w:pPr>
        <w:tabs>
          <w:tab w:val="num" w:pos="360"/>
        </w:tabs>
        <w:ind w:left="360" w:hanging="360"/>
      </w:p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8">
    <w:nsid w:val="45A91F90"/>
    <w:multiLevelType w:val="hybridMultilevel"/>
    <w:tmpl w:val="272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970709"/>
    <w:multiLevelType w:val="hybridMultilevel"/>
    <w:tmpl w:val="4EE88DA8"/>
    <w:lvl w:ilvl="0" w:tplc="A10A6A7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DB96776"/>
    <w:multiLevelType w:val="singleLevel"/>
    <w:tmpl w:val="21F2C5F0"/>
    <w:lvl w:ilvl="0">
      <w:start w:val="1"/>
      <w:numFmt w:val="decimal"/>
      <w:pStyle w:val="MECILIST1"/>
      <w:lvlText w:val="%1)"/>
      <w:lvlJc w:val="left"/>
      <w:pPr>
        <w:tabs>
          <w:tab w:val="num" w:pos="576"/>
        </w:tabs>
        <w:ind w:left="576" w:hanging="576"/>
      </w:pPr>
      <w:rPr>
        <w:rFonts w:hint="default"/>
      </w:rPr>
    </w:lvl>
  </w:abstractNum>
  <w:abstractNum w:abstractNumId="21">
    <w:nsid w:val="55C53D96"/>
    <w:multiLevelType w:val="hybridMultilevel"/>
    <w:tmpl w:val="B0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0ECD"/>
    <w:multiLevelType w:val="hybridMultilevel"/>
    <w:tmpl w:val="023E40BA"/>
    <w:lvl w:ilvl="0" w:tplc="B576EB5C">
      <w:start w:val="1"/>
      <w:numFmt w:val="lowerLetter"/>
      <w:pStyle w:val="MECILIST2"/>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5B05BE"/>
    <w:multiLevelType w:val="hybridMultilevel"/>
    <w:tmpl w:val="73D88FDE"/>
    <w:lvl w:ilvl="0" w:tplc="2A1A7208">
      <w:start w:val="1"/>
      <w:numFmt w:val="lowerRoman"/>
      <w:pStyle w:val="MECILIST3"/>
      <w:lvlText w:val="%1)"/>
      <w:lvlJc w:val="left"/>
      <w:pPr>
        <w:tabs>
          <w:tab w:val="num" w:pos="2160"/>
        </w:tabs>
        <w:ind w:left="1872" w:hanging="432"/>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6E7A96"/>
    <w:multiLevelType w:val="hybridMultilevel"/>
    <w:tmpl w:val="230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25"/>
  </w:num>
  <w:num w:numId="7">
    <w:abstractNumId w:val="11"/>
  </w:num>
  <w:num w:numId="8">
    <w:abstractNumId w:val="2"/>
  </w:num>
  <w:num w:numId="9">
    <w:abstractNumId w:val="20"/>
  </w:num>
  <w:num w:numId="10">
    <w:abstractNumId w:val="22"/>
  </w:num>
  <w:num w:numId="11">
    <w:abstractNumId w:val="23"/>
  </w:num>
  <w:num w:numId="12">
    <w:abstractNumId w:val="9"/>
  </w:num>
  <w:num w:numId="13">
    <w:abstractNumId w:val="7"/>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9"/>
  </w:num>
  <w:num w:numId="16">
    <w:abstractNumId w:val="15"/>
  </w:num>
  <w:num w:numId="17">
    <w:abstractNumId w:val="12"/>
  </w:num>
  <w:num w:numId="18">
    <w:abstractNumId w:val="16"/>
  </w:num>
  <w:num w:numId="19">
    <w:abstractNumId w:val="0"/>
  </w:num>
  <w:num w:numId="20">
    <w:abstractNumId w:val="25"/>
  </w:num>
  <w:num w:numId="21">
    <w:abstractNumId w:val="17"/>
  </w:num>
  <w:num w:numId="22">
    <w:abstractNumId w:val="14"/>
  </w:num>
  <w:num w:numId="23">
    <w:abstractNumId w:val="6"/>
  </w:num>
  <w:num w:numId="24">
    <w:abstractNumId w:val="13"/>
  </w:num>
  <w:num w:numId="25">
    <w:abstractNumId w:val="10"/>
  </w:num>
  <w:num w:numId="26">
    <w:abstractNumId w:val="8"/>
  </w:num>
  <w:num w:numId="27">
    <w:abstractNumId w:val="10"/>
  </w:num>
  <w:num w:numId="28">
    <w:abstractNumId w:val="21"/>
  </w:num>
  <w:num w:numId="29">
    <w:abstractNumId w:val="3"/>
  </w:num>
  <w:num w:numId="30">
    <w:abstractNumId w:val="24"/>
  </w:num>
  <w:num w:numId="31">
    <w:abstractNumId w:val="18"/>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proofState w:spelling="clean" w:grammar="clean"/>
  <w:stylePaneFormatFilter w:val="3701"/>
  <w:mailMerge>
    <w:mainDocumentType w:val="formLetters"/>
    <w:linkToQuery/>
    <w:dataType w:val="native"/>
    <w:query w:val="SELECT * FROM `Mergedata2` "/>
    <w:checkErrors w:val="3"/>
  </w:mailMerge>
  <w:revisionView w:markup="0"/>
  <w:trackRevisions/>
  <w:defaultTabStop w:val="720"/>
  <w:drawingGridHorizontalSpacing w:val="110"/>
  <w:displayHorizontalDrawingGridEvery w:val="2"/>
  <w:noPunctuationKerning/>
  <w:characterSpacingControl w:val="doNotCompress"/>
  <w:hdrShapeDefaults>
    <o:shapedefaults v:ext="edit" spidmax="4125"/>
    <o:shapelayout v:ext="edit">
      <o:idmap v:ext="edit" data="4"/>
    </o:shapelayout>
  </w:hdrShapeDefaults>
  <w:footnotePr>
    <w:numRestart w:val="eachSect"/>
    <w:footnote w:id="-1"/>
    <w:footnote w:id="0"/>
  </w:footnotePr>
  <w:endnotePr>
    <w:endnote w:id="-1"/>
    <w:endnote w:id="0"/>
  </w:endnotePr>
  <w:compat/>
  <w:rsids>
    <w:rsidRoot w:val="00A85D8C"/>
    <w:rsid w:val="000101AC"/>
    <w:rsid w:val="00010EAB"/>
    <w:rsid w:val="00033C89"/>
    <w:rsid w:val="0003533B"/>
    <w:rsid w:val="00040994"/>
    <w:rsid w:val="00044A8A"/>
    <w:rsid w:val="00052552"/>
    <w:rsid w:val="0005449C"/>
    <w:rsid w:val="0005462B"/>
    <w:rsid w:val="00055DCB"/>
    <w:rsid w:val="00062682"/>
    <w:rsid w:val="000747DD"/>
    <w:rsid w:val="00085D8C"/>
    <w:rsid w:val="000901CE"/>
    <w:rsid w:val="000969BF"/>
    <w:rsid w:val="000A7CC8"/>
    <w:rsid w:val="000B209E"/>
    <w:rsid w:val="000B60FA"/>
    <w:rsid w:val="000B779C"/>
    <w:rsid w:val="000D0AC6"/>
    <w:rsid w:val="000D3C63"/>
    <w:rsid w:val="000D4266"/>
    <w:rsid w:val="000E6008"/>
    <w:rsid w:val="000E6FCF"/>
    <w:rsid w:val="000F7BF0"/>
    <w:rsid w:val="00104A26"/>
    <w:rsid w:val="00105926"/>
    <w:rsid w:val="00121529"/>
    <w:rsid w:val="00131FEB"/>
    <w:rsid w:val="00133010"/>
    <w:rsid w:val="00142AA0"/>
    <w:rsid w:val="001437C2"/>
    <w:rsid w:val="0014396B"/>
    <w:rsid w:val="00154CE9"/>
    <w:rsid w:val="001624A1"/>
    <w:rsid w:val="00162FB4"/>
    <w:rsid w:val="001671C1"/>
    <w:rsid w:val="0016787B"/>
    <w:rsid w:val="00172B1B"/>
    <w:rsid w:val="0017690B"/>
    <w:rsid w:val="001801B5"/>
    <w:rsid w:val="001B1981"/>
    <w:rsid w:val="001C4C02"/>
    <w:rsid w:val="001C57F4"/>
    <w:rsid w:val="001C682B"/>
    <w:rsid w:val="001F4DB4"/>
    <w:rsid w:val="00200726"/>
    <w:rsid w:val="00206E4F"/>
    <w:rsid w:val="00213FDA"/>
    <w:rsid w:val="00220ACD"/>
    <w:rsid w:val="002210AE"/>
    <w:rsid w:val="00221F69"/>
    <w:rsid w:val="00226756"/>
    <w:rsid w:val="0022731C"/>
    <w:rsid w:val="00227DDD"/>
    <w:rsid w:val="002459AC"/>
    <w:rsid w:val="00264BDA"/>
    <w:rsid w:val="00273D27"/>
    <w:rsid w:val="002B3058"/>
    <w:rsid w:val="002B7C80"/>
    <w:rsid w:val="002E731F"/>
    <w:rsid w:val="002E77C3"/>
    <w:rsid w:val="002F132F"/>
    <w:rsid w:val="00300FE0"/>
    <w:rsid w:val="003061F4"/>
    <w:rsid w:val="00310910"/>
    <w:rsid w:val="00320023"/>
    <w:rsid w:val="0033622C"/>
    <w:rsid w:val="00345340"/>
    <w:rsid w:val="00353229"/>
    <w:rsid w:val="003559D7"/>
    <w:rsid w:val="003573EE"/>
    <w:rsid w:val="0036047D"/>
    <w:rsid w:val="00362492"/>
    <w:rsid w:val="003663F8"/>
    <w:rsid w:val="003709F2"/>
    <w:rsid w:val="003752B7"/>
    <w:rsid w:val="00383C76"/>
    <w:rsid w:val="00390E92"/>
    <w:rsid w:val="003A4899"/>
    <w:rsid w:val="003B7C08"/>
    <w:rsid w:val="003E3E06"/>
    <w:rsid w:val="003E5397"/>
    <w:rsid w:val="003E6D45"/>
    <w:rsid w:val="00407E55"/>
    <w:rsid w:val="00412474"/>
    <w:rsid w:val="004400D3"/>
    <w:rsid w:val="0045024D"/>
    <w:rsid w:val="00451E94"/>
    <w:rsid w:val="00454540"/>
    <w:rsid w:val="00456574"/>
    <w:rsid w:val="00457838"/>
    <w:rsid w:val="00463429"/>
    <w:rsid w:val="004641B1"/>
    <w:rsid w:val="00491C41"/>
    <w:rsid w:val="00496880"/>
    <w:rsid w:val="004A2874"/>
    <w:rsid w:val="004A3994"/>
    <w:rsid w:val="004A7FB7"/>
    <w:rsid w:val="004B019A"/>
    <w:rsid w:val="004B26B8"/>
    <w:rsid w:val="004B3A13"/>
    <w:rsid w:val="004C66C9"/>
    <w:rsid w:val="004C6F1E"/>
    <w:rsid w:val="004D7C2B"/>
    <w:rsid w:val="004F2D74"/>
    <w:rsid w:val="004F2FF4"/>
    <w:rsid w:val="004F3B95"/>
    <w:rsid w:val="004F4820"/>
    <w:rsid w:val="0050087E"/>
    <w:rsid w:val="00500C15"/>
    <w:rsid w:val="0050357E"/>
    <w:rsid w:val="00510A09"/>
    <w:rsid w:val="00514AFC"/>
    <w:rsid w:val="00516851"/>
    <w:rsid w:val="00521F77"/>
    <w:rsid w:val="00522DE5"/>
    <w:rsid w:val="00527D28"/>
    <w:rsid w:val="00527D35"/>
    <w:rsid w:val="00531E85"/>
    <w:rsid w:val="00541E3C"/>
    <w:rsid w:val="005565F3"/>
    <w:rsid w:val="00557D45"/>
    <w:rsid w:val="00563AD7"/>
    <w:rsid w:val="00597846"/>
    <w:rsid w:val="005A4CF6"/>
    <w:rsid w:val="005B42DE"/>
    <w:rsid w:val="005C67C0"/>
    <w:rsid w:val="005C792F"/>
    <w:rsid w:val="005D0EA1"/>
    <w:rsid w:val="005E04BD"/>
    <w:rsid w:val="005E5CD2"/>
    <w:rsid w:val="005F23A1"/>
    <w:rsid w:val="00603B3F"/>
    <w:rsid w:val="0060567D"/>
    <w:rsid w:val="0061165A"/>
    <w:rsid w:val="00615DD9"/>
    <w:rsid w:val="00621250"/>
    <w:rsid w:val="00630893"/>
    <w:rsid w:val="00641BAC"/>
    <w:rsid w:val="00653322"/>
    <w:rsid w:val="00681ADB"/>
    <w:rsid w:val="00697D98"/>
    <w:rsid w:val="006B295E"/>
    <w:rsid w:val="006B2C73"/>
    <w:rsid w:val="006B5615"/>
    <w:rsid w:val="006B67D6"/>
    <w:rsid w:val="006C0D52"/>
    <w:rsid w:val="006C46E2"/>
    <w:rsid w:val="006C745D"/>
    <w:rsid w:val="006C7DDE"/>
    <w:rsid w:val="006D1BCD"/>
    <w:rsid w:val="00703DA4"/>
    <w:rsid w:val="00710213"/>
    <w:rsid w:val="00712918"/>
    <w:rsid w:val="007136A4"/>
    <w:rsid w:val="00713B6F"/>
    <w:rsid w:val="00716D64"/>
    <w:rsid w:val="0072146A"/>
    <w:rsid w:val="007434D2"/>
    <w:rsid w:val="00765BFF"/>
    <w:rsid w:val="00766FD9"/>
    <w:rsid w:val="0077269B"/>
    <w:rsid w:val="007824A3"/>
    <w:rsid w:val="0079296A"/>
    <w:rsid w:val="007A5EDF"/>
    <w:rsid w:val="007C1BAE"/>
    <w:rsid w:val="007C2F5A"/>
    <w:rsid w:val="007E5D24"/>
    <w:rsid w:val="007F073B"/>
    <w:rsid w:val="008006FC"/>
    <w:rsid w:val="008078DD"/>
    <w:rsid w:val="008133E6"/>
    <w:rsid w:val="00831333"/>
    <w:rsid w:val="00833E2B"/>
    <w:rsid w:val="00833E3E"/>
    <w:rsid w:val="00871E10"/>
    <w:rsid w:val="0087557D"/>
    <w:rsid w:val="0088655F"/>
    <w:rsid w:val="00895D16"/>
    <w:rsid w:val="008A78ED"/>
    <w:rsid w:val="008B02C3"/>
    <w:rsid w:val="008B2D6D"/>
    <w:rsid w:val="008B4675"/>
    <w:rsid w:val="008B7138"/>
    <w:rsid w:val="008D0297"/>
    <w:rsid w:val="008D0B75"/>
    <w:rsid w:val="008D3911"/>
    <w:rsid w:val="008E0918"/>
    <w:rsid w:val="008E4684"/>
    <w:rsid w:val="008E61EC"/>
    <w:rsid w:val="008F7236"/>
    <w:rsid w:val="00905E13"/>
    <w:rsid w:val="00920702"/>
    <w:rsid w:val="0092564E"/>
    <w:rsid w:val="00936F68"/>
    <w:rsid w:val="009428D5"/>
    <w:rsid w:val="00942F16"/>
    <w:rsid w:val="009476BC"/>
    <w:rsid w:val="0095407C"/>
    <w:rsid w:val="00965993"/>
    <w:rsid w:val="00970604"/>
    <w:rsid w:val="00973A01"/>
    <w:rsid w:val="0097555C"/>
    <w:rsid w:val="00975801"/>
    <w:rsid w:val="009817AF"/>
    <w:rsid w:val="0098252B"/>
    <w:rsid w:val="00986987"/>
    <w:rsid w:val="00991F01"/>
    <w:rsid w:val="00991FFC"/>
    <w:rsid w:val="009A7DFE"/>
    <w:rsid w:val="009B5BF4"/>
    <w:rsid w:val="009B71F4"/>
    <w:rsid w:val="009C4ADA"/>
    <w:rsid w:val="009C5349"/>
    <w:rsid w:val="009F26D3"/>
    <w:rsid w:val="009F5EBF"/>
    <w:rsid w:val="009F6B15"/>
    <w:rsid w:val="009F7D89"/>
    <w:rsid w:val="00A03726"/>
    <w:rsid w:val="00A205DF"/>
    <w:rsid w:val="00A30CFA"/>
    <w:rsid w:val="00A321A2"/>
    <w:rsid w:val="00A4619C"/>
    <w:rsid w:val="00A463FD"/>
    <w:rsid w:val="00A54BF4"/>
    <w:rsid w:val="00A65E55"/>
    <w:rsid w:val="00A77851"/>
    <w:rsid w:val="00A85D8C"/>
    <w:rsid w:val="00A938AF"/>
    <w:rsid w:val="00AB114D"/>
    <w:rsid w:val="00AB1E6E"/>
    <w:rsid w:val="00AB55F6"/>
    <w:rsid w:val="00AC298E"/>
    <w:rsid w:val="00AC310F"/>
    <w:rsid w:val="00AC4852"/>
    <w:rsid w:val="00AD6819"/>
    <w:rsid w:val="00AF4D30"/>
    <w:rsid w:val="00B05C06"/>
    <w:rsid w:val="00B10E63"/>
    <w:rsid w:val="00B11615"/>
    <w:rsid w:val="00B24CBF"/>
    <w:rsid w:val="00B312FE"/>
    <w:rsid w:val="00B34225"/>
    <w:rsid w:val="00B36CAD"/>
    <w:rsid w:val="00B43526"/>
    <w:rsid w:val="00B43602"/>
    <w:rsid w:val="00B51AC3"/>
    <w:rsid w:val="00B55C07"/>
    <w:rsid w:val="00B57596"/>
    <w:rsid w:val="00B64D63"/>
    <w:rsid w:val="00B6750C"/>
    <w:rsid w:val="00B928C2"/>
    <w:rsid w:val="00B92D09"/>
    <w:rsid w:val="00BC0F63"/>
    <w:rsid w:val="00BD2FBD"/>
    <w:rsid w:val="00BD64B1"/>
    <w:rsid w:val="00BE5183"/>
    <w:rsid w:val="00C17D09"/>
    <w:rsid w:val="00C204CC"/>
    <w:rsid w:val="00C20F04"/>
    <w:rsid w:val="00C238F0"/>
    <w:rsid w:val="00C2741E"/>
    <w:rsid w:val="00C33323"/>
    <w:rsid w:val="00C36E13"/>
    <w:rsid w:val="00C4029A"/>
    <w:rsid w:val="00C42F53"/>
    <w:rsid w:val="00C5714A"/>
    <w:rsid w:val="00C57FE7"/>
    <w:rsid w:val="00C604DE"/>
    <w:rsid w:val="00C669ED"/>
    <w:rsid w:val="00C92B31"/>
    <w:rsid w:val="00C94A6B"/>
    <w:rsid w:val="00C9553D"/>
    <w:rsid w:val="00CA3E7F"/>
    <w:rsid w:val="00CB00E6"/>
    <w:rsid w:val="00CB6293"/>
    <w:rsid w:val="00CC7DA5"/>
    <w:rsid w:val="00CE2C82"/>
    <w:rsid w:val="00CF738C"/>
    <w:rsid w:val="00D03FDD"/>
    <w:rsid w:val="00D11670"/>
    <w:rsid w:val="00D26F56"/>
    <w:rsid w:val="00D329B2"/>
    <w:rsid w:val="00D35790"/>
    <w:rsid w:val="00D45C8D"/>
    <w:rsid w:val="00D460C4"/>
    <w:rsid w:val="00D532A4"/>
    <w:rsid w:val="00D574CA"/>
    <w:rsid w:val="00D606A9"/>
    <w:rsid w:val="00D731D5"/>
    <w:rsid w:val="00D8109D"/>
    <w:rsid w:val="00D85EE6"/>
    <w:rsid w:val="00D874B0"/>
    <w:rsid w:val="00D92D3B"/>
    <w:rsid w:val="00D94538"/>
    <w:rsid w:val="00D94B6F"/>
    <w:rsid w:val="00D95BE5"/>
    <w:rsid w:val="00DC017A"/>
    <w:rsid w:val="00DC0187"/>
    <w:rsid w:val="00DC257D"/>
    <w:rsid w:val="00DD384C"/>
    <w:rsid w:val="00DF669F"/>
    <w:rsid w:val="00E00EC0"/>
    <w:rsid w:val="00E1451D"/>
    <w:rsid w:val="00E23BBA"/>
    <w:rsid w:val="00E348AA"/>
    <w:rsid w:val="00E4489A"/>
    <w:rsid w:val="00E47D8E"/>
    <w:rsid w:val="00E528BE"/>
    <w:rsid w:val="00E57399"/>
    <w:rsid w:val="00E608F0"/>
    <w:rsid w:val="00E75B79"/>
    <w:rsid w:val="00E762FB"/>
    <w:rsid w:val="00EA0005"/>
    <w:rsid w:val="00EC2271"/>
    <w:rsid w:val="00EC30BD"/>
    <w:rsid w:val="00EC63D6"/>
    <w:rsid w:val="00ED13B5"/>
    <w:rsid w:val="00ED3ABF"/>
    <w:rsid w:val="00ED7CAB"/>
    <w:rsid w:val="00EF3957"/>
    <w:rsid w:val="00F00068"/>
    <w:rsid w:val="00F06AF9"/>
    <w:rsid w:val="00F128D5"/>
    <w:rsid w:val="00F15883"/>
    <w:rsid w:val="00F30266"/>
    <w:rsid w:val="00F36BE9"/>
    <w:rsid w:val="00F40F86"/>
    <w:rsid w:val="00F46D5F"/>
    <w:rsid w:val="00F60DE6"/>
    <w:rsid w:val="00F67884"/>
    <w:rsid w:val="00F75608"/>
    <w:rsid w:val="00F81839"/>
    <w:rsid w:val="00F91134"/>
    <w:rsid w:val="00FA78D1"/>
    <w:rsid w:val="00FB593D"/>
    <w:rsid w:val="00FB5DBA"/>
    <w:rsid w:val="00FC0836"/>
    <w:rsid w:val="00FE1785"/>
    <w:rsid w:val="00FE2AC0"/>
    <w:rsid w:val="00FE5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9837658">
      <w:bodyDiv w:val="1"/>
      <w:marLeft w:val="0"/>
      <w:marRight w:val="0"/>
      <w:marTop w:val="0"/>
      <w:marBottom w:val="0"/>
      <w:divBdr>
        <w:top w:val="none" w:sz="0" w:space="0" w:color="auto"/>
        <w:left w:val="none" w:sz="0" w:space="0" w:color="auto"/>
        <w:bottom w:val="none" w:sz="0" w:space="0" w:color="auto"/>
        <w:right w:val="none" w:sz="0" w:space="0" w:color="auto"/>
      </w:divBdr>
    </w:div>
    <w:div w:id="16266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7.wmf"/></Relationships>
</file>

<file path=word/_rels/footer7.xml.rels><?xml version="1.0" encoding="UTF-8" standalone="yes"?>
<Relationships xmlns="http://schemas.openxmlformats.org/package/2006/relationships"><Relationship Id="rId1" Type="http://schemas.openxmlformats.org/officeDocument/2006/relationships/image" Target="media/image7.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header7.xml.rels><?xml version="1.0" encoding="UTF-8" standalone="yes"?>
<Relationships xmlns="http://schemas.openxmlformats.org/package/2006/relationships"><Relationship Id="rId1" Type="http://schemas.openxmlformats.org/officeDocument/2006/relationships/image" Target="media/image5.wmf"/></Relationships>
</file>

<file path=word/_rels/header9.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9A0FA-63B5-4F42-8802-76941242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2191</Words>
  <Characters>12493</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Date</vt:lpstr>
    </vt:vector>
  </TitlesOfParts>
  <Company>MECI</Company>
  <LinksUpToDate>false</LinksUpToDate>
  <CharactersWithSpaces>14655</CharactersWithSpaces>
  <SharedDoc>false</SharedDoc>
  <HLinks>
    <vt:vector size="6" baseType="variant">
      <vt:variant>
        <vt:i4>4325466</vt:i4>
      </vt:variant>
      <vt:variant>
        <vt:i4>24</vt:i4>
      </vt:variant>
      <vt:variant>
        <vt:i4>0</vt:i4>
      </vt:variant>
      <vt:variant>
        <vt:i4>5</vt:i4>
      </vt:variant>
      <vt:variant>
        <vt:lpwstr>http://cru.cahe.wsu.edu/CEPublications/eb1884/eb1884.pdf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GIRARD</dc:creator>
  <cp:lastModifiedBy>Ennsb</cp:lastModifiedBy>
  <cp:revision>2</cp:revision>
  <cp:lastPrinted>2012-10-30T16:33:00Z</cp:lastPrinted>
  <dcterms:created xsi:type="dcterms:W3CDTF">2013-07-11T22:06:00Z</dcterms:created>
  <dcterms:modified xsi:type="dcterms:W3CDTF">2013-07-11T22:06:00Z</dcterms:modified>
</cp:coreProperties>
</file>