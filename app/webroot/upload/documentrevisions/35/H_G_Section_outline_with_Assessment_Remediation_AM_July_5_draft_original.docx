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ECB" w:rsidRDefault="00523ECB" w:rsidP="005601F8">
      <w:pPr>
        <w:pStyle w:val="Heading2"/>
      </w:pPr>
      <w:bookmarkStart w:id="0" w:name="1"/>
      <w:bookmarkStart w:id="1" w:name="section88"/>
      <w:bookmarkStart w:id="2" w:name="_Toc148681565"/>
      <w:bookmarkStart w:id="3" w:name="_Toc148681736"/>
      <w:bookmarkStart w:id="4" w:name="_Toc150226038"/>
      <w:bookmarkStart w:id="5" w:name="_Toc332107525"/>
      <w:bookmarkStart w:id="6" w:name="_Toc332196868"/>
      <w:bookmarkStart w:id="7" w:name="_Toc332196932"/>
      <w:bookmarkStart w:id="8" w:name="_Toc332197304"/>
      <w:bookmarkEnd w:id="0"/>
      <w:bookmarkEnd w:id="1"/>
      <w:r w:rsidRPr="0016084E">
        <w:t>Home &amp; Garden</w:t>
      </w:r>
      <w:bookmarkEnd w:id="2"/>
      <w:bookmarkEnd w:id="3"/>
      <w:bookmarkEnd w:id="4"/>
      <w:r w:rsidR="0040517D" w:rsidRPr="0016084E">
        <w:t xml:space="preserve"> </w:t>
      </w:r>
      <w:bookmarkEnd w:id="5"/>
      <w:bookmarkEnd w:id="6"/>
      <w:bookmarkEnd w:id="7"/>
      <w:bookmarkEnd w:id="8"/>
    </w:p>
    <w:p w:rsidR="001F0894" w:rsidRPr="001F0894" w:rsidRDefault="001F0894" w:rsidP="001F0894"/>
    <w:p w:rsidR="0081707D" w:rsidRDefault="00A456E6" w:rsidP="00F67FD6">
      <w:pPr>
        <w:pStyle w:val="ReportText"/>
      </w:pPr>
      <w:r>
        <w:t xml:space="preserve">The </w:t>
      </w:r>
      <w:r w:rsidR="001B7201">
        <w:t xml:space="preserve">goal of the </w:t>
      </w:r>
      <w:r>
        <w:t xml:space="preserve">Home &amp; Garden </w:t>
      </w:r>
      <w:r w:rsidR="001B7201">
        <w:t xml:space="preserve">Program within THE Plan </w:t>
      </w:r>
      <w:r w:rsidR="00125CC7">
        <w:t>is to prevent and reduce health risks from exposure to lead and smelter metals in the home and yard environment. Specific goals are</w:t>
      </w:r>
      <w:r w:rsidR="0081707D">
        <w:t>:</w:t>
      </w:r>
    </w:p>
    <w:p w:rsidR="00125CC7" w:rsidRDefault="00125CC7" w:rsidP="00125CC7">
      <w:pPr>
        <w:pStyle w:val="ReportText"/>
        <w:numPr>
          <w:ilvl w:val="0"/>
          <w:numId w:val="43"/>
        </w:numPr>
        <w:rPr>
          <w:lang w:val="en-CA"/>
        </w:rPr>
      </w:pPr>
      <w:r>
        <w:t xml:space="preserve">to prevent </w:t>
      </w:r>
      <w:r w:rsidR="002C1FF0">
        <w:t xml:space="preserve">people’s, and particularly </w:t>
      </w:r>
      <w:r>
        <w:t>young children’s and pregnant women’s</w:t>
      </w:r>
      <w:r w:rsidR="002C1FF0">
        <w:t>,</w:t>
      </w:r>
      <w:r>
        <w:t xml:space="preserve"> exposure to lead in their home and yard environments</w:t>
      </w:r>
    </w:p>
    <w:p w:rsidR="00125CC7" w:rsidRPr="00125CC7" w:rsidRDefault="00F256BB" w:rsidP="00125CC7">
      <w:pPr>
        <w:pStyle w:val="ReportText"/>
        <w:numPr>
          <w:ilvl w:val="0"/>
          <w:numId w:val="43"/>
        </w:numPr>
        <w:rPr>
          <w:lang w:val="en-CA"/>
        </w:rPr>
      </w:pPr>
      <w:r>
        <w:rPr>
          <w:lang w:val="en-CA"/>
        </w:rPr>
        <w:t>to inform the community, and particularly expectant families and families with young children, about the potential health risks from lead and other smelter metals in the home &amp; yard environment</w:t>
      </w:r>
    </w:p>
    <w:p w:rsidR="00F256BB" w:rsidRPr="00F256BB" w:rsidRDefault="00125CC7" w:rsidP="00125CC7">
      <w:pPr>
        <w:pStyle w:val="ReportText"/>
        <w:numPr>
          <w:ilvl w:val="0"/>
          <w:numId w:val="43"/>
        </w:numPr>
        <w:rPr>
          <w:lang w:val="en-CA"/>
        </w:rPr>
      </w:pPr>
      <w:r>
        <w:t xml:space="preserve">to engage </w:t>
      </w:r>
      <w:r w:rsidR="00F256BB">
        <w:t xml:space="preserve">the community, and particularly </w:t>
      </w:r>
      <w:r>
        <w:t>expectant families and families with young children</w:t>
      </w:r>
      <w:r w:rsidR="00F256BB">
        <w:t>,</w:t>
      </w:r>
      <w:r>
        <w:t xml:space="preserve"> in addressing potential health risks from lead and other smelter metals </w:t>
      </w:r>
      <w:r w:rsidR="00F256BB">
        <w:t>in the home and yard environment</w:t>
      </w:r>
    </w:p>
    <w:p w:rsidR="00125CC7" w:rsidRPr="009D0DE5" w:rsidRDefault="00F256BB" w:rsidP="00125CC7">
      <w:pPr>
        <w:pStyle w:val="ReportText"/>
        <w:numPr>
          <w:ilvl w:val="0"/>
          <w:numId w:val="43"/>
        </w:numPr>
        <w:rPr>
          <w:lang w:val="en-CA"/>
        </w:rPr>
      </w:pPr>
      <w:proofErr w:type="gramStart"/>
      <w:r>
        <w:t>to</w:t>
      </w:r>
      <w:proofErr w:type="gramEnd"/>
      <w:r>
        <w:t xml:space="preserve"> prevent health risks from exposure to soil in the community.</w:t>
      </w:r>
    </w:p>
    <w:p w:rsidR="00125CC7" w:rsidRDefault="00125CC7" w:rsidP="00F67FD6">
      <w:pPr>
        <w:pStyle w:val="ReportText"/>
      </w:pPr>
    </w:p>
    <w:p w:rsidR="00AD1202" w:rsidRDefault="00F256BB" w:rsidP="00F67FD6">
      <w:pPr>
        <w:pStyle w:val="ReportText"/>
      </w:pPr>
      <w:r>
        <w:t xml:space="preserve">The Home &amp; Garden works towards these goals through the following </w:t>
      </w:r>
      <w:r w:rsidR="0097491E">
        <w:t xml:space="preserve">main </w:t>
      </w:r>
      <w:r w:rsidR="002135E1">
        <w:t>approaches</w:t>
      </w:r>
      <w:r w:rsidR="001B7201">
        <w:t>:</w:t>
      </w:r>
    </w:p>
    <w:p w:rsidR="00F06945" w:rsidRDefault="00F06945" w:rsidP="00D87153">
      <w:pPr>
        <w:pStyle w:val="IntrinsikBulletStyle"/>
        <w:rPr>
          <w:ins w:id="9" w:author="mccoa" w:date="2013-07-05T11:35:00Z"/>
        </w:rPr>
      </w:pPr>
      <w:ins w:id="10" w:author="mccoa" w:date="2013-07-05T11:34:00Z">
        <w:r>
          <w:t>Community Program Office</w:t>
        </w:r>
      </w:ins>
    </w:p>
    <w:p w:rsidR="00F06945" w:rsidRDefault="00F06945" w:rsidP="00D87153">
      <w:pPr>
        <w:pStyle w:val="IntrinsikBulletStyle"/>
        <w:rPr>
          <w:ins w:id="11" w:author="mccoa" w:date="2013-07-05T11:34:00Z"/>
        </w:rPr>
      </w:pPr>
      <w:ins w:id="12" w:author="mccoa" w:date="2013-07-05T11:34:00Z">
        <w:r>
          <w:t>Healthy Homes Program</w:t>
        </w:r>
      </w:ins>
    </w:p>
    <w:p w:rsidR="00F256BB" w:rsidRDefault="00B459F4" w:rsidP="00D87153">
      <w:pPr>
        <w:pStyle w:val="IntrinsikBulletStyle"/>
      </w:pPr>
      <w:r>
        <w:t xml:space="preserve">Residential </w:t>
      </w:r>
      <w:ins w:id="13" w:author="mccoa" w:date="2013-07-05T11:34:00Z">
        <w:r w:rsidR="00F06945">
          <w:t xml:space="preserve">Soil </w:t>
        </w:r>
      </w:ins>
      <w:r>
        <w:t>Assessment</w:t>
      </w:r>
      <w:ins w:id="14" w:author="mccoa" w:date="2013-07-05T11:34:00Z">
        <w:r w:rsidR="00F06945">
          <w:t xml:space="preserve"> and Remediation</w:t>
        </w:r>
      </w:ins>
    </w:p>
    <w:p w:rsidR="00F256BB" w:rsidRDefault="00B459F4" w:rsidP="00D87153">
      <w:pPr>
        <w:pStyle w:val="IntrinsikBulletStyle"/>
      </w:pPr>
      <w:r>
        <w:t>Healthy Home Program</w:t>
      </w:r>
      <w:r w:rsidR="00F256BB">
        <w:t xml:space="preserve"> </w:t>
      </w:r>
      <w:r>
        <w:t>(primary prevention and case management)</w:t>
      </w:r>
      <w:r w:rsidR="00F256BB">
        <w:t xml:space="preserve"> </w:t>
      </w:r>
    </w:p>
    <w:p w:rsidR="00F256BB" w:rsidRDefault="00B459F4" w:rsidP="00D87153">
      <w:pPr>
        <w:pStyle w:val="IntrinsikBulletStyle"/>
      </w:pPr>
      <w:r>
        <w:t>R</w:t>
      </w:r>
      <w:r w:rsidR="00F256BB">
        <w:t xml:space="preserve">esidential yard soil </w:t>
      </w:r>
      <w:r>
        <w:t>remediation (</w:t>
      </w:r>
      <w:r w:rsidR="00F256BB">
        <w:t>where lead concentrations exceed 5000 mg/</w:t>
      </w:r>
      <w:r>
        <w:t>kg. and to prevent/reduce risks)</w:t>
      </w:r>
      <w:r w:rsidR="0035413A">
        <w:t xml:space="preserve"> </w:t>
      </w:r>
    </w:p>
    <w:p w:rsidR="00C55E27" w:rsidRDefault="00B459F4" w:rsidP="00D87153">
      <w:pPr>
        <w:pStyle w:val="IntrinsikBulletStyle"/>
      </w:pPr>
      <w:r>
        <w:t xml:space="preserve">Residential </w:t>
      </w:r>
      <w:r w:rsidR="00A46B1B" w:rsidRPr="002C08CC">
        <w:t xml:space="preserve">vegetable </w:t>
      </w:r>
      <w:r w:rsidR="00C55E27" w:rsidRPr="002C08CC">
        <w:t xml:space="preserve">garden soil </w:t>
      </w:r>
      <w:r>
        <w:t>remediation (</w:t>
      </w:r>
      <w:r w:rsidR="00C55E27" w:rsidRPr="002C08CC">
        <w:t>where lead concentrations exceed 1000 mg/kg</w:t>
      </w:r>
      <w:r w:rsidR="00F256BB">
        <w:t xml:space="preserve"> and to prevent/reduce risks</w:t>
      </w:r>
      <w:r>
        <w:t>)</w:t>
      </w:r>
      <w:r w:rsidR="00563227" w:rsidRPr="002C08CC">
        <w:t>;</w:t>
      </w:r>
    </w:p>
    <w:p w:rsidR="00B459F4" w:rsidRDefault="00A456E6" w:rsidP="00D87153">
      <w:pPr>
        <w:pStyle w:val="IntrinsikBulletStyle"/>
      </w:pPr>
      <w:r w:rsidRPr="002C08CC">
        <w:t xml:space="preserve">Home Renovation Support </w:t>
      </w:r>
      <w:r w:rsidR="00B459F4">
        <w:t>Program</w:t>
      </w:r>
    </w:p>
    <w:p w:rsidR="00B459F4" w:rsidRDefault="00B459F4" w:rsidP="00D87153">
      <w:pPr>
        <w:pStyle w:val="IntrinsikBulletStyle"/>
      </w:pPr>
      <w:r>
        <w:t>Soil assessment (in the community) – playgrounds, schools etc.</w:t>
      </w:r>
    </w:p>
    <w:p w:rsidR="00A456E6" w:rsidRPr="002C08CC" w:rsidRDefault="00A456E6" w:rsidP="00D87153">
      <w:pPr>
        <w:pStyle w:val="IntrinsikBulletStyle"/>
      </w:pPr>
    </w:p>
    <w:p w:rsidR="001F0894" w:rsidRDefault="001F0894" w:rsidP="00AD1202">
      <w:pPr>
        <w:pStyle w:val="Heading3"/>
        <w:numPr>
          <w:ilvl w:val="0"/>
          <w:numId w:val="0"/>
        </w:numPr>
        <w:rPr>
          <w:b w:val="0"/>
          <w:i w:val="0"/>
        </w:rPr>
      </w:pPr>
    </w:p>
    <w:p w:rsidR="00AD1202" w:rsidRDefault="008B4E04" w:rsidP="00AD1202">
      <w:pPr>
        <w:pStyle w:val="Heading3"/>
        <w:numPr>
          <w:ilvl w:val="0"/>
          <w:numId w:val="0"/>
        </w:numPr>
        <w:rPr>
          <w:b w:val="0"/>
          <w:i w:val="0"/>
        </w:rPr>
      </w:pPr>
      <w:r>
        <w:rPr>
          <w:b w:val="0"/>
          <w:i w:val="0"/>
        </w:rPr>
        <w:t>Each of these approaches</w:t>
      </w:r>
      <w:r w:rsidR="00AD1202" w:rsidRPr="002C08CC">
        <w:rPr>
          <w:b w:val="0"/>
          <w:i w:val="0"/>
        </w:rPr>
        <w:t xml:space="preserve"> is described in detail below.</w:t>
      </w:r>
    </w:p>
    <w:p w:rsidR="001F0894" w:rsidRPr="001F0894" w:rsidRDefault="001F0894" w:rsidP="001F0894">
      <w:pPr>
        <w:rPr>
          <w:lang w:val="en-CA"/>
        </w:rPr>
      </w:pPr>
    </w:p>
    <w:p w:rsidR="00F06945" w:rsidRDefault="00F06945" w:rsidP="00E507C9">
      <w:pPr>
        <w:pStyle w:val="Heading3"/>
        <w:rPr>
          <w:ins w:id="15" w:author="mccoa" w:date="2013-07-05T11:35:00Z"/>
        </w:rPr>
      </w:pPr>
      <w:ins w:id="16" w:author="mccoa" w:date="2013-07-05T11:35:00Z">
        <w:r>
          <w:t>CPO</w:t>
        </w:r>
      </w:ins>
    </w:p>
    <w:p w:rsidR="00F06945" w:rsidRPr="00F06945" w:rsidRDefault="00F06945" w:rsidP="00F06945">
      <w:pPr>
        <w:rPr>
          <w:ins w:id="17" w:author="mccoa" w:date="2013-07-05T11:35:00Z"/>
          <w:lang w:val="en-CA"/>
          <w:rPrChange w:id="18" w:author="mccoa" w:date="2013-07-05T11:35:00Z">
            <w:rPr>
              <w:ins w:id="19" w:author="mccoa" w:date="2013-07-05T11:35:00Z"/>
            </w:rPr>
          </w:rPrChange>
        </w:rPr>
        <w:pPrChange w:id="20" w:author="mccoa" w:date="2013-07-05T11:35:00Z">
          <w:pPr>
            <w:pStyle w:val="Heading3"/>
          </w:pPr>
        </w:pPrChange>
      </w:pPr>
      <w:ins w:id="21" w:author="mccoa" w:date="2013-07-05T11:35:00Z">
        <w:r>
          <w:rPr>
            <w:lang w:val="en-CA"/>
          </w:rPr>
          <w:t xml:space="preserve">Information and support to </w:t>
        </w:r>
        <w:proofErr w:type="spellStart"/>
        <w:r>
          <w:rPr>
            <w:lang w:val="en-CA"/>
          </w:rPr>
          <w:t>residentents</w:t>
        </w:r>
        <w:proofErr w:type="spellEnd"/>
        <w:r>
          <w:rPr>
            <w:lang w:val="en-CA"/>
          </w:rPr>
          <w:t xml:space="preserve"> submitting </w:t>
        </w:r>
      </w:ins>
      <w:ins w:id="22" w:author="mccoa" w:date="2013-07-05T11:37:00Z">
        <w:r>
          <w:rPr>
            <w:lang w:val="en-CA"/>
          </w:rPr>
          <w:t xml:space="preserve">their own </w:t>
        </w:r>
      </w:ins>
      <w:ins w:id="23" w:author="mccoa" w:date="2013-07-05T11:35:00Z">
        <w:r>
          <w:rPr>
            <w:lang w:val="en-CA"/>
          </w:rPr>
          <w:t>soil samples for analysis.</w:t>
        </w:r>
      </w:ins>
      <w:ins w:id="24" w:author="mccoa" w:date="2013-07-05T11:37:00Z">
        <w:r>
          <w:rPr>
            <w:lang w:val="en-CA"/>
          </w:rPr>
          <w:t xml:space="preserve"> </w:t>
        </w:r>
      </w:ins>
      <w:ins w:id="25" w:author="mccoa" w:date="2013-07-05T11:35:00Z">
        <w:r>
          <w:rPr>
            <w:lang w:val="en-CA"/>
          </w:rPr>
          <w:t xml:space="preserve"> </w:t>
        </w:r>
      </w:ins>
    </w:p>
    <w:p w:rsidR="0094566F" w:rsidRDefault="0080779B" w:rsidP="00E507C9">
      <w:pPr>
        <w:pStyle w:val="Heading3"/>
      </w:pPr>
      <w:r>
        <w:t xml:space="preserve">Residential </w:t>
      </w:r>
      <w:del w:id="26" w:author="mccoa" w:date="2013-07-05T11:18:00Z">
        <w:r w:rsidR="00B459F4" w:rsidDel="0035418E">
          <w:delText xml:space="preserve">Yard and Garden </w:delText>
        </w:r>
      </w:del>
      <w:r w:rsidR="00D87153">
        <w:t xml:space="preserve">Soil </w:t>
      </w:r>
      <w:r w:rsidR="00B459F4">
        <w:t>Assessment &amp; Remediation</w:t>
      </w:r>
    </w:p>
    <w:p w:rsidR="002C1FF0" w:rsidRDefault="002C1FF0" w:rsidP="004002D3">
      <w:pPr>
        <w:rPr>
          <w:lang w:val="en-CA"/>
        </w:rPr>
      </w:pPr>
    </w:p>
    <w:p w:rsidR="002C1FF0" w:rsidRPr="002C1FF0" w:rsidRDefault="002C1FF0" w:rsidP="002C1FF0">
      <w:pPr>
        <w:pStyle w:val="ListParagraph"/>
        <w:ind w:left="360"/>
        <w:rPr>
          <w:lang w:val="en-CA"/>
        </w:rPr>
      </w:pPr>
    </w:p>
    <w:p w:rsidR="004002D3" w:rsidRPr="004002D3" w:rsidRDefault="002C1FF0" w:rsidP="004002D3">
      <w:pPr>
        <w:rPr>
          <w:lang w:val="en-CA"/>
        </w:rPr>
      </w:pPr>
      <w:r>
        <w:rPr>
          <w:lang w:val="en-CA"/>
        </w:rPr>
        <w:t>Assessment</w:t>
      </w:r>
    </w:p>
    <w:p w:rsidR="00602F65" w:rsidRDefault="00602F65" w:rsidP="00D87153">
      <w:pPr>
        <w:pStyle w:val="IntrinsikBulletStyle"/>
        <w:numPr>
          <w:ilvl w:val="0"/>
          <w:numId w:val="46"/>
        </w:numPr>
      </w:pPr>
      <w:r>
        <w:t xml:space="preserve">Soil assessment is prioritized </w:t>
      </w:r>
      <w:r w:rsidR="00D87153">
        <w:t xml:space="preserve">for Trail and </w:t>
      </w:r>
      <w:proofErr w:type="spellStart"/>
      <w:r w:rsidR="00D87153">
        <w:t>Rivervale</w:t>
      </w:r>
      <w:proofErr w:type="spellEnd"/>
      <w:r w:rsidR="00D87153">
        <w:t xml:space="preserve"> residents </w:t>
      </w:r>
      <w:r>
        <w:t xml:space="preserve">to prevent </w:t>
      </w:r>
      <w:r w:rsidR="00D87153">
        <w:t>and</w:t>
      </w:r>
      <w:r>
        <w:t xml:space="preserve"> </w:t>
      </w:r>
      <w:r w:rsidR="00D87153">
        <w:t>reduce</w:t>
      </w:r>
      <w:r>
        <w:t xml:space="preserve"> health risks from exposure to metals that may be present in yard and garden soil.  Top priorities are expectant families, families with children age 3 and under, and children who have measured blood lead levels above the Family Health case management threshold levels.  </w:t>
      </w:r>
    </w:p>
    <w:p w:rsidR="00602F65" w:rsidRDefault="00602F65" w:rsidP="00D87153">
      <w:pPr>
        <w:pStyle w:val="IntrinsikBulletStyle"/>
        <w:numPr>
          <w:ilvl w:val="0"/>
          <w:numId w:val="46"/>
        </w:numPr>
        <w:rPr>
          <w:ins w:id="27" w:author="mccoa" w:date="2013-07-05T10:06:00Z"/>
        </w:rPr>
      </w:pPr>
      <w:r>
        <w:t>Yard s</w:t>
      </w:r>
      <w:r w:rsidR="002C1FF0">
        <w:t xml:space="preserve">oil assessment </w:t>
      </w:r>
      <w:r>
        <w:t>is offered to every expectant</w:t>
      </w:r>
      <w:r w:rsidR="002C1FF0">
        <w:t xml:space="preserve"> </w:t>
      </w:r>
      <w:r>
        <w:t xml:space="preserve">family and </w:t>
      </w:r>
      <w:r w:rsidR="002C1FF0">
        <w:t>famil</w:t>
      </w:r>
      <w:r>
        <w:t>y</w:t>
      </w:r>
      <w:r w:rsidR="002C1FF0">
        <w:t xml:space="preserve"> with children 3 years and under</w:t>
      </w:r>
      <w:r>
        <w:t xml:space="preserve"> living</w:t>
      </w:r>
      <w:r w:rsidR="002C1FF0">
        <w:t xml:space="preserve"> in Trail and </w:t>
      </w:r>
      <w:proofErr w:type="spellStart"/>
      <w:r w:rsidR="002C1FF0">
        <w:t>Rivervale</w:t>
      </w:r>
      <w:proofErr w:type="spellEnd"/>
      <w:r w:rsidR="002C1FF0">
        <w:t xml:space="preserve">.  </w:t>
      </w:r>
      <w:r>
        <w:t>This is part of the Healthy Homes Program (see xx below).</w:t>
      </w:r>
    </w:p>
    <w:p w:rsidR="00326C2F" w:rsidRDefault="00326C2F" w:rsidP="00D87153">
      <w:pPr>
        <w:pStyle w:val="IntrinsikBulletStyle"/>
        <w:numPr>
          <w:ilvl w:val="0"/>
          <w:numId w:val="46"/>
        </w:numPr>
      </w:pPr>
      <w:ins w:id="28" w:author="mccoa" w:date="2013-07-05T10:06:00Z">
        <w:r>
          <w:t xml:space="preserve">Yard soil assessment is offered to residents in higher </w:t>
        </w:r>
        <w:proofErr w:type="spellStart"/>
        <w:r>
          <w:t>prioritiy</w:t>
        </w:r>
        <w:proofErr w:type="spellEnd"/>
        <w:r>
          <w:t xml:space="preserve"> areas as part of a block program. These are targeted areas where we </w:t>
        </w:r>
      </w:ins>
      <w:ins w:id="29" w:author="mccoa" w:date="2013-07-05T11:21:00Z">
        <w:r w:rsidR="0035418E">
          <w:t>are anticipating</w:t>
        </w:r>
      </w:ins>
      <w:ins w:id="30" w:author="mccoa" w:date="2013-07-05T10:06:00Z">
        <w:r>
          <w:t xml:space="preserve"> soil metals concentrations above the remediation </w:t>
        </w:r>
      </w:ins>
      <w:ins w:id="31" w:author="mccoa" w:date="2013-07-05T11:25:00Z">
        <w:r w:rsidR="0035418E">
          <w:t>trigger values</w:t>
        </w:r>
      </w:ins>
      <w:ins w:id="32" w:author="mccoa" w:date="2013-07-05T10:06:00Z">
        <w:r>
          <w:t xml:space="preserve"> described below. </w:t>
        </w:r>
      </w:ins>
    </w:p>
    <w:p w:rsidR="00D87153" w:rsidRDefault="00A61B2B" w:rsidP="00D87153">
      <w:pPr>
        <w:pStyle w:val="IntrinsikBulletStyle"/>
        <w:numPr>
          <w:ilvl w:val="0"/>
          <w:numId w:val="46"/>
        </w:numPr>
      </w:pPr>
      <w:r>
        <w:lastRenderedPageBreak/>
        <w:t>Vegetable garden s</w:t>
      </w:r>
      <w:r w:rsidR="00602F65">
        <w:t xml:space="preserve">oil assessment is available upon request for </w:t>
      </w:r>
      <w:r>
        <w:t>residents</w:t>
      </w:r>
      <w:r w:rsidR="00602F65">
        <w:t xml:space="preserve"> </w:t>
      </w:r>
      <w:r>
        <w:t>in</w:t>
      </w:r>
      <w:r w:rsidR="00602F65">
        <w:t xml:space="preserve"> </w:t>
      </w:r>
      <w:r w:rsidR="002C1FF0">
        <w:t xml:space="preserve">Trail and </w:t>
      </w:r>
      <w:proofErr w:type="spellStart"/>
      <w:r w:rsidR="002C1FF0">
        <w:t>Rivervale</w:t>
      </w:r>
      <w:proofErr w:type="spellEnd"/>
      <w:r w:rsidR="00602F65">
        <w:t xml:space="preserve">.  </w:t>
      </w:r>
    </w:p>
    <w:p w:rsidR="002C1FF0" w:rsidRDefault="00602F65" w:rsidP="00D87153">
      <w:pPr>
        <w:pStyle w:val="IntrinsikBulletStyle"/>
        <w:numPr>
          <w:ilvl w:val="0"/>
          <w:numId w:val="46"/>
        </w:numPr>
        <w:rPr>
          <w:ins w:id="33" w:author="mccoa" w:date="2013-07-05T11:40:00Z"/>
        </w:rPr>
      </w:pPr>
      <w:r>
        <w:t xml:space="preserve">People outside Trail and </w:t>
      </w:r>
      <w:proofErr w:type="spellStart"/>
      <w:r>
        <w:t>Rivervale</w:t>
      </w:r>
      <w:proofErr w:type="spellEnd"/>
      <w:r w:rsidR="002C1FF0">
        <w:t xml:space="preserve"> can request soil sampling </w:t>
      </w:r>
      <w:ins w:id="34" w:author="mccoa" w:date="2013-07-05T10:07:00Z">
        <w:r w:rsidR="00326C2F">
          <w:t xml:space="preserve">and </w:t>
        </w:r>
      </w:ins>
      <w:ins w:id="35" w:author="mccoa" w:date="2013-07-05T10:08:00Z">
        <w:r w:rsidR="00326C2F">
          <w:t>will</w:t>
        </w:r>
      </w:ins>
      <w:ins w:id="36" w:author="mccoa" w:date="2013-07-05T10:07:00Z">
        <w:r w:rsidR="00326C2F">
          <w:t xml:space="preserve"> be </w:t>
        </w:r>
      </w:ins>
      <w:ins w:id="37" w:author="mccoa" w:date="2013-07-05T10:08:00Z">
        <w:r w:rsidR="00326C2F">
          <w:t>prioritized</w:t>
        </w:r>
      </w:ins>
      <w:ins w:id="38" w:author="mccoa" w:date="2013-07-05T10:07:00Z">
        <w:r w:rsidR="00326C2F">
          <w:t xml:space="preserve"> </w:t>
        </w:r>
      </w:ins>
      <w:r w:rsidR="002C1FF0">
        <w:t>on a case-by-case basis</w:t>
      </w:r>
      <w:r w:rsidR="00D87153">
        <w:t>. These requests are typically low priority as other communities are likely to have soil metal concentrations below remediation trigger levels</w:t>
      </w:r>
      <w:r w:rsidR="004D0FCA">
        <w:t xml:space="preserve"> (see below</w:t>
      </w:r>
      <w:r w:rsidR="00D87153">
        <w:t>)</w:t>
      </w:r>
      <w:r w:rsidR="002C1FF0">
        <w:t>.</w:t>
      </w:r>
      <w:ins w:id="39" w:author="mccoa" w:date="2013-07-05T10:09:00Z">
        <w:r w:rsidR="00326C2F">
          <w:t xml:space="preserve"> </w:t>
        </w:r>
      </w:ins>
      <w:ins w:id="40" w:author="mccoa" w:date="2013-07-05T10:08:00Z">
        <w:r w:rsidR="00326C2F">
          <w:t xml:space="preserve"> </w:t>
        </w:r>
      </w:ins>
    </w:p>
    <w:p w:rsidR="00957BFE" w:rsidRDefault="00957BFE" w:rsidP="00957BFE">
      <w:pPr>
        <w:pStyle w:val="IntrinsikBulletStyle"/>
        <w:pPrChange w:id="41" w:author="mccoa" w:date="2013-07-05T11:40:00Z">
          <w:pPr>
            <w:pStyle w:val="IntrinsikBulletStyle"/>
            <w:numPr>
              <w:numId w:val="46"/>
            </w:numPr>
          </w:pPr>
        </w:pPrChange>
      </w:pPr>
    </w:p>
    <w:p w:rsidR="00957BFE" w:rsidRDefault="009E122D" w:rsidP="00D87153">
      <w:pPr>
        <w:pStyle w:val="IntrinsikBulletStyle"/>
        <w:numPr>
          <w:ilvl w:val="0"/>
          <w:numId w:val="46"/>
        </w:numPr>
        <w:rPr>
          <w:ins w:id="42" w:author="mccoa" w:date="2013-07-05T11:47:00Z"/>
        </w:rPr>
      </w:pPr>
      <w:r>
        <w:t>S</w:t>
      </w:r>
      <w:r w:rsidR="00A61B2B">
        <w:t xml:space="preserve">oil </w:t>
      </w:r>
      <w:del w:id="43" w:author="mccoa" w:date="2013-07-05T11:42:00Z">
        <w:r w:rsidR="00A61B2B" w:rsidDel="00957BFE">
          <w:delText>s</w:delText>
        </w:r>
        <w:r w:rsidDel="00957BFE">
          <w:delText xml:space="preserve">ampling </w:delText>
        </w:r>
      </w:del>
      <w:ins w:id="44" w:author="mccoa" w:date="2013-07-05T11:42:00Z">
        <w:r w:rsidR="00957BFE">
          <w:t xml:space="preserve">assessment </w:t>
        </w:r>
      </w:ins>
      <w:ins w:id="45" w:author="mccoa" w:date="2013-07-05T12:07:00Z">
        <w:r w:rsidR="00D44BFE">
          <w:t xml:space="preserve">process </w:t>
        </w:r>
      </w:ins>
      <w:r>
        <w:t xml:space="preserve">includes </w:t>
      </w:r>
      <w:del w:id="46" w:author="mccoa" w:date="2013-07-05T11:43:00Z">
        <w:r w:rsidDel="00957BFE">
          <w:delText xml:space="preserve">collection, </w:delText>
        </w:r>
      </w:del>
    </w:p>
    <w:p w:rsidR="00957BFE" w:rsidRDefault="00957BFE" w:rsidP="00957BFE">
      <w:pPr>
        <w:pStyle w:val="ListParagraph"/>
        <w:rPr>
          <w:ins w:id="47" w:author="mccoa" w:date="2013-07-05T11:47:00Z"/>
        </w:rPr>
        <w:pPrChange w:id="48" w:author="mccoa" w:date="2013-07-05T11:47:00Z">
          <w:pPr>
            <w:pStyle w:val="IntrinsikBulletStyle"/>
            <w:numPr>
              <w:numId w:val="46"/>
            </w:numPr>
          </w:pPr>
        </w:pPrChange>
      </w:pPr>
    </w:p>
    <w:p w:rsidR="00957BFE" w:rsidRDefault="009F2890" w:rsidP="00957BFE">
      <w:pPr>
        <w:pStyle w:val="IntrinsikBulletStyle"/>
        <w:numPr>
          <w:ilvl w:val="1"/>
          <w:numId w:val="46"/>
        </w:numPr>
        <w:rPr>
          <w:ins w:id="49" w:author="mccoa" w:date="2013-07-05T11:47:00Z"/>
        </w:rPr>
        <w:pPrChange w:id="50" w:author="mccoa" w:date="2013-07-05T11:47:00Z">
          <w:pPr>
            <w:pStyle w:val="IntrinsikBulletStyle"/>
            <w:numPr>
              <w:numId w:val="46"/>
            </w:numPr>
          </w:pPr>
        </w:pPrChange>
      </w:pPr>
      <w:ins w:id="51" w:author="mccoa" w:date="2013-07-05T11:51:00Z">
        <w:r>
          <w:t>site recon visit</w:t>
        </w:r>
      </w:ins>
      <w:ins w:id="52" w:author="mccoa" w:date="2013-07-05T11:47:00Z">
        <w:r w:rsidR="00957BFE">
          <w:t xml:space="preserve">: </w:t>
        </w:r>
      </w:ins>
      <w:ins w:id="53" w:author="mccoa" w:date="2013-07-05T11:52:00Z">
        <w:r>
          <w:t xml:space="preserve">onsite </w:t>
        </w:r>
      </w:ins>
      <w:ins w:id="54" w:author="mccoa" w:date="2013-07-05T11:47:00Z">
        <w:r w:rsidR="00957BFE">
          <w:t>property inspection</w:t>
        </w:r>
      </w:ins>
      <w:ins w:id="55" w:author="mccoa" w:date="2013-07-05T11:48:00Z">
        <w:r w:rsidR="00957BFE">
          <w:t xml:space="preserve">, </w:t>
        </w:r>
      </w:ins>
      <w:ins w:id="56" w:author="mccoa" w:date="2013-07-05T11:49:00Z">
        <w:r>
          <w:t xml:space="preserve">sketch and </w:t>
        </w:r>
      </w:ins>
      <w:ins w:id="57" w:author="mccoa" w:date="2013-07-05T11:43:00Z">
        <w:r w:rsidR="00957BFE">
          <w:t xml:space="preserve"> - onsite observation of the property conditions and XRF screening for metals, </w:t>
        </w:r>
      </w:ins>
    </w:p>
    <w:p w:rsidR="00957BFE" w:rsidRDefault="00957BFE" w:rsidP="00957BFE">
      <w:pPr>
        <w:pStyle w:val="IntrinsikBulletStyle"/>
        <w:numPr>
          <w:ilvl w:val="1"/>
          <w:numId w:val="46"/>
        </w:numPr>
        <w:rPr>
          <w:ins w:id="58" w:author="mccoa" w:date="2013-07-05T11:56:00Z"/>
        </w:rPr>
        <w:pPrChange w:id="59" w:author="mccoa" w:date="2013-07-05T11:47:00Z">
          <w:pPr>
            <w:pStyle w:val="IntrinsikBulletStyle"/>
            <w:numPr>
              <w:numId w:val="46"/>
            </w:numPr>
          </w:pPr>
        </w:pPrChange>
      </w:pPr>
      <w:ins w:id="60" w:author="mccoa" w:date="2013-07-05T11:43:00Z">
        <w:r>
          <w:t>soil sample collection</w:t>
        </w:r>
      </w:ins>
      <w:ins w:id="61" w:author="mccoa" w:date="2013-07-05T11:52:00Z">
        <w:r w:rsidR="009F2890">
          <w:t xml:space="preserve"> and</w:t>
        </w:r>
      </w:ins>
      <w:ins w:id="62" w:author="mccoa" w:date="2013-07-05T11:51:00Z">
        <w:r w:rsidR="009F2890">
          <w:t>:</w:t>
        </w:r>
      </w:ins>
      <w:ins w:id="63" w:author="mccoa" w:date="2013-07-05T11:43:00Z">
        <w:r>
          <w:t xml:space="preserve"> </w:t>
        </w:r>
      </w:ins>
      <w:ins w:id="64" w:author="mccoa" w:date="2013-07-05T11:54:00Z">
        <w:r w:rsidR="009F2890">
          <w:t xml:space="preserve">shallow soil samples </w:t>
        </w:r>
      </w:ins>
    </w:p>
    <w:p w:rsidR="009F2890" w:rsidRDefault="009F2890" w:rsidP="00957BFE">
      <w:pPr>
        <w:pStyle w:val="IntrinsikBulletStyle"/>
        <w:numPr>
          <w:ilvl w:val="1"/>
          <w:numId w:val="46"/>
        </w:numPr>
        <w:rPr>
          <w:ins w:id="65" w:author="mccoa" w:date="2013-07-05T11:47:00Z"/>
        </w:rPr>
        <w:pPrChange w:id="66" w:author="mccoa" w:date="2013-07-05T11:47:00Z">
          <w:pPr>
            <w:pStyle w:val="IntrinsikBulletStyle"/>
            <w:numPr>
              <w:numId w:val="46"/>
            </w:numPr>
          </w:pPr>
        </w:pPrChange>
      </w:pPr>
      <w:ins w:id="67" w:author="mccoa" w:date="2013-07-05T11:56:00Z">
        <w:r>
          <w:t>soil screening:</w:t>
        </w:r>
      </w:ins>
    </w:p>
    <w:p w:rsidR="00957BFE" w:rsidRDefault="00957BFE" w:rsidP="00957BFE">
      <w:pPr>
        <w:pStyle w:val="IntrinsikBulletStyle"/>
        <w:numPr>
          <w:ilvl w:val="1"/>
          <w:numId w:val="46"/>
        </w:numPr>
        <w:rPr>
          <w:ins w:id="68" w:author="mccoa" w:date="2013-07-05T11:47:00Z"/>
        </w:rPr>
        <w:pPrChange w:id="69" w:author="mccoa" w:date="2013-07-05T11:47:00Z">
          <w:pPr>
            <w:pStyle w:val="IntrinsikBulletStyle"/>
            <w:numPr>
              <w:numId w:val="46"/>
            </w:numPr>
          </w:pPr>
        </w:pPrChange>
      </w:pPr>
      <w:ins w:id="70" w:author="mccoa" w:date="2013-07-05T11:43:00Z">
        <w:r>
          <w:t>laboratory analysis</w:t>
        </w:r>
      </w:ins>
      <w:r w:rsidR="009E122D">
        <w:t xml:space="preserve"> </w:t>
      </w:r>
      <w:del w:id="71" w:author="mccoa" w:date="2013-07-05T11:47:00Z">
        <w:r w:rsidR="009E122D" w:rsidDel="00957BFE">
          <w:delText xml:space="preserve">and </w:delText>
        </w:r>
      </w:del>
    </w:p>
    <w:p w:rsidR="000E3D02" w:rsidRDefault="009E122D" w:rsidP="00957BFE">
      <w:pPr>
        <w:pStyle w:val="IntrinsikBulletStyle"/>
        <w:numPr>
          <w:ilvl w:val="1"/>
          <w:numId w:val="46"/>
        </w:numPr>
        <w:rPr>
          <w:ins w:id="72" w:author="mccoa" w:date="2013-07-05T12:14:00Z"/>
        </w:rPr>
        <w:pPrChange w:id="73" w:author="mccoa" w:date="2013-07-05T11:47:00Z">
          <w:pPr>
            <w:pStyle w:val="IntrinsikBulletStyle"/>
            <w:numPr>
              <w:numId w:val="46"/>
            </w:numPr>
          </w:pPr>
        </w:pPrChange>
      </w:pPr>
      <w:r>
        <w:t>quality assurance/control measures</w:t>
      </w:r>
      <w:ins w:id="74" w:author="mccoa" w:date="2013-07-05T12:03:00Z">
        <w:r w:rsidR="00D44BFE">
          <w:t>:</w:t>
        </w:r>
      </w:ins>
      <w:del w:id="75" w:author="mccoa" w:date="2013-07-05T12:03:00Z">
        <w:r w:rsidDel="00D44BFE">
          <w:delText>.</w:delText>
        </w:r>
      </w:del>
      <w:r>
        <w:t xml:space="preserve"> </w:t>
      </w:r>
    </w:p>
    <w:p w:rsidR="00957BFE" w:rsidRDefault="000E3D02" w:rsidP="00957BFE">
      <w:pPr>
        <w:pStyle w:val="IntrinsikBulletStyle"/>
        <w:numPr>
          <w:ilvl w:val="1"/>
          <w:numId w:val="46"/>
        </w:numPr>
        <w:rPr>
          <w:ins w:id="76" w:author="mccoa" w:date="2013-07-05T11:44:00Z"/>
        </w:rPr>
        <w:pPrChange w:id="77" w:author="mccoa" w:date="2013-07-05T11:47:00Z">
          <w:pPr>
            <w:pStyle w:val="IntrinsikBulletStyle"/>
            <w:numPr>
              <w:numId w:val="46"/>
            </w:numPr>
          </w:pPr>
        </w:pPrChange>
      </w:pPr>
      <w:ins w:id="78" w:author="mccoa" w:date="2013-07-05T12:14:00Z">
        <w:r>
          <w:t>Data interpretation: property information and data is managed through</w:t>
        </w:r>
      </w:ins>
      <w:ins w:id="79" w:author="mccoa" w:date="2013-07-05T12:15:00Z">
        <w:r>
          <w:t xml:space="preserve"> the</w:t>
        </w:r>
      </w:ins>
      <w:ins w:id="80" w:author="mccoa" w:date="2013-07-05T12:14:00Z">
        <w:r>
          <w:t xml:space="preserve"> </w:t>
        </w:r>
        <w:proofErr w:type="spellStart"/>
        <w:r>
          <w:t>THE</w:t>
        </w:r>
        <w:proofErr w:type="spellEnd"/>
        <w:r>
          <w:t xml:space="preserve"> Database</w:t>
        </w:r>
      </w:ins>
      <w:ins w:id="81" w:author="mccoa" w:date="2013-07-05T12:15:00Z">
        <w:r>
          <w:t xml:space="preserve">, </w:t>
        </w:r>
      </w:ins>
      <w:r w:rsidR="009E122D">
        <w:t xml:space="preserve"> </w:t>
      </w:r>
    </w:p>
    <w:p w:rsidR="00957BFE" w:rsidRDefault="00957BFE" w:rsidP="00957BFE">
      <w:pPr>
        <w:pStyle w:val="ListParagraph"/>
        <w:rPr>
          <w:ins w:id="82" w:author="mccoa" w:date="2013-07-05T11:44:00Z"/>
        </w:rPr>
        <w:pPrChange w:id="83" w:author="mccoa" w:date="2013-07-05T11:44:00Z">
          <w:pPr>
            <w:pStyle w:val="IntrinsikBulletStyle"/>
            <w:numPr>
              <w:numId w:val="46"/>
            </w:numPr>
          </w:pPr>
        </w:pPrChange>
      </w:pPr>
    </w:p>
    <w:p w:rsidR="004D0FCA" w:rsidRDefault="009E122D" w:rsidP="00D87153">
      <w:pPr>
        <w:pStyle w:val="IntrinsikBulletStyle"/>
        <w:numPr>
          <w:ilvl w:val="0"/>
          <w:numId w:val="46"/>
        </w:numPr>
        <w:rPr>
          <w:ins w:id="84" w:author="mccoa" w:date="2013-07-05T10:12:00Z"/>
        </w:rPr>
      </w:pPr>
      <w:r>
        <w:t>Sample locations are recorded so that future samples (e.g. excavation base sampling) can take place in the same general area</w:t>
      </w:r>
      <w:r w:rsidR="00A61B2B">
        <w:t>s as the assessment</w:t>
      </w:r>
      <w:r>
        <w:t>.</w:t>
      </w:r>
    </w:p>
    <w:p w:rsidR="00326C2F" w:rsidRDefault="00326C2F" w:rsidP="00326C2F">
      <w:pPr>
        <w:pStyle w:val="IntrinsikBulletStyle"/>
        <w:numPr>
          <w:ilvl w:val="0"/>
          <w:numId w:val="46"/>
        </w:numPr>
        <w:rPr>
          <w:ins w:id="85" w:author="mccoa" w:date="2013-07-05T10:12:00Z"/>
        </w:rPr>
      </w:pPr>
      <w:ins w:id="86" w:author="mccoa" w:date="2013-07-05T10:12:00Z">
        <w:r>
          <w:t xml:space="preserve">For yard soil assessments, shallow samples (up to 0.15 m below grade) are taken from </w:t>
        </w:r>
      </w:ins>
      <w:ins w:id="87" w:author="mccoa" w:date="2013-07-05T10:14:00Z">
        <w:r>
          <w:t xml:space="preserve">across </w:t>
        </w:r>
      </w:ins>
      <w:ins w:id="88" w:author="mccoa" w:date="2013-07-05T10:12:00Z">
        <w:r>
          <w:t xml:space="preserve">the yard, </w:t>
        </w:r>
      </w:ins>
      <w:ins w:id="89" w:author="mccoa" w:date="2013-07-05T10:14:00Z">
        <w:r>
          <w:t>and areas</w:t>
        </w:r>
      </w:ins>
      <w:ins w:id="90" w:author="mccoa" w:date="2013-07-05T10:12:00Z">
        <w:r>
          <w:t xml:space="preserve"> of bare soil, sandboxes, </w:t>
        </w:r>
        <w:proofErr w:type="gramStart"/>
        <w:r>
          <w:t>flower</w:t>
        </w:r>
        <w:proofErr w:type="gramEnd"/>
        <w:r>
          <w:t xml:space="preserve"> and vegetable gardens.  Deep samples are collected on a case-by-case basis, where it is known or suspected that soil metals may be present due to smelter impacts other than aerial emissions </w:t>
        </w:r>
        <w:r w:rsidRPr="00A61B2B">
          <w:rPr>
            <w:highlight w:val="yellow"/>
          </w:rPr>
          <w:t>(may want to give an example</w:t>
        </w:r>
        <w:r>
          <w:rPr>
            <w:highlight w:val="yellow"/>
          </w:rPr>
          <w:t xml:space="preserve"> –does this happen often?</w:t>
        </w:r>
        <w:r w:rsidRPr="00A61B2B">
          <w:rPr>
            <w:highlight w:val="yellow"/>
          </w:rPr>
          <w:t>)</w:t>
        </w:r>
      </w:ins>
      <w:ins w:id="91" w:author="mccoa" w:date="2013-07-05T10:15:00Z">
        <w:r>
          <w:rPr>
            <w:highlight w:val="yellow"/>
          </w:rPr>
          <w:t xml:space="preserve"> </w:t>
        </w:r>
        <w:proofErr w:type="spellStart"/>
        <w:r>
          <w:rPr>
            <w:highlight w:val="yellow"/>
          </w:rPr>
          <w:t>tadanac</w:t>
        </w:r>
        <w:proofErr w:type="spellEnd"/>
        <w:r>
          <w:rPr>
            <w:highlight w:val="yellow"/>
          </w:rPr>
          <w:t xml:space="preserve"> residue issue or very high samples</w:t>
        </w:r>
      </w:ins>
      <w:ins w:id="92" w:author="mccoa" w:date="2013-07-05T10:12:00Z">
        <w:r w:rsidRPr="00A61B2B">
          <w:rPr>
            <w:highlight w:val="yellow"/>
          </w:rPr>
          <w:t>.</w:t>
        </w:r>
        <w:r>
          <w:t xml:space="preserve">  </w:t>
        </w:r>
      </w:ins>
    </w:p>
    <w:p w:rsidR="00326C2F" w:rsidRDefault="00326C2F" w:rsidP="00326C2F">
      <w:pPr>
        <w:pStyle w:val="IntrinsikBulletStyle"/>
        <w:ind w:firstLine="0"/>
      </w:pPr>
    </w:p>
    <w:p w:rsidR="004D0FCA" w:rsidRDefault="004D0FCA" w:rsidP="004D0FCA">
      <w:pPr>
        <w:pStyle w:val="ListParagraph"/>
        <w:numPr>
          <w:ilvl w:val="0"/>
          <w:numId w:val="46"/>
        </w:numPr>
      </w:pPr>
      <w:r>
        <w:t>Residential soil</w:t>
      </w:r>
      <w:r w:rsidRPr="00807BD9">
        <w:t xml:space="preserve"> assessm</w:t>
      </w:r>
      <w:r>
        <w:t xml:space="preserve">ent generally takes place between April and November when the ground is snow-free. </w:t>
      </w:r>
      <w:del w:id="93" w:author="mccoa" w:date="2013-07-05T10:16:00Z">
        <w:r w:rsidDel="00EA78CD">
          <w:delText xml:space="preserve">Scheduled work typically proceeds as follows: vegetable gardens in early spring, full yards in summer, and referred follow-up for Case Management </w:delText>
        </w:r>
        <w:r w:rsidRPr="004D0FCA" w:rsidDel="00EA78CD">
          <w:rPr>
            <w:highlight w:val="yellow"/>
          </w:rPr>
          <w:delText>(and Primary Prevention?)</w:delText>
        </w:r>
        <w:r w:rsidDel="00EA78CD">
          <w:delText xml:space="preserve"> in the fall. This varies each year based on the number of public requests for vegetable garden assessments. </w:delText>
        </w:r>
      </w:del>
    </w:p>
    <w:p w:rsidR="00D26C63" w:rsidRDefault="004D0FCA" w:rsidP="004D0FCA">
      <w:pPr>
        <w:pStyle w:val="ListParagraph"/>
        <w:numPr>
          <w:ilvl w:val="0"/>
          <w:numId w:val="46"/>
        </w:numPr>
        <w:rPr>
          <w:ins w:id="94" w:author="mccoa" w:date="2013-07-05T12:21:00Z"/>
        </w:rPr>
      </w:pPr>
      <w:r>
        <w:t xml:space="preserve">Assessment results letters are provided to property owners following the assessment work and a summary letter is submitted to </w:t>
      </w:r>
      <w:proofErr w:type="spellStart"/>
      <w:r>
        <w:t>Teck</w:t>
      </w:r>
      <w:proofErr w:type="spellEnd"/>
      <w:r>
        <w:t xml:space="preserve"> after the assessment season is complete.  </w:t>
      </w:r>
    </w:p>
    <w:p w:rsidR="004D0FCA" w:rsidRDefault="004D0FCA" w:rsidP="004D0FCA">
      <w:pPr>
        <w:pStyle w:val="ListParagraph"/>
        <w:numPr>
          <w:ilvl w:val="0"/>
          <w:numId w:val="46"/>
        </w:numPr>
      </w:pPr>
      <w:r>
        <w:t xml:space="preserve">Assessment results are reviewed with property owners where properties qualify for remediation </w:t>
      </w:r>
      <w:r w:rsidR="00A61B2B">
        <w:t>as well as for</w:t>
      </w:r>
      <w:r>
        <w:t xml:space="preserve"> </w:t>
      </w:r>
      <w:r w:rsidR="00A61B2B">
        <w:t>all</w:t>
      </w:r>
      <w:r>
        <w:t xml:space="preserve"> families</w:t>
      </w:r>
      <w:r w:rsidR="00A61B2B">
        <w:t xml:space="preserve"> participating in the Healthy Homes Program or receiving Family Health case management </w:t>
      </w:r>
      <w:r w:rsidR="00A61B2B" w:rsidRPr="00A61B2B">
        <w:rPr>
          <w:highlight w:val="yellow"/>
        </w:rPr>
        <w:t>(is this right?).</w:t>
      </w:r>
      <w:ins w:id="95" w:author="mccoa" w:date="2013-07-05T10:16:00Z">
        <w:r w:rsidR="00326C2F">
          <w:t xml:space="preserve"> YES!</w:t>
        </w:r>
      </w:ins>
    </w:p>
    <w:p w:rsidR="00A61B2B" w:rsidRDefault="00A61B2B" w:rsidP="002C1FF0">
      <w:pPr>
        <w:widowControl w:val="0"/>
        <w:autoSpaceDE w:val="0"/>
        <w:autoSpaceDN w:val="0"/>
        <w:adjustRightInd w:val="0"/>
        <w:spacing w:after="400"/>
        <w:rPr>
          <w:rFonts w:eastAsia="Cambria" w:cs="Helvetica"/>
          <w:bCs/>
          <w:szCs w:val="28"/>
        </w:rPr>
      </w:pPr>
      <w:bookmarkStart w:id="96" w:name="_Toc212250873"/>
      <w:bookmarkStart w:id="97" w:name="_Toc211911891"/>
      <w:bookmarkStart w:id="98" w:name="_Toc211911892"/>
      <w:bookmarkStart w:id="99" w:name="_Toc212250881"/>
      <w:bookmarkStart w:id="100" w:name="_Toc212250882"/>
      <w:bookmarkStart w:id="101" w:name="_Toc212250884"/>
      <w:bookmarkStart w:id="102" w:name="_Toc212250885"/>
      <w:bookmarkStart w:id="103" w:name="_Toc212096721"/>
      <w:bookmarkStart w:id="104" w:name="_Toc212099151"/>
      <w:bookmarkStart w:id="105" w:name="_Toc212124198"/>
      <w:bookmarkStart w:id="106" w:name="_Toc212250886"/>
      <w:bookmarkEnd w:id="96"/>
      <w:bookmarkEnd w:id="97"/>
      <w:bookmarkEnd w:id="98"/>
      <w:bookmarkEnd w:id="99"/>
      <w:bookmarkEnd w:id="100"/>
      <w:bookmarkEnd w:id="101"/>
      <w:bookmarkEnd w:id="102"/>
      <w:bookmarkEnd w:id="103"/>
      <w:bookmarkEnd w:id="104"/>
      <w:bookmarkEnd w:id="105"/>
      <w:bookmarkEnd w:id="106"/>
    </w:p>
    <w:p w:rsidR="00107241" w:rsidRDefault="002C1FF0" w:rsidP="002C1FF0">
      <w:pPr>
        <w:widowControl w:val="0"/>
        <w:autoSpaceDE w:val="0"/>
        <w:autoSpaceDN w:val="0"/>
        <w:adjustRightInd w:val="0"/>
        <w:spacing w:after="400"/>
        <w:rPr>
          <w:ins w:id="107" w:author="mccoa" w:date="2013-07-05T10:26:00Z"/>
          <w:rFonts w:eastAsia="Cambria" w:cs="Helvetica"/>
          <w:bCs/>
          <w:szCs w:val="28"/>
        </w:rPr>
      </w:pPr>
      <w:r w:rsidRPr="00107241">
        <w:rPr>
          <w:rFonts w:eastAsia="Cambria" w:cs="Helvetica"/>
          <w:bCs/>
          <w:szCs w:val="28"/>
        </w:rPr>
        <w:t>Remediation</w:t>
      </w:r>
    </w:p>
    <w:p w:rsidR="00106608" w:rsidRDefault="008229C2" w:rsidP="002C1FF0">
      <w:pPr>
        <w:widowControl w:val="0"/>
        <w:autoSpaceDE w:val="0"/>
        <w:autoSpaceDN w:val="0"/>
        <w:adjustRightInd w:val="0"/>
        <w:spacing w:after="400"/>
        <w:rPr>
          <w:ins w:id="108" w:author="mccoa" w:date="2013-07-05T13:15:00Z"/>
          <w:rFonts w:eastAsia="Cambria" w:cs="Helvetica"/>
          <w:bCs/>
          <w:szCs w:val="28"/>
        </w:rPr>
      </w:pPr>
      <w:ins w:id="109" w:author="mccoa" w:date="2013-07-05T13:11:00Z">
        <w:r>
          <w:rPr>
            <w:rFonts w:eastAsia="Cambria" w:cs="Helvetica"/>
            <w:bCs/>
            <w:szCs w:val="28"/>
          </w:rPr>
          <w:t>Residential p</w:t>
        </w:r>
      </w:ins>
      <w:ins w:id="110" w:author="mccoa" w:date="2013-07-05T10:26:00Z">
        <w:r w:rsidR="00DF2C15">
          <w:rPr>
            <w:rFonts w:eastAsia="Cambria" w:cs="Helvetica"/>
            <w:bCs/>
            <w:szCs w:val="28"/>
          </w:rPr>
          <w:t xml:space="preserve">roperties are </w:t>
        </w:r>
      </w:ins>
      <w:ins w:id="111" w:author="mccoa" w:date="2013-07-05T13:13:00Z">
        <w:r w:rsidR="00106608">
          <w:rPr>
            <w:rFonts w:eastAsia="Cambria" w:cs="Helvetica"/>
            <w:bCs/>
            <w:szCs w:val="28"/>
          </w:rPr>
          <w:t>selected</w:t>
        </w:r>
      </w:ins>
      <w:ins w:id="112" w:author="mccoa" w:date="2013-07-05T10:26:00Z">
        <w:r w:rsidR="00DF2C15">
          <w:rPr>
            <w:rFonts w:eastAsia="Cambria" w:cs="Helvetica"/>
            <w:bCs/>
            <w:szCs w:val="28"/>
          </w:rPr>
          <w:t xml:space="preserve"> for remediation </w:t>
        </w:r>
      </w:ins>
      <w:ins w:id="113" w:author="mccoa" w:date="2013-07-05T13:17:00Z">
        <w:r w:rsidR="00106608">
          <w:rPr>
            <w:rFonts w:eastAsia="Cambria" w:cs="Helvetica"/>
            <w:bCs/>
            <w:szCs w:val="28"/>
          </w:rPr>
          <w:t xml:space="preserve">by comparing the soil assessment results </w:t>
        </w:r>
      </w:ins>
      <w:ins w:id="114" w:author="mccoa" w:date="2013-07-05T13:18:00Z">
        <w:r w:rsidR="00106608">
          <w:rPr>
            <w:rFonts w:eastAsia="Cambria" w:cs="Helvetica"/>
            <w:bCs/>
            <w:szCs w:val="28"/>
          </w:rPr>
          <w:t>to the</w:t>
        </w:r>
      </w:ins>
      <w:ins w:id="115" w:author="mccoa" w:date="2013-07-05T13:14:00Z">
        <w:r w:rsidR="00106608">
          <w:rPr>
            <w:rFonts w:eastAsia="Cambria" w:cs="Helvetica"/>
            <w:bCs/>
            <w:szCs w:val="28"/>
          </w:rPr>
          <w:t xml:space="preserve"> Risk Based Remediation </w:t>
        </w:r>
        <w:commentRangeStart w:id="116"/>
        <w:r w:rsidR="00106608">
          <w:rPr>
            <w:rFonts w:eastAsia="Cambria" w:cs="Helvetica"/>
            <w:bCs/>
            <w:szCs w:val="28"/>
          </w:rPr>
          <w:t>Trigger</w:t>
        </w:r>
      </w:ins>
      <w:commentRangeEnd w:id="116"/>
      <w:ins w:id="117" w:author="mccoa" w:date="2013-07-05T13:15:00Z">
        <w:r w:rsidR="00106608">
          <w:rPr>
            <w:rStyle w:val="CommentReference"/>
          </w:rPr>
          <w:commentReference w:id="116"/>
        </w:r>
      </w:ins>
      <w:ins w:id="118" w:author="mccoa" w:date="2013-07-05T13:13:00Z">
        <w:r w:rsidR="00106608">
          <w:rPr>
            <w:rFonts w:eastAsia="Cambria" w:cs="Helvetica"/>
            <w:bCs/>
            <w:szCs w:val="28"/>
          </w:rPr>
          <w:t xml:space="preserve"> </w:t>
        </w:r>
      </w:ins>
      <w:ins w:id="119" w:author="mccoa" w:date="2013-07-05T13:15:00Z">
        <w:r w:rsidR="00106608">
          <w:rPr>
            <w:rFonts w:eastAsia="Cambria" w:cs="Helvetica"/>
            <w:bCs/>
            <w:szCs w:val="28"/>
          </w:rPr>
          <w:t xml:space="preserve">Values. </w:t>
        </w:r>
      </w:ins>
      <w:ins w:id="120" w:author="mccoa" w:date="2013-07-05T13:20:00Z">
        <w:r w:rsidR="00106608">
          <w:rPr>
            <w:rFonts w:eastAsia="Cambria" w:cs="Helvetica"/>
            <w:bCs/>
            <w:szCs w:val="28"/>
          </w:rPr>
          <w:t xml:space="preserve">Top remediation priorities are properties </w:t>
        </w:r>
        <w:r w:rsidR="006D1C6C">
          <w:rPr>
            <w:rFonts w:eastAsia="Cambria" w:cs="Helvetica"/>
            <w:bCs/>
            <w:szCs w:val="28"/>
          </w:rPr>
          <w:t>where young children are living</w:t>
        </w:r>
      </w:ins>
      <w:ins w:id="121" w:author="mccoa" w:date="2013-07-05T15:18:00Z">
        <w:r w:rsidR="00832D0C">
          <w:rPr>
            <w:rFonts w:eastAsia="Cambria" w:cs="Helvetica"/>
            <w:bCs/>
            <w:szCs w:val="28"/>
          </w:rPr>
          <w:t xml:space="preserve">. Second priority is </w:t>
        </w:r>
      </w:ins>
      <w:ins w:id="122" w:author="mccoa" w:date="2013-07-05T13:20:00Z">
        <w:r w:rsidR="00106608">
          <w:rPr>
            <w:rFonts w:eastAsia="Cambria" w:cs="Helvetica"/>
            <w:bCs/>
            <w:szCs w:val="28"/>
          </w:rPr>
          <w:t xml:space="preserve">vegetable gardens </w:t>
        </w:r>
        <w:r w:rsidR="006D1C6C">
          <w:rPr>
            <w:rFonts w:eastAsia="Cambria" w:cs="Helvetica"/>
            <w:bCs/>
            <w:szCs w:val="28"/>
          </w:rPr>
          <w:t xml:space="preserve">followed by </w:t>
        </w:r>
      </w:ins>
      <w:ins w:id="123" w:author="mccoa" w:date="2013-07-05T15:21:00Z">
        <w:r w:rsidR="00832D0C">
          <w:rPr>
            <w:rFonts w:eastAsia="Cambria" w:cs="Helvetica"/>
            <w:bCs/>
            <w:szCs w:val="28"/>
          </w:rPr>
          <w:t xml:space="preserve">yards and </w:t>
        </w:r>
      </w:ins>
      <w:ins w:id="124" w:author="mccoa" w:date="2013-07-05T15:07:00Z">
        <w:r w:rsidR="006D1C6C">
          <w:rPr>
            <w:rFonts w:eastAsia="Cambria" w:cs="Helvetica"/>
            <w:bCs/>
            <w:szCs w:val="28"/>
          </w:rPr>
          <w:t xml:space="preserve">other properties. </w:t>
        </w:r>
      </w:ins>
      <w:ins w:id="125" w:author="mccoa" w:date="2013-07-05T13:20:00Z">
        <w:r w:rsidR="006D1C6C">
          <w:rPr>
            <w:rFonts w:eastAsia="Cambria" w:cs="Helvetica"/>
            <w:bCs/>
            <w:szCs w:val="28"/>
          </w:rPr>
          <w:t xml:space="preserve"> </w:t>
        </w:r>
      </w:ins>
      <w:ins w:id="126" w:author="mccoa" w:date="2013-07-05T13:15:00Z">
        <w:r w:rsidR="00106608">
          <w:rPr>
            <w:rFonts w:eastAsia="Cambria" w:cs="Helvetica"/>
            <w:bCs/>
            <w:szCs w:val="28"/>
          </w:rPr>
          <w:t xml:space="preserve">The Risk Based Remediation Trigger Values </w:t>
        </w:r>
      </w:ins>
      <w:ins w:id="127" w:author="mccoa" w:date="2013-07-05T15:07:00Z">
        <w:r w:rsidR="006D1C6C">
          <w:rPr>
            <w:rFonts w:eastAsia="Cambria" w:cs="Helvetica"/>
            <w:bCs/>
            <w:szCs w:val="28"/>
          </w:rPr>
          <w:t xml:space="preserve">used </w:t>
        </w:r>
      </w:ins>
      <w:ins w:id="128" w:author="mccoa" w:date="2013-07-05T13:21:00Z">
        <w:r w:rsidR="00106608">
          <w:rPr>
            <w:rFonts w:eastAsia="Cambria" w:cs="Helvetica"/>
            <w:bCs/>
            <w:szCs w:val="28"/>
          </w:rPr>
          <w:t xml:space="preserve">to </w:t>
        </w:r>
      </w:ins>
      <w:ins w:id="129" w:author="mccoa" w:date="2013-07-05T15:07:00Z">
        <w:r w:rsidR="006D1C6C">
          <w:rPr>
            <w:rFonts w:eastAsia="Cambria" w:cs="Helvetica"/>
            <w:bCs/>
            <w:szCs w:val="28"/>
          </w:rPr>
          <w:t>determine if remediation is required are as follows:</w:t>
        </w:r>
      </w:ins>
      <w:ins w:id="130" w:author="mccoa" w:date="2013-07-05T13:21:00Z">
        <w:r w:rsidR="00106608">
          <w:rPr>
            <w:rFonts w:eastAsia="Cambria" w:cs="Helvetica"/>
            <w:bCs/>
            <w:szCs w:val="28"/>
          </w:rPr>
          <w:t xml:space="preserve"> </w:t>
        </w:r>
      </w:ins>
    </w:p>
    <w:p w:rsidR="00DF2C15" w:rsidRPr="00DF2C15" w:rsidRDefault="006D1C6C" w:rsidP="00DF2C15">
      <w:pPr>
        <w:pStyle w:val="ListParagraph"/>
        <w:widowControl w:val="0"/>
        <w:numPr>
          <w:ilvl w:val="0"/>
          <w:numId w:val="48"/>
        </w:numPr>
        <w:autoSpaceDE w:val="0"/>
        <w:autoSpaceDN w:val="0"/>
        <w:adjustRightInd w:val="0"/>
        <w:spacing w:after="400"/>
        <w:rPr>
          <w:ins w:id="131" w:author="mccoa" w:date="2013-07-05T10:27:00Z"/>
          <w:rFonts w:eastAsia="Cambria" w:cs="Helvetica"/>
          <w:bCs/>
          <w:szCs w:val="28"/>
        </w:rPr>
        <w:pPrChange w:id="132" w:author="mccoa" w:date="2013-07-05T10:28:00Z">
          <w:pPr>
            <w:widowControl w:val="0"/>
            <w:autoSpaceDE w:val="0"/>
            <w:autoSpaceDN w:val="0"/>
            <w:adjustRightInd w:val="0"/>
            <w:spacing w:after="400"/>
          </w:pPr>
        </w:pPrChange>
      </w:pPr>
      <w:ins w:id="133" w:author="mccoa" w:date="2013-07-05T15:08:00Z">
        <w:r>
          <w:rPr>
            <w:rFonts w:eastAsia="Cambria" w:cs="Helvetica"/>
            <w:bCs/>
            <w:szCs w:val="28"/>
          </w:rPr>
          <w:lastRenderedPageBreak/>
          <w:t>Where children less than 3 years of age are livi</w:t>
        </w:r>
        <w:r w:rsidR="00994DF1">
          <w:rPr>
            <w:rFonts w:eastAsia="Cambria" w:cs="Helvetica"/>
            <w:bCs/>
            <w:szCs w:val="28"/>
          </w:rPr>
          <w:t>ng or cared for (i.e. daycares)</w:t>
        </w:r>
      </w:ins>
      <w:ins w:id="134" w:author="mccoa" w:date="2013-07-05T15:24:00Z">
        <w:r w:rsidR="00994DF1">
          <w:rPr>
            <w:rFonts w:eastAsia="Cambria" w:cs="Helvetica"/>
            <w:bCs/>
            <w:szCs w:val="28"/>
          </w:rPr>
          <w:t>;</w:t>
        </w:r>
      </w:ins>
      <w:ins w:id="135" w:author="mccoa" w:date="2013-07-05T15:08:00Z">
        <w:r>
          <w:rPr>
            <w:rFonts w:eastAsia="Cambria" w:cs="Helvetica"/>
            <w:bCs/>
            <w:szCs w:val="28"/>
          </w:rPr>
          <w:t xml:space="preserve"> </w:t>
        </w:r>
      </w:ins>
      <w:ins w:id="136" w:author="mccoa" w:date="2013-07-05T15:10:00Z">
        <w:r>
          <w:rPr>
            <w:rFonts w:eastAsia="Cambria" w:cs="Helvetica"/>
            <w:bCs/>
            <w:szCs w:val="28"/>
          </w:rPr>
          <w:t xml:space="preserve">properties with </w:t>
        </w:r>
      </w:ins>
      <w:ins w:id="137" w:author="mccoa" w:date="2013-07-05T15:08:00Z">
        <w:r>
          <w:rPr>
            <w:rFonts w:eastAsia="Cambria" w:cs="Helvetica"/>
            <w:bCs/>
            <w:szCs w:val="28"/>
          </w:rPr>
          <w:t xml:space="preserve">soil concentrations above </w:t>
        </w:r>
      </w:ins>
      <w:ins w:id="138" w:author="mccoa" w:date="2013-07-05T10:27:00Z">
        <w:r w:rsidR="00DF2C15" w:rsidRPr="00DF2C15">
          <w:rPr>
            <w:rFonts w:eastAsia="Cambria" w:cs="Helvetica"/>
            <w:bCs/>
            <w:szCs w:val="28"/>
          </w:rPr>
          <w:t xml:space="preserve">1,000 </w:t>
        </w:r>
      </w:ins>
      <w:ins w:id="139" w:author="mccoa" w:date="2013-07-05T13:18:00Z">
        <w:r w:rsidR="00106608">
          <w:rPr>
            <w:rFonts w:eastAsia="Cambria" w:cs="Helvetica"/>
            <w:bCs/>
            <w:szCs w:val="28"/>
          </w:rPr>
          <w:t xml:space="preserve">mg/kg lead </w:t>
        </w:r>
      </w:ins>
      <w:ins w:id="140" w:author="mccoa" w:date="2013-07-05T15:08:00Z">
        <w:r>
          <w:rPr>
            <w:rFonts w:eastAsia="Cambria" w:cs="Helvetica"/>
            <w:bCs/>
            <w:szCs w:val="28"/>
          </w:rPr>
          <w:t xml:space="preserve">are prioritized. </w:t>
        </w:r>
      </w:ins>
    </w:p>
    <w:p w:rsidR="006D1C6C" w:rsidRDefault="006D1C6C" w:rsidP="00106608">
      <w:pPr>
        <w:pStyle w:val="ListParagraph"/>
        <w:widowControl w:val="0"/>
        <w:numPr>
          <w:ilvl w:val="0"/>
          <w:numId w:val="48"/>
        </w:numPr>
        <w:autoSpaceDE w:val="0"/>
        <w:autoSpaceDN w:val="0"/>
        <w:adjustRightInd w:val="0"/>
        <w:spacing w:after="400"/>
        <w:rPr>
          <w:ins w:id="141" w:author="mccoa" w:date="2013-07-05T15:10:00Z"/>
          <w:rFonts w:eastAsia="Cambria" w:cs="Helvetica"/>
          <w:bCs/>
          <w:szCs w:val="28"/>
        </w:rPr>
      </w:pPr>
      <w:ins w:id="142" w:author="mccoa" w:date="2013-07-05T15:08:00Z">
        <w:r w:rsidRPr="006D1C6C">
          <w:rPr>
            <w:rFonts w:eastAsia="Cambria" w:cs="Helvetica"/>
            <w:bCs/>
            <w:szCs w:val="28"/>
          </w:rPr>
          <w:t xml:space="preserve">Where </w:t>
        </w:r>
        <w:proofErr w:type="spellStart"/>
        <w:r w:rsidRPr="006D1C6C">
          <w:rPr>
            <w:rFonts w:eastAsia="Cambria" w:cs="Helvetica"/>
            <w:bCs/>
            <w:szCs w:val="28"/>
          </w:rPr>
          <w:t>vegetabale</w:t>
        </w:r>
        <w:proofErr w:type="spellEnd"/>
        <w:r w:rsidRPr="006D1C6C">
          <w:rPr>
            <w:rFonts w:eastAsia="Cambria" w:cs="Helvetica"/>
            <w:bCs/>
            <w:szCs w:val="28"/>
          </w:rPr>
          <w:t xml:space="preserve"> garden concentrations are above </w:t>
        </w:r>
      </w:ins>
      <w:ins w:id="143" w:author="mccoa" w:date="2013-07-05T10:27:00Z">
        <w:r w:rsidR="00DF2C15" w:rsidRPr="006D1C6C">
          <w:rPr>
            <w:rFonts w:eastAsia="Cambria" w:cs="Helvetica"/>
            <w:bCs/>
            <w:szCs w:val="28"/>
          </w:rPr>
          <w:t xml:space="preserve">1,000 </w:t>
        </w:r>
      </w:ins>
      <w:ins w:id="144" w:author="mccoa" w:date="2013-07-05T13:19:00Z">
        <w:r w:rsidR="00106608" w:rsidRPr="006D1C6C">
          <w:rPr>
            <w:rFonts w:eastAsia="Cambria" w:cs="Helvetica"/>
            <w:bCs/>
            <w:szCs w:val="28"/>
          </w:rPr>
          <w:t xml:space="preserve">mg/kg </w:t>
        </w:r>
      </w:ins>
      <w:ins w:id="145" w:author="mccoa" w:date="2013-07-05T15:10:00Z">
        <w:r w:rsidRPr="006D1C6C">
          <w:rPr>
            <w:rFonts w:eastAsia="Cambria" w:cs="Helvetica"/>
            <w:bCs/>
            <w:szCs w:val="28"/>
          </w:rPr>
          <w:t xml:space="preserve">the garden is prioritized </w:t>
        </w:r>
      </w:ins>
      <w:ins w:id="146" w:author="mccoa" w:date="2013-07-05T15:11:00Z">
        <w:r>
          <w:rPr>
            <w:rFonts w:eastAsia="Cambria" w:cs="Helvetica"/>
            <w:bCs/>
            <w:szCs w:val="28"/>
          </w:rPr>
          <w:t xml:space="preserve">for remediation, </w:t>
        </w:r>
      </w:ins>
      <w:ins w:id="147" w:author="mccoa" w:date="2013-07-05T15:10:00Z">
        <w:r w:rsidRPr="006D1C6C">
          <w:rPr>
            <w:rFonts w:eastAsia="Cambria" w:cs="Helvetica"/>
            <w:bCs/>
            <w:szCs w:val="28"/>
          </w:rPr>
          <w:t xml:space="preserve">and </w:t>
        </w:r>
      </w:ins>
    </w:p>
    <w:p w:rsidR="00106608" w:rsidRPr="006D1C6C" w:rsidRDefault="006D1C6C" w:rsidP="00106608">
      <w:pPr>
        <w:pStyle w:val="ListParagraph"/>
        <w:widowControl w:val="0"/>
        <w:numPr>
          <w:ilvl w:val="0"/>
          <w:numId w:val="48"/>
        </w:numPr>
        <w:autoSpaceDE w:val="0"/>
        <w:autoSpaceDN w:val="0"/>
        <w:adjustRightInd w:val="0"/>
        <w:spacing w:after="400"/>
        <w:rPr>
          <w:ins w:id="148" w:author="mccoa" w:date="2013-07-05T13:19:00Z"/>
          <w:rFonts w:eastAsia="Cambria" w:cs="Helvetica"/>
          <w:bCs/>
          <w:szCs w:val="28"/>
        </w:rPr>
      </w:pPr>
      <w:ins w:id="149" w:author="mccoa" w:date="2013-07-05T15:10:00Z">
        <w:r>
          <w:rPr>
            <w:rFonts w:eastAsia="Cambria" w:cs="Helvetica"/>
            <w:bCs/>
            <w:szCs w:val="28"/>
          </w:rPr>
          <w:t xml:space="preserve">Where the UCLM for the </w:t>
        </w:r>
        <w:proofErr w:type="spellStart"/>
        <w:r>
          <w:rPr>
            <w:rFonts w:eastAsia="Cambria" w:cs="Helvetica"/>
            <w:bCs/>
            <w:szCs w:val="28"/>
          </w:rPr>
          <w:t>propery</w:t>
        </w:r>
        <w:proofErr w:type="spellEnd"/>
        <w:r>
          <w:rPr>
            <w:rFonts w:eastAsia="Cambria" w:cs="Helvetica"/>
            <w:bCs/>
            <w:szCs w:val="28"/>
          </w:rPr>
          <w:t xml:space="preserve"> is above </w:t>
        </w:r>
      </w:ins>
      <w:ins w:id="150" w:author="mccoa" w:date="2013-07-05T10:27:00Z">
        <w:r w:rsidR="00DF2C15" w:rsidRPr="006D1C6C">
          <w:rPr>
            <w:rFonts w:eastAsia="Cambria" w:cs="Helvetica"/>
            <w:bCs/>
            <w:szCs w:val="28"/>
          </w:rPr>
          <w:t xml:space="preserve">5,000 </w:t>
        </w:r>
      </w:ins>
      <w:ins w:id="151" w:author="mccoa" w:date="2013-07-05T13:19:00Z">
        <w:r w:rsidR="00106608" w:rsidRPr="006D1C6C">
          <w:rPr>
            <w:rFonts w:eastAsia="Cambria" w:cs="Helvetica"/>
            <w:bCs/>
            <w:szCs w:val="28"/>
          </w:rPr>
          <w:t xml:space="preserve">mg/kg </w:t>
        </w:r>
      </w:ins>
      <w:ins w:id="152" w:author="mccoa" w:date="2013-07-05T15:11:00Z">
        <w:r>
          <w:rPr>
            <w:rFonts w:eastAsia="Cambria" w:cs="Helvetica"/>
            <w:bCs/>
            <w:szCs w:val="28"/>
          </w:rPr>
          <w:t xml:space="preserve">lead the yard is prioritized for remediation. Properties with soil lead concentrations above 5,000 mg/kg are considered high risk sites under the BC CSR. </w:t>
        </w:r>
      </w:ins>
    </w:p>
    <w:p w:rsidR="00106608" w:rsidRPr="00106608" w:rsidDel="00106608" w:rsidRDefault="00106608" w:rsidP="00106608">
      <w:pPr>
        <w:widowControl w:val="0"/>
        <w:autoSpaceDE w:val="0"/>
        <w:autoSpaceDN w:val="0"/>
        <w:adjustRightInd w:val="0"/>
        <w:spacing w:after="400"/>
        <w:rPr>
          <w:del w:id="153" w:author="mccoa" w:date="2013-07-05T13:21:00Z"/>
          <w:rFonts w:eastAsia="Cambria" w:cs="Helvetica"/>
          <w:bCs/>
          <w:szCs w:val="28"/>
        </w:rPr>
      </w:pPr>
      <w:ins w:id="154" w:author="mccoa" w:date="2013-07-05T13:22:00Z">
        <w:r>
          <w:rPr>
            <w:rFonts w:eastAsia="Cambria" w:cs="Helvetica"/>
            <w:bCs/>
            <w:szCs w:val="28"/>
          </w:rPr>
          <w:t>Remediation work is carried out under a risk management approach</w:t>
        </w:r>
      </w:ins>
      <w:ins w:id="155" w:author="mccoa" w:date="2013-07-05T13:23:00Z">
        <w:r>
          <w:rPr>
            <w:rFonts w:eastAsia="Cambria" w:cs="Helvetica"/>
            <w:bCs/>
            <w:szCs w:val="28"/>
          </w:rPr>
          <w:t xml:space="preserve">. </w:t>
        </w:r>
      </w:ins>
    </w:p>
    <w:p w:rsidR="008531A1" w:rsidRDefault="00106608" w:rsidP="00107241">
      <w:pPr>
        <w:pStyle w:val="ListParagraph"/>
        <w:widowControl w:val="0"/>
        <w:numPr>
          <w:ilvl w:val="0"/>
          <w:numId w:val="47"/>
        </w:numPr>
        <w:autoSpaceDE w:val="0"/>
        <w:autoSpaceDN w:val="0"/>
        <w:adjustRightInd w:val="0"/>
        <w:spacing w:after="400"/>
        <w:rPr>
          <w:ins w:id="156" w:author="mccoa" w:date="2013-07-05T13:31:00Z"/>
          <w:rFonts w:eastAsia="Cambria" w:cs="Helvetica"/>
          <w:bCs/>
          <w:szCs w:val="28"/>
        </w:rPr>
      </w:pPr>
      <w:ins w:id="157" w:author="mccoa" w:date="2013-07-05T13:23:00Z">
        <w:r>
          <w:rPr>
            <w:rFonts w:eastAsia="Cambria" w:cs="Helvetica"/>
            <w:bCs/>
            <w:szCs w:val="28"/>
          </w:rPr>
          <w:t xml:space="preserve">Notification </w:t>
        </w:r>
      </w:ins>
      <w:ins w:id="158" w:author="mccoa" w:date="2013-07-05T15:11:00Z">
        <w:r w:rsidR="006D1C6C">
          <w:rPr>
            <w:rFonts w:eastAsia="Cambria" w:cs="Helvetica"/>
            <w:bCs/>
            <w:szCs w:val="28"/>
          </w:rPr>
          <w:t xml:space="preserve">of the </w:t>
        </w:r>
        <w:proofErr w:type="spellStart"/>
        <w:r w:rsidR="006D1C6C">
          <w:rPr>
            <w:rFonts w:eastAsia="Cambria" w:cs="Helvetica"/>
            <w:bCs/>
            <w:szCs w:val="28"/>
          </w:rPr>
          <w:t>MoE</w:t>
        </w:r>
      </w:ins>
      <w:proofErr w:type="spellEnd"/>
      <w:ins w:id="159" w:author="mccoa" w:date="2013-07-05T13:23:00Z">
        <w:r>
          <w:rPr>
            <w:rFonts w:eastAsia="Cambria" w:cs="Helvetica"/>
            <w:bCs/>
            <w:szCs w:val="28"/>
          </w:rPr>
          <w:t xml:space="preserve">– </w:t>
        </w:r>
      </w:ins>
      <w:ins w:id="160" w:author="mccoa" w:date="2013-07-05T13:24:00Z">
        <w:r w:rsidR="00320379">
          <w:rPr>
            <w:rFonts w:eastAsia="Cambria" w:cs="Helvetica"/>
            <w:bCs/>
            <w:szCs w:val="28"/>
          </w:rPr>
          <w:t xml:space="preserve">For remediation work being completed on a </w:t>
        </w:r>
      </w:ins>
      <w:ins w:id="161" w:author="mccoa" w:date="2013-07-05T15:13:00Z">
        <w:r w:rsidR="006D1C6C">
          <w:rPr>
            <w:rFonts w:eastAsia="Cambria" w:cs="Helvetica"/>
            <w:bCs/>
            <w:szCs w:val="28"/>
          </w:rPr>
          <w:t xml:space="preserve">residential </w:t>
        </w:r>
      </w:ins>
      <w:ins w:id="162" w:author="mccoa" w:date="2013-07-05T13:24:00Z">
        <w:r w:rsidR="00320379">
          <w:rPr>
            <w:rFonts w:eastAsia="Cambria" w:cs="Helvetica"/>
            <w:bCs/>
            <w:szCs w:val="28"/>
          </w:rPr>
          <w:t xml:space="preserve">property, a notification of independent remediation is submitted to the Ministry of Environment. </w:t>
        </w:r>
      </w:ins>
      <w:ins w:id="163" w:author="mccoa" w:date="2013-07-05T13:25:00Z">
        <w:r w:rsidR="00320379">
          <w:rPr>
            <w:rFonts w:eastAsia="Cambria" w:cs="Helvetica"/>
            <w:bCs/>
            <w:szCs w:val="28"/>
          </w:rPr>
          <w:t>(</w:t>
        </w:r>
        <w:proofErr w:type="gramStart"/>
        <w:r w:rsidR="00320379">
          <w:rPr>
            <w:rFonts w:eastAsia="Cambria" w:cs="Helvetica"/>
            <w:bCs/>
            <w:szCs w:val="28"/>
          </w:rPr>
          <w:t>note</w:t>
        </w:r>
        <w:proofErr w:type="gramEnd"/>
        <w:r w:rsidR="00320379">
          <w:rPr>
            <w:rFonts w:eastAsia="Cambria" w:cs="Helvetica"/>
            <w:bCs/>
            <w:szCs w:val="28"/>
          </w:rPr>
          <w:t xml:space="preserve"> that n</w:t>
        </w:r>
      </w:ins>
      <w:ins w:id="164" w:author="mccoa" w:date="2013-07-05T13:24:00Z">
        <w:r w:rsidR="00320379">
          <w:rPr>
            <w:rFonts w:eastAsia="Cambria" w:cs="Helvetica"/>
            <w:bCs/>
            <w:szCs w:val="28"/>
          </w:rPr>
          <w:t>otification</w:t>
        </w:r>
      </w:ins>
      <w:ins w:id="165" w:author="mccoa" w:date="2013-07-05T13:25:00Z">
        <w:r w:rsidR="00320379">
          <w:rPr>
            <w:rFonts w:eastAsia="Cambria" w:cs="Helvetica"/>
            <w:bCs/>
            <w:szCs w:val="28"/>
          </w:rPr>
          <w:t xml:space="preserve"> is not provided for gardens or partial remediation work such as ground cover improvement)</w:t>
        </w:r>
      </w:ins>
      <w:ins w:id="166" w:author="mccoa" w:date="2013-07-05T15:12:00Z">
        <w:r w:rsidR="006D1C6C">
          <w:rPr>
            <w:rFonts w:eastAsia="Cambria" w:cs="Helvetica"/>
            <w:bCs/>
            <w:szCs w:val="28"/>
          </w:rPr>
          <w:t>.</w:t>
        </w:r>
      </w:ins>
      <w:ins w:id="167" w:author="mccoa" w:date="2013-07-05T15:13:00Z">
        <w:r w:rsidR="006D1C6C">
          <w:rPr>
            <w:rFonts w:eastAsia="Cambria" w:cs="Helvetica"/>
            <w:bCs/>
            <w:szCs w:val="28"/>
          </w:rPr>
          <w:t xml:space="preserve"> </w:t>
        </w:r>
      </w:ins>
    </w:p>
    <w:p w:rsidR="00320379" w:rsidRDefault="00320379" w:rsidP="00107241">
      <w:pPr>
        <w:pStyle w:val="ListParagraph"/>
        <w:widowControl w:val="0"/>
        <w:numPr>
          <w:ilvl w:val="0"/>
          <w:numId w:val="47"/>
        </w:numPr>
        <w:autoSpaceDE w:val="0"/>
        <w:autoSpaceDN w:val="0"/>
        <w:adjustRightInd w:val="0"/>
        <w:spacing w:after="400"/>
        <w:rPr>
          <w:ins w:id="168" w:author="mccoa" w:date="2013-07-05T10:46:00Z"/>
          <w:rFonts w:eastAsia="Cambria" w:cs="Helvetica"/>
          <w:bCs/>
          <w:szCs w:val="28"/>
        </w:rPr>
      </w:pPr>
      <w:ins w:id="169" w:author="mccoa" w:date="2013-07-05T13:31:00Z">
        <w:r w:rsidRPr="00320379">
          <w:rPr>
            <w:rFonts w:eastAsia="Cambria" w:cs="Helvetica"/>
            <w:bCs/>
            <w:szCs w:val="28"/>
          </w:rPr>
          <w:t xml:space="preserve">Remediation work is completed by a remediation contractor hired by </w:t>
        </w:r>
        <w:proofErr w:type="spellStart"/>
        <w:r w:rsidRPr="00320379">
          <w:rPr>
            <w:rFonts w:eastAsia="Cambria" w:cs="Helvetica"/>
            <w:bCs/>
            <w:szCs w:val="28"/>
          </w:rPr>
          <w:t>Teck</w:t>
        </w:r>
        <w:proofErr w:type="spellEnd"/>
        <w:r w:rsidRPr="00320379">
          <w:rPr>
            <w:rFonts w:eastAsia="Cambria" w:cs="Helvetica"/>
            <w:bCs/>
            <w:szCs w:val="28"/>
          </w:rPr>
          <w:t xml:space="preserve">. </w:t>
        </w:r>
        <w:r>
          <w:rPr>
            <w:rFonts w:eastAsia="Cambria" w:cs="Helvetica"/>
            <w:bCs/>
            <w:szCs w:val="28"/>
          </w:rPr>
          <w:t xml:space="preserve">Consent from the property owner is required prior to any remediation work. </w:t>
        </w:r>
        <w:r w:rsidRPr="00320379">
          <w:rPr>
            <w:rFonts w:eastAsia="Cambria" w:cs="Helvetica"/>
            <w:bCs/>
            <w:szCs w:val="28"/>
          </w:rPr>
          <w:t xml:space="preserve">A remediation plan is developed with the property owner </w:t>
        </w:r>
        <w:r>
          <w:rPr>
            <w:rFonts w:eastAsia="Cambria" w:cs="Helvetica"/>
            <w:bCs/>
            <w:szCs w:val="28"/>
          </w:rPr>
          <w:t>to define the scope of work planned.</w:t>
        </w:r>
      </w:ins>
    </w:p>
    <w:p w:rsidR="00320379" w:rsidRDefault="00107241" w:rsidP="00107241">
      <w:pPr>
        <w:pStyle w:val="ListParagraph"/>
        <w:widowControl w:val="0"/>
        <w:numPr>
          <w:ilvl w:val="0"/>
          <w:numId w:val="47"/>
        </w:numPr>
        <w:autoSpaceDE w:val="0"/>
        <w:autoSpaceDN w:val="0"/>
        <w:adjustRightInd w:val="0"/>
        <w:spacing w:after="400"/>
        <w:rPr>
          <w:ins w:id="170" w:author="mccoa" w:date="2013-07-05T13:27:00Z"/>
          <w:rFonts w:eastAsia="Cambria" w:cs="Helvetica"/>
          <w:bCs/>
          <w:szCs w:val="28"/>
        </w:rPr>
      </w:pPr>
      <w:r w:rsidRPr="00107241">
        <w:rPr>
          <w:rFonts w:eastAsia="Cambria" w:cs="Helvetica"/>
          <w:bCs/>
          <w:szCs w:val="28"/>
        </w:rPr>
        <w:t>Rem</w:t>
      </w:r>
      <w:ins w:id="171" w:author="mccoa" w:date="2013-07-05T10:36:00Z">
        <w:r w:rsidR="001F767E">
          <w:rPr>
            <w:rFonts w:eastAsia="Cambria" w:cs="Helvetica"/>
            <w:bCs/>
            <w:szCs w:val="28"/>
          </w:rPr>
          <w:t>ediation includes</w:t>
        </w:r>
      </w:ins>
      <w:ins w:id="172" w:author="mccoa" w:date="2013-07-05T13:28:00Z">
        <w:r w:rsidR="00320379">
          <w:rPr>
            <w:rFonts w:eastAsia="Cambria" w:cs="Helvetica"/>
            <w:bCs/>
            <w:szCs w:val="28"/>
          </w:rPr>
          <w:t>;</w:t>
        </w:r>
      </w:ins>
      <w:ins w:id="173" w:author="mccoa" w:date="2013-07-05T10:36:00Z">
        <w:r w:rsidR="001F767E">
          <w:rPr>
            <w:rFonts w:eastAsia="Cambria" w:cs="Helvetica"/>
            <w:bCs/>
            <w:szCs w:val="28"/>
          </w:rPr>
          <w:t xml:space="preserve"> </w:t>
        </w:r>
      </w:ins>
    </w:p>
    <w:p w:rsidR="00320379" w:rsidRDefault="001F767E" w:rsidP="00994DF1">
      <w:pPr>
        <w:pStyle w:val="ListParagraph"/>
        <w:widowControl w:val="0"/>
        <w:numPr>
          <w:ilvl w:val="1"/>
          <w:numId w:val="47"/>
        </w:numPr>
        <w:autoSpaceDE w:val="0"/>
        <w:autoSpaceDN w:val="0"/>
        <w:adjustRightInd w:val="0"/>
        <w:spacing w:after="400"/>
        <w:rPr>
          <w:ins w:id="174" w:author="mccoa" w:date="2013-07-05T13:30:00Z"/>
          <w:rFonts w:eastAsia="Cambria" w:cs="Helvetica"/>
          <w:bCs/>
          <w:szCs w:val="28"/>
        </w:rPr>
        <w:pPrChange w:id="175" w:author="mccoa" w:date="2013-07-05T15:26:00Z">
          <w:pPr>
            <w:pStyle w:val="ListParagraph"/>
            <w:widowControl w:val="0"/>
            <w:numPr>
              <w:numId w:val="47"/>
            </w:numPr>
            <w:autoSpaceDE w:val="0"/>
            <w:autoSpaceDN w:val="0"/>
            <w:adjustRightInd w:val="0"/>
            <w:spacing w:after="400"/>
            <w:ind w:left="360" w:hanging="360"/>
          </w:pPr>
        </w:pPrChange>
      </w:pPr>
      <w:proofErr w:type="gramStart"/>
      <w:ins w:id="176" w:author="mccoa" w:date="2013-07-05T10:36:00Z">
        <w:r w:rsidRPr="00994DF1">
          <w:rPr>
            <w:rFonts w:eastAsia="Cambria" w:cs="Helvetica"/>
            <w:bCs/>
            <w:szCs w:val="28"/>
          </w:rPr>
          <w:t>ground</w:t>
        </w:r>
        <w:proofErr w:type="gramEnd"/>
        <w:r w:rsidRPr="00994DF1">
          <w:rPr>
            <w:rFonts w:eastAsia="Cambria" w:cs="Helvetica"/>
            <w:bCs/>
            <w:szCs w:val="28"/>
          </w:rPr>
          <w:t xml:space="preserve"> cover improvement</w:t>
        </w:r>
      </w:ins>
      <w:ins w:id="177" w:author="mccoa" w:date="2013-07-05T10:37:00Z">
        <w:r w:rsidRPr="00994DF1">
          <w:rPr>
            <w:rFonts w:eastAsia="Cambria" w:cs="Helvetica"/>
            <w:bCs/>
            <w:szCs w:val="28"/>
          </w:rPr>
          <w:t xml:space="preserve"> </w:t>
        </w:r>
      </w:ins>
      <w:ins w:id="178" w:author="mccoa" w:date="2013-07-05T10:48:00Z">
        <w:r w:rsidR="008531A1" w:rsidRPr="00994DF1">
          <w:rPr>
            <w:rFonts w:eastAsia="Cambria" w:cs="Helvetica"/>
            <w:bCs/>
            <w:szCs w:val="28"/>
          </w:rPr>
          <w:t>and par</w:t>
        </w:r>
        <w:r w:rsidR="00994DF1" w:rsidRPr="00994DF1">
          <w:rPr>
            <w:rFonts w:eastAsia="Cambria" w:cs="Helvetica"/>
            <w:bCs/>
            <w:szCs w:val="28"/>
          </w:rPr>
          <w:t>tial remediation for properties</w:t>
        </w:r>
      </w:ins>
      <w:ins w:id="179" w:author="mccoa" w:date="2013-07-05T15:25:00Z">
        <w:r w:rsidR="00994DF1">
          <w:rPr>
            <w:rFonts w:eastAsia="Cambria" w:cs="Helvetica"/>
            <w:bCs/>
            <w:szCs w:val="28"/>
          </w:rPr>
          <w:t>, s</w:t>
        </w:r>
      </w:ins>
      <w:ins w:id="180" w:author="mccoa" w:date="2013-07-05T13:29:00Z">
        <w:r w:rsidR="00320379" w:rsidRPr="00994DF1">
          <w:rPr>
            <w:rFonts w:eastAsia="Cambria" w:cs="Helvetica"/>
            <w:bCs/>
            <w:szCs w:val="28"/>
          </w:rPr>
          <w:t>oil excavation</w:t>
        </w:r>
      </w:ins>
      <w:ins w:id="181" w:author="mccoa" w:date="2013-07-05T13:32:00Z">
        <w:r w:rsidR="00320379" w:rsidRPr="00994DF1">
          <w:rPr>
            <w:rFonts w:eastAsia="Cambria" w:cs="Helvetica"/>
            <w:bCs/>
            <w:szCs w:val="28"/>
          </w:rPr>
          <w:t>,</w:t>
        </w:r>
      </w:ins>
      <w:ins w:id="182" w:author="mccoa" w:date="2013-07-05T13:29:00Z">
        <w:r w:rsidR="00320379" w:rsidRPr="00994DF1">
          <w:rPr>
            <w:rFonts w:eastAsia="Cambria" w:cs="Helvetica"/>
            <w:bCs/>
            <w:szCs w:val="28"/>
          </w:rPr>
          <w:t xml:space="preserve"> disposal</w:t>
        </w:r>
      </w:ins>
      <w:ins w:id="183" w:author="mccoa" w:date="2013-07-05T13:32:00Z">
        <w:r w:rsidR="00320379" w:rsidRPr="00994DF1">
          <w:rPr>
            <w:rFonts w:eastAsia="Cambria" w:cs="Helvetica"/>
            <w:bCs/>
            <w:szCs w:val="28"/>
          </w:rPr>
          <w:t xml:space="preserve"> and replacement</w:t>
        </w:r>
      </w:ins>
      <w:ins w:id="184" w:author="mccoa" w:date="2013-07-05T13:29:00Z">
        <w:r w:rsidR="00320379" w:rsidRPr="00994DF1">
          <w:rPr>
            <w:rFonts w:eastAsia="Cambria" w:cs="Helvetica"/>
            <w:bCs/>
            <w:szCs w:val="28"/>
          </w:rPr>
          <w:t xml:space="preserve"> to a depth of </w:t>
        </w:r>
      </w:ins>
      <w:ins w:id="185" w:author="mccoa" w:date="2013-07-05T13:27:00Z">
        <w:r w:rsidR="00320379" w:rsidRPr="00994DF1">
          <w:rPr>
            <w:rFonts w:eastAsia="Cambria" w:cs="Helvetica"/>
            <w:bCs/>
            <w:szCs w:val="28"/>
          </w:rPr>
          <w:t xml:space="preserve">60 cm </w:t>
        </w:r>
      </w:ins>
      <w:ins w:id="186" w:author="mccoa" w:date="2013-07-05T13:29:00Z">
        <w:r w:rsidR="00320379" w:rsidRPr="00994DF1">
          <w:rPr>
            <w:rFonts w:eastAsia="Cambria" w:cs="Helvetica"/>
            <w:bCs/>
            <w:szCs w:val="28"/>
          </w:rPr>
          <w:t>in</w:t>
        </w:r>
      </w:ins>
      <w:ins w:id="187" w:author="mccoa" w:date="2013-07-05T13:27:00Z">
        <w:r w:rsidR="00320379" w:rsidRPr="00994DF1">
          <w:rPr>
            <w:rFonts w:eastAsia="Cambria" w:cs="Helvetica"/>
            <w:bCs/>
            <w:szCs w:val="28"/>
          </w:rPr>
          <w:t xml:space="preserve"> vegetable gardens </w:t>
        </w:r>
      </w:ins>
      <w:ins w:id="188" w:author="mccoa" w:date="2013-07-05T15:25:00Z">
        <w:r w:rsidR="00994DF1">
          <w:rPr>
            <w:rFonts w:eastAsia="Cambria" w:cs="Helvetica"/>
            <w:bCs/>
            <w:szCs w:val="28"/>
          </w:rPr>
          <w:t xml:space="preserve">and 30 cm in </w:t>
        </w:r>
      </w:ins>
      <w:ins w:id="189" w:author="mccoa" w:date="2013-07-05T15:27:00Z">
        <w:r w:rsidR="008B655A">
          <w:rPr>
            <w:rFonts w:eastAsia="Cambria" w:cs="Helvetica"/>
            <w:bCs/>
            <w:szCs w:val="28"/>
          </w:rPr>
          <w:t xml:space="preserve">full </w:t>
        </w:r>
      </w:ins>
      <w:ins w:id="190" w:author="mccoa" w:date="2013-07-05T15:25:00Z">
        <w:r w:rsidR="00994DF1">
          <w:rPr>
            <w:rFonts w:eastAsia="Cambria" w:cs="Helvetica"/>
            <w:bCs/>
            <w:szCs w:val="28"/>
          </w:rPr>
          <w:t>yards</w:t>
        </w:r>
      </w:ins>
      <w:ins w:id="191" w:author="mccoa" w:date="2013-07-05T15:26:00Z">
        <w:r w:rsidR="00994DF1">
          <w:rPr>
            <w:rFonts w:eastAsia="Cambria" w:cs="Helvetica"/>
            <w:bCs/>
            <w:szCs w:val="28"/>
          </w:rPr>
          <w:t xml:space="preserve">. </w:t>
        </w:r>
      </w:ins>
      <w:ins w:id="192" w:author="mccoa" w:date="2013-07-05T13:32:00Z">
        <w:r w:rsidR="00320379">
          <w:rPr>
            <w:rFonts w:eastAsia="Cambria" w:cs="Helvetica"/>
            <w:bCs/>
            <w:szCs w:val="28"/>
          </w:rPr>
          <w:t>Deeper excavation may be required</w:t>
        </w:r>
      </w:ins>
      <w:ins w:id="193" w:author="mccoa" w:date="2013-07-05T13:33:00Z">
        <w:r w:rsidR="00320379">
          <w:rPr>
            <w:rFonts w:eastAsia="Cambria" w:cs="Helvetica"/>
            <w:bCs/>
            <w:szCs w:val="28"/>
          </w:rPr>
          <w:t xml:space="preserve"> where soil exceeds 5,000 mg/kg lead at 30 cm below surface. </w:t>
        </w:r>
      </w:ins>
    </w:p>
    <w:p w:rsidR="001B3F2B" w:rsidRDefault="001F767E" w:rsidP="001F767E">
      <w:pPr>
        <w:pStyle w:val="ListParagraph"/>
        <w:widowControl w:val="0"/>
        <w:numPr>
          <w:ilvl w:val="0"/>
          <w:numId w:val="47"/>
        </w:numPr>
        <w:autoSpaceDE w:val="0"/>
        <w:autoSpaceDN w:val="0"/>
        <w:adjustRightInd w:val="0"/>
        <w:spacing w:after="400"/>
        <w:rPr>
          <w:ins w:id="194" w:author="mccoa" w:date="2013-07-05T13:36:00Z"/>
          <w:rFonts w:eastAsia="Cambria" w:cs="Helvetica"/>
          <w:bCs/>
          <w:szCs w:val="28"/>
        </w:rPr>
      </w:pPr>
      <w:ins w:id="195" w:author="mccoa" w:date="2013-07-05T10:40:00Z">
        <w:r w:rsidRPr="001B3F2B">
          <w:rPr>
            <w:rFonts w:eastAsia="Cambria" w:cs="Helvetica"/>
            <w:bCs/>
            <w:szCs w:val="28"/>
          </w:rPr>
          <w:t>Soil disposal</w:t>
        </w:r>
      </w:ins>
      <w:ins w:id="196" w:author="mccoa" w:date="2013-07-05T13:33:00Z">
        <w:r w:rsidR="00320379" w:rsidRPr="001B3F2B">
          <w:rPr>
            <w:rFonts w:eastAsia="Cambria" w:cs="Helvetica"/>
            <w:bCs/>
            <w:szCs w:val="28"/>
          </w:rPr>
          <w:t xml:space="preserve">: </w:t>
        </w:r>
      </w:ins>
      <w:ins w:id="197" w:author="mccoa" w:date="2013-07-05T10:45:00Z">
        <w:r w:rsidR="00320379" w:rsidRPr="001B3F2B">
          <w:rPr>
            <w:rFonts w:eastAsia="Cambria" w:cs="Helvetica"/>
            <w:bCs/>
            <w:szCs w:val="28"/>
          </w:rPr>
          <w:t xml:space="preserve">Additional analytical testing is required prior to soil disposal. Analysis of </w:t>
        </w:r>
      </w:ins>
      <w:ins w:id="198" w:author="mccoa" w:date="2013-07-05T13:34:00Z">
        <w:r w:rsidR="001B3F2B" w:rsidRPr="001B3F2B">
          <w:rPr>
            <w:rFonts w:eastAsia="Cambria" w:cs="Helvetica"/>
            <w:bCs/>
            <w:szCs w:val="28"/>
          </w:rPr>
          <w:t xml:space="preserve">leachable metals is completed for soil greater than 5,000 mg/kg lead. Soil below the </w:t>
        </w:r>
        <w:proofErr w:type="spellStart"/>
        <w:r w:rsidR="001B3F2B" w:rsidRPr="001B3F2B">
          <w:rPr>
            <w:rFonts w:eastAsia="Cambria" w:cs="Helvetica"/>
            <w:bCs/>
            <w:szCs w:val="28"/>
          </w:rPr>
          <w:t>leachate</w:t>
        </w:r>
        <w:proofErr w:type="spellEnd"/>
        <w:r w:rsidR="001B3F2B" w:rsidRPr="001B3F2B">
          <w:rPr>
            <w:rFonts w:eastAsia="Cambria" w:cs="Helvetica"/>
            <w:bCs/>
            <w:szCs w:val="28"/>
          </w:rPr>
          <w:t xml:space="preserve"> standards is hauled to </w:t>
        </w:r>
        <w:proofErr w:type="spellStart"/>
        <w:r w:rsidR="001B3F2B" w:rsidRPr="001B3F2B">
          <w:rPr>
            <w:rFonts w:eastAsia="Cambria" w:cs="Helvetica"/>
            <w:bCs/>
            <w:szCs w:val="28"/>
          </w:rPr>
          <w:t>Teck</w:t>
        </w:r>
        <w:proofErr w:type="spellEnd"/>
        <w:r w:rsidR="001B3F2B" w:rsidRPr="001B3F2B">
          <w:rPr>
            <w:rFonts w:eastAsia="Cambria" w:cs="Helvetica"/>
            <w:bCs/>
            <w:szCs w:val="28"/>
          </w:rPr>
          <w:t xml:space="preserve"> Metals Landfill. Soil which exceeds </w:t>
        </w:r>
        <w:proofErr w:type="spellStart"/>
        <w:r w:rsidR="001B3F2B" w:rsidRPr="001B3F2B">
          <w:rPr>
            <w:rFonts w:eastAsia="Cambria" w:cs="Helvetica"/>
            <w:bCs/>
            <w:szCs w:val="28"/>
          </w:rPr>
          <w:t>leachate</w:t>
        </w:r>
        <w:proofErr w:type="spellEnd"/>
        <w:r w:rsidR="001B3F2B" w:rsidRPr="001B3F2B">
          <w:rPr>
            <w:rFonts w:eastAsia="Cambria" w:cs="Helvetica"/>
            <w:bCs/>
            <w:szCs w:val="28"/>
          </w:rPr>
          <w:t xml:space="preserve"> standards is hauled for reprocessing at the </w:t>
        </w:r>
        <w:proofErr w:type="spellStart"/>
        <w:r w:rsidR="001B3F2B" w:rsidRPr="001B3F2B">
          <w:rPr>
            <w:rFonts w:eastAsia="Cambria" w:cs="Helvetica"/>
            <w:bCs/>
            <w:szCs w:val="28"/>
          </w:rPr>
          <w:t>Teck</w:t>
        </w:r>
        <w:proofErr w:type="spellEnd"/>
        <w:r w:rsidR="001B3F2B" w:rsidRPr="001B3F2B">
          <w:rPr>
            <w:rFonts w:eastAsia="Cambria" w:cs="Helvetica"/>
            <w:bCs/>
            <w:szCs w:val="28"/>
          </w:rPr>
          <w:t xml:space="preserve"> Metals Trail Operations. </w:t>
        </w:r>
      </w:ins>
    </w:p>
    <w:p w:rsidR="001F767E" w:rsidRPr="001B3F2B" w:rsidRDefault="00320379" w:rsidP="001F767E">
      <w:pPr>
        <w:pStyle w:val="ListParagraph"/>
        <w:widowControl w:val="0"/>
        <w:numPr>
          <w:ilvl w:val="0"/>
          <w:numId w:val="47"/>
        </w:numPr>
        <w:autoSpaceDE w:val="0"/>
        <w:autoSpaceDN w:val="0"/>
        <w:adjustRightInd w:val="0"/>
        <w:spacing w:after="400"/>
        <w:rPr>
          <w:ins w:id="199" w:author="mccoa" w:date="2013-07-05T10:45:00Z"/>
          <w:rFonts w:eastAsia="Cambria" w:cs="Helvetica"/>
          <w:bCs/>
          <w:szCs w:val="28"/>
        </w:rPr>
      </w:pPr>
      <w:ins w:id="200" w:author="mccoa" w:date="2013-07-05T13:33:00Z">
        <w:r w:rsidRPr="001B3F2B">
          <w:rPr>
            <w:rFonts w:eastAsia="Cambria" w:cs="Helvetica"/>
            <w:bCs/>
            <w:szCs w:val="28"/>
          </w:rPr>
          <w:t xml:space="preserve">Remediation </w:t>
        </w:r>
      </w:ins>
      <w:ins w:id="201" w:author="mccoa" w:date="2013-07-05T13:36:00Z">
        <w:r w:rsidR="001B3F2B">
          <w:rPr>
            <w:rFonts w:eastAsia="Cambria" w:cs="Helvetica"/>
            <w:bCs/>
            <w:szCs w:val="28"/>
          </w:rPr>
          <w:t xml:space="preserve">soil </w:t>
        </w:r>
      </w:ins>
      <w:ins w:id="202" w:author="mccoa" w:date="2013-07-05T13:33:00Z">
        <w:r w:rsidRPr="001B3F2B">
          <w:rPr>
            <w:rFonts w:eastAsia="Cambria" w:cs="Helvetica"/>
            <w:bCs/>
            <w:szCs w:val="28"/>
          </w:rPr>
          <w:t xml:space="preserve">monitoring: </w:t>
        </w:r>
      </w:ins>
      <w:ins w:id="203" w:author="mccoa" w:date="2013-07-05T10:44:00Z">
        <w:r w:rsidR="001F767E" w:rsidRPr="001B3F2B">
          <w:rPr>
            <w:rFonts w:eastAsia="Cambria" w:cs="Helvetica"/>
            <w:bCs/>
            <w:szCs w:val="28"/>
          </w:rPr>
          <w:t>Soil samples are collected from the base of any excavations</w:t>
        </w:r>
      </w:ins>
      <w:ins w:id="204" w:author="mccoa" w:date="2013-07-05T13:36:00Z">
        <w:r w:rsidR="001B3F2B">
          <w:rPr>
            <w:rFonts w:eastAsia="Cambria" w:cs="Helvetica"/>
            <w:bCs/>
            <w:szCs w:val="28"/>
          </w:rPr>
          <w:t xml:space="preserve">. Following soil replacement, </w:t>
        </w:r>
      </w:ins>
      <w:ins w:id="205" w:author="mccoa" w:date="2013-07-05T10:44:00Z">
        <w:r w:rsidR="001F767E" w:rsidRPr="001B3F2B">
          <w:rPr>
            <w:rFonts w:eastAsia="Cambria" w:cs="Helvetica"/>
            <w:bCs/>
            <w:szCs w:val="28"/>
          </w:rPr>
          <w:t xml:space="preserve">surface </w:t>
        </w:r>
      </w:ins>
      <w:ins w:id="206" w:author="mccoa" w:date="2013-07-05T13:37:00Z">
        <w:r w:rsidR="001B3F2B">
          <w:rPr>
            <w:rFonts w:eastAsia="Cambria" w:cs="Helvetica"/>
            <w:bCs/>
            <w:szCs w:val="28"/>
          </w:rPr>
          <w:t xml:space="preserve">soil samples are collected to ensure quality of the </w:t>
        </w:r>
      </w:ins>
      <w:ins w:id="207" w:author="mccoa" w:date="2013-07-05T10:44:00Z">
        <w:r w:rsidR="001F767E" w:rsidRPr="001B3F2B">
          <w:rPr>
            <w:rFonts w:eastAsia="Cambria" w:cs="Helvetica"/>
            <w:bCs/>
            <w:szCs w:val="28"/>
          </w:rPr>
          <w:t xml:space="preserve">replaced soil. </w:t>
        </w:r>
      </w:ins>
      <w:ins w:id="208" w:author="mccoa" w:date="2013-07-05T15:18:00Z">
        <w:r w:rsidR="00832D0C">
          <w:rPr>
            <w:rFonts w:eastAsia="Cambria" w:cs="Helvetica"/>
            <w:bCs/>
            <w:szCs w:val="28"/>
          </w:rPr>
          <w:t xml:space="preserve">Records related to the remediation and soil results collected during and after the remediation are recorded in the </w:t>
        </w:r>
        <w:proofErr w:type="spellStart"/>
        <w:r w:rsidR="00832D0C">
          <w:rPr>
            <w:rFonts w:eastAsia="Cambria" w:cs="Helvetica"/>
            <w:bCs/>
            <w:szCs w:val="28"/>
          </w:rPr>
          <w:t>THE</w:t>
        </w:r>
        <w:proofErr w:type="spellEnd"/>
        <w:r w:rsidR="00832D0C">
          <w:rPr>
            <w:rFonts w:eastAsia="Cambria" w:cs="Helvetica"/>
            <w:bCs/>
            <w:szCs w:val="28"/>
          </w:rPr>
          <w:t xml:space="preserve"> Database.</w:t>
        </w:r>
      </w:ins>
    </w:p>
    <w:p w:rsidR="001F767E" w:rsidRDefault="006D1C6C" w:rsidP="001F767E">
      <w:pPr>
        <w:pStyle w:val="ListParagraph"/>
        <w:widowControl w:val="0"/>
        <w:numPr>
          <w:ilvl w:val="0"/>
          <w:numId w:val="47"/>
        </w:numPr>
        <w:autoSpaceDE w:val="0"/>
        <w:autoSpaceDN w:val="0"/>
        <w:adjustRightInd w:val="0"/>
        <w:spacing w:after="400"/>
        <w:rPr>
          <w:ins w:id="209" w:author="mccoa" w:date="2013-07-05T10:44:00Z"/>
          <w:rFonts w:eastAsia="Cambria" w:cs="Helvetica"/>
          <w:bCs/>
          <w:szCs w:val="28"/>
        </w:rPr>
      </w:pPr>
      <w:ins w:id="210" w:author="mccoa" w:date="2013-07-05T15:06:00Z">
        <w:r>
          <w:rPr>
            <w:rFonts w:eastAsia="Cambria" w:cs="Helvetica"/>
            <w:bCs/>
            <w:szCs w:val="28"/>
          </w:rPr>
          <w:t>Re-l</w:t>
        </w:r>
      </w:ins>
      <w:ins w:id="211" w:author="mccoa" w:date="2013-07-05T10:45:00Z">
        <w:r w:rsidR="001B3F2B">
          <w:rPr>
            <w:rFonts w:eastAsia="Cambria" w:cs="Helvetica"/>
            <w:bCs/>
            <w:szCs w:val="28"/>
          </w:rPr>
          <w:t xml:space="preserve">andscaping of remediated areas such as </w:t>
        </w:r>
        <w:r w:rsidR="001F767E">
          <w:rPr>
            <w:rFonts w:eastAsia="Cambria" w:cs="Helvetica"/>
            <w:bCs/>
            <w:szCs w:val="28"/>
          </w:rPr>
          <w:t xml:space="preserve">cover replacement </w:t>
        </w:r>
      </w:ins>
      <w:ins w:id="212" w:author="mccoa" w:date="2013-07-05T15:06:00Z">
        <w:r>
          <w:rPr>
            <w:rFonts w:eastAsia="Cambria" w:cs="Helvetica"/>
            <w:bCs/>
            <w:szCs w:val="28"/>
          </w:rPr>
          <w:t xml:space="preserve">of </w:t>
        </w:r>
      </w:ins>
      <w:ins w:id="213" w:author="mccoa" w:date="2013-07-05T10:45:00Z">
        <w:r>
          <w:rPr>
            <w:rFonts w:eastAsia="Cambria" w:cs="Helvetica"/>
            <w:bCs/>
            <w:szCs w:val="28"/>
          </w:rPr>
          <w:t xml:space="preserve">sod, rock, </w:t>
        </w:r>
      </w:ins>
      <w:ins w:id="214" w:author="mccoa" w:date="2013-07-05T15:06:00Z">
        <w:r>
          <w:rPr>
            <w:rFonts w:eastAsia="Cambria" w:cs="Helvetica"/>
            <w:bCs/>
            <w:szCs w:val="28"/>
          </w:rPr>
          <w:t xml:space="preserve">and </w:t>
        </w:r>
      </w:ins>
      <w:ins w:id="215" w:author="mccoa" w:date="2013-07-05T10:45:00Z">
        <w:r>
          <w:rPr>
            <w:rFonts w:eastAsia="Cambria" w:cs="Helvetica"/>
            <w:bCs/>
            <w:szCs w:val="28"/>
          </w:rPr>
          <w:t>plants</w:t>
        </w:r>
      </w:ins>
    </w:p>
    <w:p w:rsidR="001F767E" w:rsidRDefault="001F767E" w:rsidP="00107241">
      <w:pPr>
        <w:pStyle w:val="ListParagraph"/>
        <w:widowControl w:val="0"/>
        <w:numPr>
          <w:ilvl w:val="0"/>
          <w:numId w:val="47"/>
        </w:numPr>
        <w:autoSpaceDE w:val="0"/>
        <w:autoSpaceDN w:val="0"/>
        <w:adjustRightInd w:val="0"/>
        <w:spacing w:after="400"/>
        <w:rPr>
          <w:ins w:id="216" w:author="mccoa" w:date="2013-07-05T10:42:00Z"/>
          <w:rFonts w:eastAsia="Cambria" w:cs="Helvetica"/>
          <w:bCs/>
          <w:szCs w:val="28"/>
        </w:rPr>
      </w:pPr>
      <w:ins w:id="217" w:author="mccoa" w:date="2013-07-05T10:44:00Z">
        <w:r>
          <w:rPr>
            <w:rFonts w:eastAsia="Cambria" w:cs="Helvetica"/>
            <w:bCs/>
            <w:szCs w:val="28"/>
          </w:rPr>
          <w:t xml:space="preserve">Results of the remediation are provided to the property owner and to </w:t>
        </w:r>
        <w:proofErr w:type="spellStart"/>
        <w:r>
          <w:rPr>
            <w:rFonts w:eastAsia="Cambria" w:cs="Helvetica"/>
            <w:bCs/>
            <w:szCs w:val="28"/>
          </w:rPr>
          <w:t>Teck</w:t>
        </w:r>
        <w:proofErr w:type="spellEnd"/>
        <w:r>
          <w:rPr>
            <w:rFonts w:eastAsia="Cambria" w:cs="Helvetica"/>
            <w:bCs/>
            <w:szCs w:val="28"/>
          </w:rPr>
          <w:t>.</w:t>
        </w:r>
      </w:ins>
      <w:ins w:id="218" w:author="mccoa" w:date="2013-07-05T10:48:00Z">
        <w:r w:rsidR="008531A1">
          <w:rPr>
            <w:rFonts w:eastAsia="Cambria" w:cs="Helvetica"/>
            <w:bCs/>
            <w:szCs w:val="28"/>
          </w:rPr>
          <w:t xml:space="preserve"> </w:t>
        </w:r>
      </w:ins>
      <w:ins w:id="219" w:author="mccoa" w:date="2013-07-05T13:38:00Z">
        <w:r w:rsidR="001B3F2B">
          <w:rPr>
            <w:rFonts w:eastAsia="Cambria" w:cs="Helvetica"/>
            <w:bCs/>
            <w:szCs w:val="28"/>
          </w:rPr>
          <w:t>An u</w:t>
        </w:r>
      </w:ins>
      <w:ins w:id="220" w:author="mccoa" w:date="2013-07-05T10:48:00Z">
        <w:r w:rsidR="008531A1">
          <w:rPr>
            <w:rFonts w:eastAsia="Cambria" w:cs="Helvetica"/>
            <w:bCs/>
            <w:szCs w:val="28"/>
          </w:rPr>
          <w:t>pdate to</w:t>
        </w:r>
      </w:ins>
      <w:ins w:id="221" w:author="mccoa" w:date="2013-07-05T13:38:00Z">
        <w:r w:rsidR="001B3F2B">
          <w:rPr>
            <w:rFonts w:eastAsia="Cambria" w:cs="Helvetica"/>
            <w:bCs/>
            <w:szCs w:val="28"/>
          </w:rPr>
          <w:t xml:space="preserve"> the </w:t>
        </w:r>
        <w:proofErr w:type="spellStart"/>
        <w:r w:rsidR="001B3F2B">
          <w:rPr>
            <w:rFonts w:eastAsia="Cambria" w:cs="Helvetica"/>
            <w:bCs/>
            <w:szCs w:val="28"/>
          </w:rPr>
          <w:t>MoE</w:t>
        </w:r>
        <w:proofErr w:type="spellEnd"/>
        <w:r w:rsidR="001B3F2B">
          <w:rPr>
            <w:rFonts w:eastAsia="Cambria" w:cs="Helvetica"/>
            <w:bCs/>
            <w:szCs w:val="28"/>
          </w:rPr>
          <w:t xml:space="preserve"> on the completion of the remediation is submitted</w:t>
        </w:r>
      </w:ins>
      <w:ins w:id="222" w:author="mccoa" w:date="2013-07-05T10:48:00Z">
        <w:r w:rsidR="008531A1">
          <w:rPr>
            <w:rFonts w:eastAsia="Cambria" w:cs="Helvetica"/>
            <w:bCs/>
            <w:szCs w:val="28"/>
          </w:rPr>
          <w:t>.</w:t>
        </w:r>
      </w:ins>
      <w:ins w:id="223" w:author="mccoa" w:date="2013-07-05T15:14:00Z">
        <w:r w:rsidR="006D1C6C">
          <w:rPr>
            <w:rFonts w:eastAsia="Cambria" w:cs="Helvetica"/>
            <w:bCs/>
            <w:szCs w:val="28"/>
          </w:rPr>
          <w:t xml:space="preserve"> If the property was classified as high risk, then a letter to re-classify the property as non-high risk is requested. </w:t>
        </w:r>
      </w:ins>
    </w:p>
    <w:p w:rsidR="001F767E" w:rsidRPr="00107241" w:rsidRDefault="001F767E" w:rsidP="00107241">
      <w:pPr>
        <w:pStyle w:val="ListParagraph"/>
        <w:widowControl w:val="0"/>
        <w:numPr>
          <w:ilvl w:val="0"/>
          <w:numId w:val="47"/>
        </w:numPr>
        <w:autoSpaceDE w:val="0"/>
        <w:autoSpaceDN w:val="0"/>
        <w:adjustRightInd w:val="0"/>
        <w:spacing w:after="400"/>
        <w:rPr>
          <w:rFonts w:eastAsia="Cambria" w:cs="Helvetica"/>
          <w:bCs/>
          <w:szCs w:val="28"/>
        </w:rPr>
      </w:pPr>
      <w:ins w:id="224" w:author="mccoa" w:date="2013-07-05T10:42:00Z">
        <w:r>
          <w:rPr>
            <w:rFonts w:eastAsia="Cambria" w:cs="Helvetica"/>
            <w:bCs/>
            <w:szCs w:val="28"/>
          </w:rPr>
          <w:t xml:space="preserve">Long term </w:t>
        </w:r>
      </w:ins>
      <w:ins w:id="225" w:author="mccoa" w:date="2013-07-05T13:39:00Z">
        <w:r w:rsidR="001B3F2B">
          <w:rPr>
            <w:rFonts w:eastAsia="Cambria" w:cs="Helvetica"/>
            <w:bCs/>
            <w:szCs w:val="28"/>
          </w:rPr>
          <w:t>Soil Study</w:t>
        </w:r>
      </w:ins>
      <w:ins w:id="226" w:author="mccoa" w:date="2013-07-05T13:38:00Z">
        <w:r w:rsidR="001B3F2B">
          <w:rPr>
            <w:rFonts w:eastAsia="Cambria" w:cs="Helvetica"/>
            <w:bCs/>
            <w:szCs w:val="28"/>
          </w:rPr>
          <w:t xml:space="preserve">: </w:t>
        </w:r>
      </w:ins>
      <w:ins w:id="227" w:author="mccoa" w:date="2013-07-05T15:15:00Z">
        <w:r w:rsidR="006D1C6C">
          <w:rPr>
            <w:rFonts w:eastAsia="Cambria" w:cs="Helvetica"/>
            <w:bCs/>
            <w:szCs w:val="28"/>
          </w:rPr>
          <w:t xml:space="preserve">A study to monitor metals concentrations on remediated yards and vegetable gardens over time is being carried out. The study started in 2010 and </w:t>
        </w:r>
      </w:ins>
      <w:ins w:id="228" w:author="mccoa" w:date="2013-07-05T15:16:00Z">
        <w:r w:rsidR="006D1C6C">
          <w:rPr>
            <w:rFonts w:eastAsia="Cambria" w:cs="Helvetica"/>
            <w:bCs/>
            <w:szCs w:val="28"/>
          </w:rPr>
          <w:t>i</w:t>
        </w:r>
      </w:ins>
      <w:ins w:id="229" w:author="mccoa" w:date="2013-07-05T15:15:00Z">
        <w:r w:rsidR="006D1C6C">
          <w:rPr>
            <w:rFonts w:eastAsia="Cambria" w:cs="Helvetica"/>
            <w:bCs/>
            <w:szCs w:val="28"/>
          </w:rPr>
          <w:t xml:space="preserve">t will likely </w:t>
        </w:r>
        <w:r w:rsidR="006D1C6C">
          <w:rPr>
            <w:rFonts w:eastAsia="Cambria" w:cs="Helvetica"/>
            <w:bCs/>
            <w:szCs w:val="28"/>
          </w:rPr>
          <w:lastRenderedPageBreak/>
          <w:t xml:space="preserve">take a number of years to determine </w:t>
        </w:r>
      </w:ins>
      <w:ins w:id="230" w:author="mccoa" w:date="2013-07-05T15:16:00Z">
        <w:r w:rsidR="006D1C6C">
          <w:rPr>
            <w:rFonts w:eastAsia="Cambria" w:cs="Helvetica"/>
            <w:bCs/>
            <w:szCs w:val="28"/>
          </w:rPr>
          <w:t>the level to which</w:t>
        </w:r>
      </w:ins>
      <w:ins w:id="231" w:author="mccoa" w:date="2013-07-05T15:15:00Z">
        <w:r w:rsidR="006D1C6C">
          <w:rPr>
            <w:rFonts w:eastAsia="Cambria" w:cs="Helvetica"/>
            <w:bCs/>
            <w:szCs w:val="28"/>
          </w:rPr>
          <w:t xml:space="preserve"> soil metal concentrations are changing. </w:t>
        </w:r>
      </w:ins>
    </w:p>
    <w:p w:rsidR="002C1FF0" w:rsidRPr="002C1FF0" w:rsidRDefault="002C1FF0" w:rsidP="002C1FF0">
      <w:pPr>
        <w:widowControl w:val="0"/>
        <w:autoSpaceDE w:val="0"/>
        <w:autoSpaceDN w:val="0"/>
        <w:adjustRightInd w:val="0"/>
        <w:spacing w:after="400"/>
        <w:rPr>
          <w:rFonts w:eastAsia="Cambria" w:cs="Helvetica"/>
          <w:bCs/>
          <w:color w:val="535353"/>
          <w:szCs w:val="28"/>
        </w:rPr>
      </w:pPr>
    </w:p>
    <w:p w:rsidR="000B0981" w:rsidRDefault="002C1FF0" w:rsidP="00D87153">
      <w:pPr>
        <w:pStyle w:val="IntrinsikBulletStyle"/>
      </w:pPr>
      <w:proofErr w:type="gramStart"/>
      <w:r w:rsidRPr="00D87153">
        <w:rPr>
          <w:rFonts w:eastAsia="Cambria" w:cs="Helvetica"/>
          <w:color w:val="535353"/>
          <w:szCs w:val="28"/>
        </w:rPr>
        <w:t> </w:t>
      </w:r>
      <w:r w:rsidR="0080779B">
        <w:t>Overview of program only.</w:t>
      </w:r>
      <w:proofErr w:type="gramEnd"/>
      <w:r w:rsidR="0080779B">
        <w:t xml:space="preserve"> </w:t>
      </w:r>
      <w:r w:rsidR="00563227" w:rsidRPr="00563227">
        <w:t>Details on the prioritization of yards and gardens for remediation</w:t>
      </w:r>
      <w:r w:rsidR="00265C66">
        <w:t xml:space="preserve"> (based on lead concentrations in soil)</w:t>
      </w:r>
      <w:r w:rsidR="00563227" w:rsidRPr="00563227">
        <w:t xml:space="preserve">, the actual activities involved in remediation, as well as restoration of the yards and gardens are provided in SNC-Lavalin (2011). This document also includes Standard Operating Procedures, notification letters, and detailed methods for analyzing and managing data. </w:t>
      </w:r>
    </w:p>
    <w:p w:rsidR="003E47C7" w:rsidRPr="00563227" w:rsidRDefault="003E47C7" w:rsidP="00D87153">
      <w:pPr>
        <w:pStyle w:val="IntrinsikBulletStyle"/>
      </w:pPr>
      <w:r>
        <w:t>Describe basis for 5000 and 1000 mg/kg targets</w:t>
      </w:r>
    </w:p>
    <w:p w:rsidR="003E47C7" w:rsidRPr="00E40206" w:rsidRDefault="003E47C7" w:rsidP="00D87153">
      <w:pPr>
        <w:pStyle w:val="IntrinsikBulletStyle"/>
      </w:pPr>
      <w:r w:rsidRPr="00E40206">
        <w:t>Long Term Soil Study</w:t>
      </w:r>
      <w:r w:rsidR="00EC466A" w:rsidRPr="00E40206">
        <w:t xml:space="preserve"> (what is it and how does it tie in)</w:t>
      </w:r>
    </w:p>
    <w:p w:rsidR="003E47C7" w:rsidRPr="00E40206" w:rsidRDefault="003E47C7" w:rsidP="00D87153">
      <w:pPr>
        <w:pStyle w:val="IntrinsikBulletStyle"/>
      </w:pPr>
      <w:r w:rsidRPr="00E40206">
        <w:t xml:space="preserve">Produce sampling etc.  </w:t>
      </w:r>
      <w:r w:rsidR="00EC466A" w:rsidRPr="00E40206">
        <w:t xml:space="preserve">Did the HHRA produce screening values for comparison? </w:t>
      </w:r>
    </w:p>
    <w:p w:rsidR="00D87153" w:rsidRDefault="003E47C7" w:rsidP="00D87153">
      <w:pPr>
        <w:pStyle w:val="IntrinsikBulletStyle"/>
      </w:pPr>
      <w:r w:rsidRPr="00E40206">
        <w:t xml:space="preserve">Grass Clipping assessment </w:t>
      </w:r>
      <w:r w:rsidR="00EC466A" w:rsidRPr="00E40206">
        <w:t>(what is it and how does it tie in?)</w:t>
      </w:r>
    </w:p>
    <w:p w:rsidR="00D87153" w:rsidRDefault="00D87153" w:rsidP="00D87153">
      <w:pPr>
        <w:pStyle w:val="IntrinsikBulletStyle"/>
      </w:pPr>
    </w:p>
    <w:p w:rsidR="00D87153" w:rsidRDefault="00D87153" w:rsidP="00D87153">
      <w:pPr>
        <w:pStyle w:val="IntrinsikBulletStyle"/>
      </w:pPr>
      <w:r>
        <w:t>Information and Advice about Soil</w:t>
      </w:r>
    </w:p>
    <w:p w:rsidR="003E47C7" w:rsidRPr="00E40206" w:rsidRDefault="003E47C7" w:rsidP="00D87153">
      <w:pPr>
        <w:pStyle w:val="IntrinsikBulletStyle"/>
      </w:pPr>
    </w:p>
    <w:p w:rsidR="003E47C7" w:rsidRDefault="003E47C7" w:rsidP="004002D3">
      <w:pPr>
        <w:rPr>
          <w:highlight w:val="yellow"/>
        </w:rPr>
      </w:pPr>
    </w:p>
    <w:p w:rsidR="00A4786B" w:rsidRDefault="00B459F4" w:rsidP="004277FC">
      <w:pPr>
        <w:pStyle w:val="Heading3"/>
      </w:pPr>
      <w:r>
        <w:t>Healthy Home Program</w:t>
      </w:r>
    </w:p>
    <w:p w:rsidR="00D924FD" w:rsidRPr="00D924FD" w:rsidRDefault="00D924FD" w:rsidP="00D924FD">
      <w:pPr>
        <w:rPr>
          <w:lang w:val="en-CA"/>
        </w:rPr>
      </w:pPr>
    </w:p>
    <w:p w:rsidR="00B459F4" w:rsidRDefault="00C64877" w:rsidP="00D87153">
      <w:pPr>
        <w:pStyle w:val="IntrinsikBulletStyle"/>
      </w:pPr>
      <w:r>
        <w:t>Overview of program</w:t>
      </w:r>
      <w:r w:rsidR="00265C66">
        <w:t xml:space="preserve"> </w:t>
      </w:r>
      <w:r w:rsidR="003E6CB6">
        <w:t xml:space="preserve">- </w:t>
      </w:r>
      <w:r w:rsidR="00265C66">
        <w:t>soil assessment to prioritize properties for remediation based on the presence of young children, both for Case Management (where BLL are elevated), and for Primary Prevention (to prevent elevated BLL from occurring)</w:t>
      </w:r>
    </w:p>
    <w:p w:rsidR="00C64877" w:rsidRDefault="00B459F4" w:rsidP="00D87153">
      <w:pPr>
        <w:pStyle w:val="IntrinsikBulletStyle"/>
      </w:pPr>
      <w:r>
        <w:t>Lead paint testing (is this offered only to our PP and CM families or is it offered to anyone receiving the HRSP services?)</w:t>
      </w:r>
    </w:p>
    <w:p w:rsidR="00A4786B" w:rsidRDefault="00B459F4" w:rsidP="00D87153">
      <w:pPr>
        <w:pStyle w:val="IntrinsikBulletStyle"/>
      </w:pPr>
      <w:r>
        <w:t xml:space="preserve">Collaboration with </w:t>
      </w:r>
      <w:r w:rsidR="00DF5BD4">
        <w:t xml:space="preserve">Family Health </w:t>
      </w:r>
      <w:r>
        <w:t>Program - describe</w:t>
      </w:r>
    </w:p>
    <w:p w:rsidR="00A4786B" w:rsidRDefault="00A4786B" w:rsidP="00A4786B"/>
    <w:p w:rsidR="00A6630A" w:rsidRDefault="00A6630A" w:rsidP="004277FC">
      <w:pPr>
        <w:pStyle w:val="Heading3"/>
      </w:pPr>
      <w:r w:rsidRPr="004277FC">
        <w:t>Home Reno</w:t>
      </w:r>
      <w:r w:rsidR="004277FC">
        <w:t>vation</w:t>
      </w:r>
      <w:r w:rsidRPr="004277FC">
        <w:t xml:space="preserve"> </w:t>
      </w:r>
      <w:r w:rsidR="004277FC">
        <w:t>S</w:t>
      </w:r>
      <w:r w:rsidRPr="004277FC">
        <w:t>upport</w:t>
      </w:r>
      <w:r w:rsidR="002D0071">
        <w:t xml:space="preserve"> Program</w:t>
      </w:r>
    </w:p>
    <w:p w:rsidR="00D924FD" w:rsidRPr="00D924FD" w:rsidRDefault="00D924FD" w:rsidP="00D924FD">
      <w:pPr>
        <w:rPr>
          <w:lang w:val="en-CA"/>
        </w:rPr>
      </w:pPr>
    </w:p>
    <w:p w:rsidR="004277FC" w:rsidRPr="004277FC" w:rsidRDefault="004277FC" w:rsidP="00D87153">
      <w:pPr>
        <w:pStyle w:val="IntrinsikBulletStyle"/>
      </w:pPr>
      <w:r w:rsidRPr="004277FC">
        <w:t>Overview of program only.</w:t>
      </w:r>
      <w:r>
        <w:t xml:space="preserve">  Details provided…….</w:t>
      </w:r>
    </w:p>
    <w:p w:rsidR="0035413A" w:rsidRDefault="002D0071" w:rsidP="00D87153">
      <w:pPr>
        <w:pStyle w:val="IntrinsikBulletStyle"/>
      </w:pPr>
      <w:r w:rsidRPr="002D0071">
        <w:t>Communication and outreach</w:t>
      </w:r>
      <w:r w:rsidR="0035413A">
        <w:t xml:space="preserve"> to increase public awareness of program</w:t>
      </w:r>
      <w:r>
        <w:t xml:space="preserve">.  </w:t>
      </w:r>
    </w:p>
    <w:p w:rsidR="00B459F4" w:rsidRDefault="0035413A" w:rsidP="00D87153">
      <w:pPr>
        <w:pStyle w:val="IntrinsikBulletStyle"/>
      </w:pPr>
      <w:r>
        <w:t>Supplies, equipment provided.  Education/information.</w:t>
      </w:r>
    </w:p>
    <w:p w:rsidR="00B459F4" w:rsidRDefault="00B459F4" w:rsidP="00D87153">
      <w:pPr>
        <w:pStyle w:val="IntrinsikBulletStyle"/>
      </w:pPr>
      <w:r w:rsidRPr="002D0071">
        <w:t>Connect to BC1Call, Building Permits</w:t>
      </w:r>
      <w:r w:rsidR="0035413A">
        <w:t xml:space="preserve"> in the appropriate place</w:t>
      </w:r>
    </w:p>
    <w:p w:rsidR="002D0071" w:rsidRPr="002D0071" w:rsidRDefault="0035413A" w:rsidP="00D87153">
      <w:pPr>
        <w:pStyle w:val="IntrinsikBulletStyle"/>
      </w:pPr>
      <w:r>
        <w:t>Make sure that the description responds to the following recommendation made after the 2010 consultation: “</w:t>
      </w:r>
      <w:r w:rsidR="002D0071" w:rsidRPr="0016084E">
        <w:t xml:space="preserve">Given strong public support but low awareness of this program, </w:t>
      </w:r>
      <w:r w:rsidR="002D0071">
        <w:t>it is a priority to conduct</w:t>
      </w:r>
      <w:r w:rsidR="002D0071" w:rsidRPr="0016084E">
        <w:t xml:space="preserve"> more extensive promotion of the Home</w:t>
      </w:r>
      <w:r w:rsidR="002D0071">
        <w:t xml:space="preserve"> Renovation Support Program</w:t>
      </w:r>
      <w:r w:rsidR="002D0071" w:rsidRPr="0016084E">
        <w:t xml:space="preserve">.  This includes expanded outreach to young families throughout Greater Trail through daycares, family play groups, home &amp; garden stores, libraries and other businesses and services that cater to young families.  There </w:t>
      </w:r>
      <w:r w:rsidR="002D0071">
        <w:t xml:space="preserve">also </w:t>
      </w:r>
      <w:r w:rsidR="002D0071" w:rsidRPr="0016084E">
        <w:t>will be increased outreach to home renovation professionals and links to the RDKB building permits departmen</w:t>
      </w:r>
      <w:r w:rsidR="002D0071">
        <w:t>t.</w:t>
      </w:r>
      <w:r>
        <w:t>”</w:t>
      </w:r>
      <w:r w:rsidR="00B459F4">
        <w:t xml:space="preserve">  </w:t>
      </w:r>
    </w:p>
    <w:p w:rsidR="003E47C7" w:rsidRPr="002D0071" w:rsidRDefault="003E47C7" w:rsidP="00D87153">
      <w:pPr>
        <w:pStyle w:val="IntrinsikBulletStyle"/>
      </w:pPr>
      <w:r w:rsidRPr="002D0071">
        <w:t>Lead Paint Testing</w:t>
      </w:r>
      <w:r w:rsidR="00B459F4">
        <w:t xml:space="preserve"> (should this be here?</w:t>
      </w:r>
      <w:r w:rsidR="0035413A">
        <w:t>???</w:t>
      </w:r>
      <w:r w:rsidR="00B459F4">
        <w:t>)</w:t>
      </w:r>
    </w:p>
    <w:p w:rsidR="003E47C7" w:rsidRPr="002D0071" w:rsidRDefault="00B459F4" w:rsidP="00D87153">
      <w:pPr>
        <w:pStyle w:val="IntrinsikBulletStyle"/>
      </w:pPr>
      <w:r>
        <w:t xml:space="preserve">Engagement of the home building sector - </w:t>
      </w:r>
      <w:r w:rsidR="003E47C7" w:rsidRPr="002D0071">
        <w:t>Contractor Training</w:t>
      </w:r>
      <w:r>
        <w:t>, what else?</w:t>
      </w:r>
    </w:p>
    <w:p w:rsidR="00CD2ABB" w:rsidRDefault="00CD2ABB" w:rsidP="00CD2ABB">
      <w:pPr>
        <w:pStyle w:val="List-Bullet1"/>
        <w:numPr>
          <w:ilvl w:val="0"/>
          <w:numId w:val="0"/>
        </w:numPr>
        <w:ind w:left="720" w:hanging="360"/>
      </w:pPr>
    </w:p>
    <w:p w:rsidR="009405C8" w:rsidRDefault="009405C8" w:rsidP="00DB13E3">
      <w:pPr>
        <w:pStyle w:val="Heading3"/>
      </w:pPr>
      <w:r>
        <w:lastRenderedPageBreak/>
        <w:t xml:space="preserve">Soil Assessment </w:t>
      </w:r>
      <w:r w:rsidR="0035413A">
        <w:t xml:space="preserve">(&amp; Remediation?) </w:t>
      </w:r>
      <w:r>
        <w:t>in the Community</w:t>
      </w:r>
    </w:p>
    <w:p w:rsidR="0035413A" w:rsidRDefault="0035413A" w:rsidP="009405C8"/>
    <w:p w:rsidR="0035413A" w:rsidRDefault="0035413A" w:rsidP="0035413A">
      <w:pPr>
        <w:pStyle w:val="ListParagraph"/>
        <w:numPr>
          <w:ilvl w:val="0"/>
          <w:numId w:val="44"/>
        </w:numPr>
      </w:pPr>
      <w:r>
        <w:t>Playgrounds, schools etc.  Who remediates?</w:t>
      </w:r>
    </w:p>
    <w:p w:rsidR="009405C8" w:rsidRPr="009405C8" w:rsidRDefault="009405C8" w:rsidP="009405C8"/>
    <w:p w:rsidR="00B65045" w:rsidRDefault="00B65045" w:rsidP="00DB13E3">
      <w:pPr>
        <w:pStyle w:val="Heading3"/>
      </w:pPr>
      <w:r>
        <w:t>Compliance Monitoring and Adaptation</w:t>
      </w:r>
    </w:p>
    <w:p w:rsidR="00D924FD" w:rsidRPr="00D924FD" w:rsidRDefault="00D924FD" w:rsidP="00D924FD">
      <w:pPr>
        <w:rPr>
          <w:lang w:val="en-CA"/>
        </w:rPr>
      </w:pPr>
    </w:p>
    <w:p w:rsidR="00B65045" w:rsidRDefault="00B65045" w:rsidP="00D87153">
      <w:pPr>
        <w:pStyle w:val="IntrinsikBulletStyle"/>
      </w:pPr>
      <w:r w:rsidRPr="00B65045">
        <w:t xml:space="preserve">Describe how work will be evaluated/reviewed to </w:t>
      </w:r>
      <w:r>
        <w:t xml:space="preserve">determine the need for changes </w:t>
      </w:r>
    </w:p>
    <w:p w:rsidR="00B65045" w:rsidRPr="00B65045" w:rsidRDefault="00B65045" w:rsidP="00B65045"/>
    <w:p w:rsidR="00AD1202" w:rsidRDefault="00AD1202" w:rsidP="00DB13E3">
      <w:pPr>
        <w:pStyle w:val="Heading3"/>
      </w:pPr>
      <w:r>
        <w:t>Summary and Conclusions</w:t>
      </w:r>
    </w:p>
    <w:p w:rsidR="00D0656C" w:rsidRDefault="00D0656C" w:rsidP="00D0656C"/>
    <w:p w:rsidR="003034C1" w:rsidRDefault="003034C1" w:rsidP="00D0656C"/>
    <w:p w:rsidR="003034C1" w:rsidRPr="00D0656C" w:rsidRDefault="003034C1" w:rsidP="00D0656C"/>
    <w:p w:rsidR="00AD1202" w:rsidRDefault="00AD1202" w:rsidP="00AD1202">
      <w:pPr>
        <w:pStyle w:val="Heading3"/>
      </w:pPr>
      <w:r w:rsidRPr="000317EB">
        <w:t>References</w:t>
      </w:r>
    </w:p>
    <w:p w:rsidR="00D924FD" w:rsidRPr="00D924FD" w:rsidRDefault="00D924FD" w:rsidP="00D924FD">
      <w:pPr>
        <w:rPr>
          <w:lang w:val="en-CA"/>
        </w:rPr>
      </w:pPr>
    </w:p>
    <w:p w:rsidR="0094566F" w:rsidRDefault="00D0656C" w:rsidP="00D924FD">
      <w:pPr>
        <w:pStyle w:val="Intrinsik-Reference"/>
        <w:rPr>
          <w:b/>
        </w:rPr>
      </w:pPr>
      <w:r w:rsidRPr="00D0656C">
        <w:t>SNC-Lavalin</w:t>
      </w:r>
      <w:r>
        <w:t xml:space="preserve">. 2011. </w:t>
      </w:r>
      <w:r w:rsidRPr="00A456E6">
        <w:rPr>
          <w:highlight w:val="yellow"/>
        </w:rPr>
        <w:t>Draft</w:t>
      </w:r>
      <w:r>
        <w:t xml:space="preserve"> Trail Wide Residential Remediation Guidelines. Version 5. Prepared for Teck Metals Ltd. August 2011. </w:t>
      </w:r>
    </w:p>
    <w:p w:rsidR="00D924FD" w:rsidRDefault="00D924FD" w:rsidP="00A456E6"/>
    <w:p w:rsidR="00A456E6" w:rsidRDefault="00A456E6" w:rsidP="00D924FD">
      <w:pPr>
        <w:pStyle w:val="Intrinsik-Reference"/>
      </w:pPr>
      <w:r>
        <w:t xml:space="preserve">SNC-Lavalin. 2008. </w:t>
      </w:r>
      <w:r w:rsidRPr="00A456E6">
        <w:rPr>
          <w:highlight w:val="yellow"/>
        </w:rPr>
        <w:t>Draft</w:t>
      </w:r>
      <w:r>
        <w:t xml:space="preserve">. Soil Assessment Guidelines. </w:t>
      </w:r>
    </w:p>
    <w:p w:rsidR="00977CAB" w:rsidRDefault="00977CAB" w:rsidP="00A456E6"/>
    <w:p w:rsidR="00977CAB" w:rsidRDefault="00E40206" w:rsidP="00977CAB">
      <w:pPr>
        <w:pStyle w:val="Heading3"/>
      </w:pPr>
      <w:r>
        <w:t xml:space="preserve">Contacts </w:t>
      </w:r>
    </w:p>
    <w:p w:rsidR="00D924FD" w:rsidRPr="00D924FD" w:rsidRDefault="00D924FD" w:rsidP="00D924FD">
      <w:pPr>
        <w:rPr>
          <w:lang w:val="en-CA"/>
        </w:rPr>
      </w:pPr>
    </w:p>
    <w:p w:rsidR="00977CAB" w:rsidRDefault="00977CAB" w:rsidP="00977CAB">
      <w:pPr>
        <w:pStyle w:val="ListParagraph"/>
        <w:ind w:left="0"/>
      </w:pPr>
      <w:r>
        <w:t>Please refer to Table 1-1 for more information or to obtain copies of the referenced documents.</w:t>
      </w:r>
    </w:p>
    <w:p w:rsidR="00977CAB" w:rsidRDefault="00977CAB" w:rsidP="00977CAB">
      <w:pPr>
        <w:pStyle w:val="ListParagraph"/>
        <w:ind w:left="0"/>
      </w:pPr>
    </w:p>
    <w:tbl>
      <w:tblPr>
        <w:tblStyle w:val="TableGrid"/>
        <w:tblW w:w="9360" w:type="dxa"/>
        <w:tblInd w:w="115" w:type="dxa"/>
        <w:tblLook w:val="04A0"/>
      </w:tblPr>
      <w:tblGrid>
        <w:gridCol w:w="3232"/>
        <w:gridCol w:w="1691"/>
        <w:gridCol w:w="1760"/>
        <w:gridCol w:w="2677"/>
      </w:tblGrid>
      <w:tr w:rsidR="00977CAB">
        <w:tc>
          <w:tcPr>
            <w:tcW w:w="9576" w:type="dxa"/>
            <w:gridSpan w:val="4"/>
          </w:tcPr>
          <w:p w:rsidR="00977CAB" w:rsidRPr="001F1CD0" w:rsidRDefault="00977CAB" w:rsidP="00977CAB">
            <w:pPr>
              <w:pStyle w:val="ListParagraph"/>
              <w:ind w:left="0"/>
              <w:rPr>
                <w:b/>
              </w:rPr>
            </w:pPr>
            <w:r w:rsidRPr="001F1CD0">
              <w:rPr>
                <w:b/>
              </w:rPr>
              <w:t xml:space="preserve">Table 1-1 Contact Information for the </w:t>
            </w:r>
            <w:r>
              <w:rPr>
                <w:b/>
              </w:rPr>
              <w:t>Home and Garden</w:t>
            </w:r>
            <w:r w:rsidRPr="001F1CD0">
              <w:rPr>
                <w:b/>
              </w:rPr>
              <w:t xml:space="preserve"> Program</w:t>
            </w:r>
          </w:p>
        </w:tc>
      </w:tr>
      <w:tr w:rsidR="00977CAB">
        <w:tc>
          <w:tcPr>
            <w:tcW w:w="3340" w:type="dxa"/>
          </w:tcPr>
          <w:p w:rsidR="00977CAB" w:rsidRDefault="00977CAB" w:rsidP="00A4624B">
            <w:pPr>
              <w:pStyle w:val="Intrinsik-Tableheader"/>
            </w:pPr>
            <w:r>
              <w:t>Program Area</w:t>
            </w:r>
          </w:p>
        </w:tc>
        <w:tc>
          <w:tcPr>
            <w:tcW w:w="1730" w:type="dxa"/>
          </w:tcPr>
          <w:p w:rsidR="00977CAB" w:rsidRPr="001F1CD0" w:rsidRDefault="00977CAB" w:rsidP="00A4624B">
            <w:pPr>
              <w:pStyle w:val="Intrinsik-Tableheadercentred"/>
            </w:pPr>
            <w:r>
              <w:t>Contact Person</w:t>
            </w:r>
          </w:p>
        </w:tc>
        <w:tc>
          <w:tcPr>
            <w:tcW w:w="1802" w:type="dxa"/>
          </w:tcPr>
          <w:p w:rsidR="00977CAB" w:rsidRDefault="00977CAB" w:rsidP="00A4624B">
            <w:pPr>
              <w:pStyle w:val="Intrinsik-Tableheadercentred"/>
            </w:pPr>
            <w:r>
              <w:t>Contact Phone Number</w:t>
            </w:r>
          </w:p>
        </w:tc>
        <w:tc>
          <w:tcPr>
            <w:tcW w:w="2704" w:type="dxa"/>
          </w:tcPr>
          <w:p w:rsidR="00977CAB" w:rsidRDefault="00977CAB" w:rsidP="00A4624B">
            <w:pPr>
              <w:pStyle w:val="Intrinsik-Tableheadercentred"/>
            </w:pPr>
            <w:r>
              <w:t>Contact Email</w:t>
            </w:r>
          </w:p>
        </w:tc>
      </w:tr>
      <w:tr w:rsidR="00977CAB">
        <w:tc>
          <w:tcPr>
            <w:tcW w:w="3340" w:type="dxa"/>
          </w:tcPr>
          <w:p w:rsidR="00977CAB" w:rsidRPr="00A4624B" w:rsidRDefault="00977CAB" w:rsidP="00A4624B">
            <w:pPr>
              <w:pStyle w:val="Intrinsik-Tabletext"/>
            </w:pPr>
            <w:r w:rsidRPr="00A4624B">
              <w:t>Trail Health and Environment Program General Information</w:t>
            </w:r>
          </w:p>
        </w:tc>
        <w:tc>
          <w:tcPr>
            <w:tcW w:w="1730" w:type="dxa"/>
          </w:tcPr>
          <w:p w:rsidR="00977CAB" w:rsidRDefault="00977CAB" w:rsidP="00A4624B">
            <w:pPr>
              <w:pStyle w:val="Intrinsik-Tabletextcentred"/>
            </w:pPr>
            <w:r>
              <w:t>Mark Tinholt</w:t>
            </w:r>
          </w:p>
        </w:tc>
        <w:tc>
          <w:tcPr>
            <w:tcW w:w="1802" w:type="dxa"/>
          </w:tcPr>
          <w:p w:rsidR="00977CAB" w:rsidRDefault="00977CAB" w:rsidP="00A4624B">
            <w:pPr>
              <w:pStyle w:val="Intrinsik-Tabletextcentred"/>
            </w:pPr>
            <w:r>
              <w:t>250-364-4385</w:t>
            </w:r>
          </w:p>
        </w:tc>
        <w:tc>
          <w:tcPr>
            <w:tcW w:w="2704" w:type="dxa"/>
          </w:tcPr>
          <w:p w:rsidR="00977CAB" w:rsidRDefault="00977CAB" w:rsidP="00A4624B">
            <w:pPr>
              <w:pStyle w:val="Intrinsik-Tabletextcentred"/>
            </w:pPr>
            <w:r>
              <w:t>Mark.Tinholt@Teck.com</w:t>
            </w:r>
          </w:p>
        </w:tc>
      </w:tr>
      <w:tr w:rsidR="00977CAB">
        <w:tc>
          <w:tcPr>
            <w:tcW w:w="3340" w:type="dxa"/>
          </w:tcPr>
          <w:p w:rsidR="00977CAB" w:rsidRPr="00A4624B" w:rsidRDefault="00977CAB" w:rsidP="00A4624B">
            <w:pPr>
              <w:pStyle w:val="Intrinsik-Tabletext"/>
            </w:pPr>
            <w:r w:rsidRPr="00A4624B">
              <w:t>Residential Yard Remediation</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r w:rsidRPr="00A4624B">
              <w:t>Home Renovation Support Program</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bl>
    <w:p w:rsidR="00977CAB" w:rsidRDefault="00977CAB" w:rsidP="00977CAB">
      <w:pPr>
        <w:pStyle w:val="ListParagraph"/>
        <w:ind w:left="0"/>
      </w:pPr>
    </w:p>
    <w:p w:rsidR="00977CAB" w:rsidRPr="004B432D" w:rsidRDefault="00977CAB" w:rsidP="00977CAB"/>
    <w:p w:rsidR="00977CAB" w:rsidRPr="00A456E6" w:rsidRDefault="00977CAB" w:rsidP="00A456E6"/>
    <w:sectPr w:rsidR="00977CAB" w:rsidRPr="00A456E6" w:rsidSect="00B6761D">
      <w:headerReference w:type="default" r:id="rId9"/>
      <w:footerReference w:type="default" r:id="rId10"/>
      <w:pgSz w:w="12240" w:h="15840" w:code="1"/>
      <w:pgMar w:top="1152" w:right="1080" w:bottom="1008" w:left="1800" w:header="432" w:footer="432" w:gutter="0"/>
      <w:cols w:space="708"/>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6" w:author="mccoa" w:date="2013-07-05T13:39:00Z" w:initials="m">
    <w:p w:rsidR="00994DF1" w:rsidRDefault="00994DF1">
      <w:pPr>
        <w:pStyle w:val="CommentText"/>
      </w:pPr>
      <w:r>
        <w:rPr>
          <w:rStyle w:val="CommentReference"/>
        </w:rPr>
        <w:annotationRef/>
      </w:r>
      <w:r>
        <w:t>Ruth, we have these a few ways – Triggers, Targets, action levels? Which do we want to use?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DF1" w:rsidRDefault="00994DF1" w:rsidP="00585012">
      <w:r>
        <w:separator/>
      </w:r>
    </w:p>
    <w:p w:rsidR="00994DF1" w:rsidRDefault="00994DF1" w:rsidP="00585012"/>
  </w:endnote>
  <w:endnote w:type="continuationSeparator" w:id="0">
    <w:p w:rsidR="00994DF1" w:rsidRDefault="00994DF1" w:rsidP="00585012">
      <w:r>
        <w:continuationSeparator/>
      </w:r>
    </w:p>
    <w:p w:rsidR="00994DF1" w:rsidRDefault="00994DF1" w:rsidP="0058501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Lucida Grande">
    <w:altName w:val="Corbel"/>
    <w:charset w:val="00"/>
    <w:family w:val="auto"/>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DF1" w:rsidRPr="00E507C9" w:rsidRDefault="00994DF1" w:rsidP="00E507C9">
    <w:pPr>
      <w:pStyle w:val="Footer"/>
      <w:jc w:val="center"/>
    </w:pPr>
    <w:r w:rsidRPr="00224B67">
      <w:rPr>
        <w:rStyle w:val="PageNumber"/>
      </w:rPr>
      <w:fldChar w:fldCharType="begin"/>
    </w:r>
    <w:r w:rsidRPr="00224B67">
      <w:rPr>
        <w:rStyle w:val="PageNumber"/>
      </w:rPr>
      <w:instrText xml:space="preserve">PAGE  </w:instrText>
    </w:r>
    <w:r w:rsidRPr="00224B67">
      <w:rPr>
        <w:rStyle w:val="PageNumber"/>
      </w:rPr>
      <w:fldChar w:fldCharType="separate"/>
    </w:r>
    <w:r w:rsidR="008B655A">
      <w:rPr>
        <w:rStyle w:val="PageNumber"/>
        <w:noProof/>
      </w:rPr>
      <w:t>3</w:t>
    </w:r>
    <w:r w:rsidRPr="00224B67">
      <w:rPr>
        <w:rStyle w:val="PageNumber"/>
      </w:rPr>
      <w:fldChar w:fldCharType="end"/>
    </w:r>
  </w:p>
  <w:p w:rsidR="00994DF1" w:rsidRDefault="00994DF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DF1" w:rsidRDefault="00994DF1" w:rsidP="00585012">
      <w:r>
        <w:separator/>
      </w:r>
    </w:p>
    <w:p w:rsidR="00994DF1" w:rsidRDefault="00994DF1" w:rsidP="00585012"/>
  </w:footnote>
  <w:footnote w:type="continuationSeparator" w:id="0">
    <w:p w:rsidR="00994DF1" w:rsidRDefault="00994DF1" w:rsidP="00585012">
      <w:r>
        <w:continuationSeparator/>
      </w:r>
    </w:p>
    <w:p w:rsidR="00994DF1" w:rsidRDefault="00994DF1" w:rsidP="0058501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DF1" w:rsidRDefault="00994DF1" w:rsidP="0058501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0;margin-top:0;width:406.05pt;height:203pt;rotation:315;z-index:-251658752;mso-wrap-edited:f;mso-position-horizontal:center;mso-position-horizontal-relative:margin;mso-position-vertical:center;mso-position-vertical-relative:margin" wrapcoords="21400 8687 18525 4224 18365 4383 17447 4383 16808 4861 16289 5738 16010 6934 15890 8289 15291 9245 15810 11796 14014 9484 13415 8528 12337 8528 11578 8847 10899 9325 9622 8528 9262 8528 8743 8608 8304 9006 8144 9245 7625 8608 7146 8289 6947 8608 4831 4622 4272 3746 3912 4383 3313 4543 3194 4702 3154 4782 3832 7811 3194 8608 2315 8528 1676 8926 1117 9644 758 10680 479 11955 399 13868 678 15781 758 15940 1437 17295 1557 17455 2395 17774 2515 17694 3194 17295 4312 17694 5390 17535 5469 17056 4831 15223 5669 16738 6667 17933 6947 17535 8264 17455 8304 17216 7705 15542 7705 11955 8943 14267 11299 18013 11578 17694 12297 17535 12896 16897 13175 17375 13974 17774 14093 17535 14692 17455 14812 17136 14612 16578 15770 17774 16010 17535 16808 17535 17088 17614 17527 17455 17567 17216 16928 14107 16928 12354 19164 16658 20202 18332 20521 17694 21200 17216 21679 16419 19963 11318 19963 11158 20282 9883 21480 9803 21560 9723 21600 9006 21400 8687" fillcolor="#d9d9d9" stroked="f">
          <v:textpath style="font-family:&quot;Cambria&quot;;font-size:1pt" string="draft"/>
          <w10:wrap anchorx="margin" anchory="margin"/>
        </v:shape>
      </w:pict>
    </w:r>
  </w:p>
  <w:p w:rsidR="00994DF1" w:rsidRDefault="00994DF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594F88C"/>
    <w:lvl w:ilvl="0">
      <w:numFmt w:val="decimal"/>
      <w:pStyle w:val="List-Bullet1"/>
      <w:lvlText w:val="*"/>
      <w:lvlJc w:val="left"/>
    </w:lvl>
  </w:abstractNum>
  <w:abstractNum w:abstractNumId="1">
    <w:nsid w:val="017505E4"/>
    <w:multiLevelType w:val="hybridMultilevel"/>
    <w:tmpl w:val="476ED92C"/>
    <w:lvl w:ilvl="0" w:tplc="CFA2F0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B44EC"/>
    <w:multiLevelType w:val="hybridMultilevel"/>
    <w:tmpl w:val="B4743BCE"/>
    <w:lvl w:ilvl="0" w:tplc="B8BEFC14">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8230D"/>
    <w:multiLevelType w:val="hybridMultilevel"/>
    <w:tmpl w:val="CF7A0380"/>
    <w:lvl w:ilvl="0" w:tplc="CFA2F0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2176BB"/>
    <w:multiLevelType w:val="hybridMultilevel"/>
    <w:tmpl w:val="6A443250"/>
    <w:lvl w:ilvl="0" w:tplc="CFA2F0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75479"/>
    <w:multiLevelType w:val="hybridMultilevel"/>
    <w:tmpl w:val="EE18B7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98A7C00"/>
    <w:multiLevelType w:val="hybridMultilevel"/>
    <w:tmpl w:val="17E62012"/>
    <w:lvl w:ilvl="0" w:tplc="D048CF06">
      <w:start w:val="1"/>
      <w:numFmt w:val="lowerLetter"/>
      <w:pStyle w:val="List-letter"/>
      <w:lvlText w:val="%1)"/>
      <w:lvlJc w:val="left"/>
      <w:pPr>
        <w:ind w:left="3360" w:hanging="360"/>
      </w:p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7">
    <w:nsid w:val="19C41E35"/>
    <w:multiLevelType w:val="hybridMultilevel"/>
    <w:tmpl w:val="21CA9A46"/>
    <w:lvl w:ilvl="0" w:tplc="B7A6E144">
      <w:start w:val="1"/>
      <w:numFmt w:val="lowerLetter"/>
      <w:pStyle w:val="Intrinsik-Tablenotes"/>
      <w:lvlText w:val="%1"/>
      <w:lvlJc w:val="left"/>
      <w:pPr>
        <w:tabs>
          <w:tab w:val="num" w:pos="360"/>
        </w:tabs>
        <w:ind w:left="360" w:hanging="360"/>
      </w:pPr>
      <w:rPr>
        <w:rFonts w:hint="default"/>
        <w:b w:val="0"/>
        <w:caps w:val="0"/>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BA36BFA"/>
    <w:multiLevelType w:val="hybridMultilevel"/>
    <w:tmpl w:val="4BE85F8A"/>
    <w:lvl w:ilvl="0" w:tplc="B8BEFC14">
      <w:numFmt w:val="bullet"/>
      <w:lvlText w:val="•"/>
      <w:lvlJc w:val="left"/>
      <w:pPr>
        <w:ind w:left="720" w:hanging="360"/>
      </w:pPr>
      <w:rPr>
        <w:rFonts w:ascii="Calibri" w:eastAsiaTheme="minorHAnsi" w:hAnsi="Calibr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C7279ED"/>
    <w:multiLevelType w:val="hybridMultilevel"/>
    <w:tmpl w:val="770A5AF8"/>
    <w:lvl w:ilvl="0" w:tplc="CFA2F0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E105BC"/>
    <w:multiLevelType w:val="hybridMultilevel"/>
    <w:tmpl w:val="5B509BA4"/>
    <w:lvl w:ilvl="0" w:tplc="CFA2F0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1F72F7"/>
    <w:multiLevelType w:val="hybridMultilevel"/>
    <w:tmpl w:val="988A94F8"/>
    <w:lvl w:ilvl="0" w:tplc="B8BEFC14">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3F0703D"/>
    <w:multiLevelType w:val="hybridMultilevel"/>
    <w:tmpl w:val="4F1421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5001AF5"/>
    <w:multiLevelType w:val="multilevel"/>
    <w:tmpl w:val="D19E1D28"/>
    <w:lvl w:ilvl="0">
      <w:start w:val="1"/>
      <w:numFmt w:val="decimal"/>
      <w:lvlText w:val="%1"/>
      <w:lvlJc w:val="left"/>
      <w:pPr>
        <w:ind w:left="432" w:hanging="432"/>
      </w:pPr>
    </w:lvl>
    <w:lvl w:ilvl="1">
      <w:start w:val="1"/>
      <w:numFmt w:val="decimal"/>
      <w:lvlText w:val="%1.%2"/>
      <w:lvlJc w:val="left"/>
      <w:pPr>
        <w:ind w:left="1143"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E70301A"/>
    <w:multiLevelType w:val="hybridMultilevel"/>
    <w:tmpl w:val="1A00C56C"/>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nsid w:val="393D11B0"/>
    <w:multiLevelType w:val="hybridMultilevel"/>
    <w:tmpl w:val="68A4B3FE"/>
    <w:lvl w:ilvl="0" w:tplc="CFA2F0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2D2ACC"/>
    <w:multiLevelType w:val="hybridMultilevel"/>
    <w:tmpl w:val="1A629C38"/>
    <w:lvl w:ilvl="0" w:tplc="1F7C6086">
      <w:start w:val="1"/>
      <w:numFmt w:val="decimal"/>
      <w:pStyle w:val="List-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4226A3"/>
    <w:multiLevelType w:val="hybridMultilevel"/>
    <w:tmpl w:val="4A480E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0647862"/>
    <w:multiLevelType w:val="hybridMultilevel"/>
    <w:tmpl w:val="C994B5E0"/>
    <w:lvl w:ilvl="0" w:tplc="CFA2F0BC">
      <w:start w:val="1"/>
      <w:numFmt w:val="bullet"/>
      <w:lvlText w:val=""/>
      <w:lvlJc w:val="left"/>
      <w:pPr>
        <w:ind w:left="792" w:hanging="360"/>
      </w:pPr>
      <w:rPr>
        <w:rFonts w:ascii="Symbol" w:hAnsi="Symbol" w:hint="default"/>
        <w:sz w:val="20"/>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nsid w:val="408F6898"/>
    <w:multiLevelType w:val="multilevel"/>
    <w:tmpl w:val="18827498"/>
    <w:lvl w:ilvl="0">
      <w:start w:val="1"/>
      <w:numFmt w:val="decimal"/>
      <w:pStyle w:val="Heading1"/>
      <w:lvlText w:val="%1.0"/>
      <w:lvlJc w:val="left"/>
      <w:pPr>
        <w:tabs>
          <w:tab w:val="num" w:pos="0"/>
        </w:tabs>
        <w:ind w:left="1440" w:hanging="1440"/>
      </w:pPr>
      <w:rPr>
        <w:rFonts w:hint="default"/>
      </w:rPr>
    </w:lvl>
    <w:lvl w:ilvl="1">
      <w:start w:val="1"/>
      <w:numFmt w:val="decimal"/>
      <w:pStyle w:val="Heading2"/>
      <w:lvlText w:val="%1.%2"/>
      <w:lvlJc w:val="left"/>
      <w:pPr>
        <w:tabs>
          <w:tab w:val="num" w:pos="0"/>
        </w:tabs>
        <w:ind w:left="1440" w:hanging="1440"/>
      </w:pPr>
      <w:rPr>
        <w:rFonts w:hint="default"/>
      </w:rPr>
    </w:lvl>
    <w:lvl w:ilvl="2">
      <w:start w:val="1"/>
      <w:numFmt w:val="decimal"/>
      <w:pStyle w:val="Heading3"/>
      <w:lvlText w:val="%1.%2.%3"/>
      <w:lvlJc w:val="left"/>
      <w:pPr>
        <w:tabs>
          <w:tab w:val="num" w:pos="0"/>
        </w:tabs>
        <w:ind w:left="1440" w:hanging="1440"/>
      </w:pPr>
      <w:rPr>
        <w:rFonts w:hint="default"/>
      </w:rPr>
    </w:lvl>
    <w:lvl w:ilvl="3">
      <w:start w:val="1"/>
      <w:numFmt w:val="decimal"/>
      <w:pStyle w:val="Heading4"/>
      <w:lvlText w:val="%1.%2.%3.%4"/>
      <w:lvlJc w:val="left"/>
      <w:pPr>
        <w:tabs>
          <w:tab w:val="num" w:pos="264"/>
        </w:tabs>
        <w:ind w:left="1560" w:hanging="1440"/>
      </w:pPr>
      <w:rPr>
        <w:rFonts w:hint="default"/>
        <w:u w:val="single"/>
      </w:rPr>
    </w:lvl>
    <w:lvl w:ilvl="4">
      <w:start w:val="1"/>
      <w:numFmt w:val="decimal"/>
      <w:pStyle w:val="Heading5"/>
      <w:lvlText w:val="%1.%2.%3.%4.%5"/>
      <w:lvlJc w:val="left"/>
      <w:pPr>
        <w:tabs>
          <w:tab w:val="num" w:pos="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43334775"/>
    <w:multiLevelType w:val="hybridMultilevel"/>
    <w:tmpl w:val="4ADC67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44CB72CF"/>
    <w:multiLevelType w:val="hybridMultilevel"/>
    <w:tmpl w:val="66D43F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4BD274B4"/>
    <w:multiLevelType w:val="hybridMultilevel"/>
    <w:tmpl w:val="EACC537E"/>
    <w:lvl w:ilvl="0" w:tplc="B8BEFC14">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261D88"/>
    <w:multiLevelType w:val="hybridMultilevel"/>
    <w:tmpl w:val="51547E1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nsid w:val="4F6C2093"/>
    <w:multiLevelType w:val="hybridMultilevel"/>
    <w:tmpl w:val="94F61FD0"/>
    <w:lvl w:ilvl="0" w:tplc="C6820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953CE6"/>
    <w:multiLevelType w:val="hybridMultilevel"/>
    <w:tmpl w:val="213C6EA2"/>
    <w:lvl w:ilvl="0" w:tplc="B8BEFC14">
      <w:numFmt w:val="bullet"/>
      <w:lvlText w:val="•"/>
      <w:lvlJc w:val="left"/>
      <w:pPr>
        <w:ind w:left="417" w:hanging="360"/>
      </w:pPr>
      <w:rPr>
        <w:rFonts w:ascii="Calibri" w:eastAsia="Cambria" w:hAnsi="Calibri"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6">
    <w:nsid w:val="5695625D"/>
    <w:multiLevelType w:val="hybridMultilevel"/>
    <w:tmpl w:val="8FFAE182"/>
    <w:lvl w:ilvl="0" w:tplc="CFA2F0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A63221"/>
    <w:multiLevelType w:val="hybridMultilevel"/>
    <w:tmpl w:val="048CC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0C6C64"/>
    <w:multiLevelType w:val="hybridMultilevel"/>
    <w:tmpl w:val="F19A5552"/>
    <w:lvl w:ilvl="0" w:tplc="CFA2F0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3E0CDC"/>
    <w:multiLevelType w:val="hybridMultilevel"/>
    <w:tmpl w:val="21E0E62A"/>
    <w:lvl w:ilvl="0" w:tplc="3BB2A3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E5717B"/>
    <w:multiLevelType w:val="hybridMultilevel"/>
    <w:tmpl w:val="7994B7C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1">
    <w:nsid w:val="6C1C3ED2"/>
    <w:multiLevelType w:val="hybridMultilevel"/>
    <w:tmpl w:val="9E3256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730E2842"/>
    <w:multiLevelType w:val="hybridMultilevel"/>
    <w:tmpl w:val="5560A3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74AF35DF"/>
    <w:multiLevelType w:val="hybridMultilevel"/>
    <w:tmpl w:val="DC38D1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76864185"/>
    <w:multiLevelType w:val="hybridMultilevel"/>
    <w:tmpl w:val="F9D612DA"/>
    <w:lvl w:ilvl="0" w:tplc="A28655C0">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775670EC"/>
    <w:multiLevelType w:val="hybridMultilevel"/>
    <w:tmpl w:val="97BEE136"/>
    <w:lvl w:ilvl="0" w:tplc="B8BEFC14">
      <w:numFmt w:val="bullet"/>
      <w:lvlText w:val="•"/>
      <w:lvlJc w:val="left"/>
      <w:pPr>
        <w:ind w:left="360" w:hanging="360"/>
      </w:pPr>
      <w:rPr>
        <w:rFonts w:ascii="Calibri" w:eastAsiaTheme="minorHAnsi"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7517F7"/>
    <w:multiLevelType w:val="hybridMultilevel"/>
    <w:tmpl w:val="1CF2F088"/>
    <w:lvl w:ilvl="0" w:tplc="CFA2F0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List-Bullet1"/>
        <w:lvlText w:val=""/>
        <w:legacy w:legacy="1" w:legacySpace="0" w:legacyIndent="360"/>
        <w:lvlJc w:val="left"/>
        <w:pPr>
          <w:ind w:left="1800" w:hanging="360"/>
        </w:pPr>
        <w:rPr>
          <w:rFonts w:ascii="Symbol" w:hAnsi="Symbol" w:hint="default"/>
        </w:rPr>
      </w:lvl>
    </w:lvlOverride>
  </w:num>
  <w:num w:numId="2">
    <w:abstractNumId w:val="13"/>
  </w:num>
  <w:num w:numId="3">
    <w:abstractNumId w:val="6"/>
  </w:num>
  <w:num w:numId="4">
    <w:abstractNumId w:val="24"/>
    <w:lvlOverride w:ilvl="0">
      <w:startOverride w:val="1"/>
    </w:lvlOverride>
  </w:num>
  <w:num w:numId="5">
    <w:abstractNumId w:val="16"/>
  </w:num>
  <w:num w:numId="6">
    <w:abstractNumId w:val="18"/>
  </w:num>
  <w:num w:numId="7">
    <w:abstractNumId w:val="29"/>
  </w:num>
  <w:num w:numId="8">
    <w:abstractNumId w:val="28"/>
  </w:num>
  <w:num w:numId="9">
    <w:abstractNumId w:val="9"/>
  </w:num>
  <w:num w:numId="10">
    <w:abstractNumId w:val="10"/>
  </w:num>
  <w:num w:numId="11">
    <w:abstractNumId w:val="15"/>
  </w:num>
  <w:num w:numId="12">
    <w:abstractNumId w:val="26"/>
  </w:num>
  <w:num w:numId="13">
    <w:abstractNumId w:val="36"/>
  </w:num>
  <w:num w:numId="14">
    <w:abstractNumId w:val="4"/>
  </w:num>
  <w:num w:numId="15">
    <w:abstractNumId w:val="1"/>
  </w:num>
  <w:num w:numId="16">
    <w:abstractNumId w:val="3"/>
  </w:num>
  <w:num w:numId="17">
    <w:abstractNumId w:val="20"/>
  </w:num>
  <w:num w:numId="18">
    <w:abstractNumId w:val="32"/>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num>
  <w:num w:numId="21">
    <w:abstractNumId w:val="12"/>
  </w:num>
  <w:num w:numId="22">
    <w:abstractNumId w:val="33"/>
  </w:num>
  <w:num w:numId="23">
    <w:abstractNumId w:val="17"/>
  </w:num>
  <w:num w:numId="24">
    <w:abstractNumId w:val="5"/>
  </w:num>
  <w:num w:numId="25">
    <w:abstractNumId w:val="21"/>
  </w:num>
  <w:num w:numId="26">
    <w:abstractNumId w:val="30"/>
  </w:num>
  <w:num w:numId="27">
    <w:abstractNumId w:val="14"/>
  </w:num>
  <w:num w:numId="28">
    <w:abstractNumId w:val="23"/>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19"/>
  </w:num>
  <w:num w:numId="33">
    <w:abstractNumId w:val="19"/>
  </w:num>
  <w:num w:numId="34">
    <w:abstractNumId w:val="19"/>
  </w:num>
  <w:num w:numId="35">
    <w:abstractNumId w:val="19"/>
  </w:num>
  <w:num w:numId="36">
    <w:abstractNumId w:val="19"/>
  </w:num>
  <w:num w:numId="37">
    <w:abstractNumId w:val="19"/>
  </w:num>
  <w:num w:numId="38">
    <w:abstractNumId w:val="19"/>
  </w:num>
  <w:num w:numId="39">
    <w:abstractNumId w:val="19"/>
  </w:num>
  <w:num w:numId="40">
    <w:abstractNumId w:val="34"/>
  </w:num>
  <w:num w:numId="41">
    <w:abstractNumId w:val="7"/>
  </w:num>
  <w:num w:numId="42">
    <w:abstractNumId w:val="22"/>
  </w:num>
  <w:num w:numId="43">
    <w:abstractNumId w:val="25"/>
  </w:num>
  <w:num w:numId="44">
    <w:abstractNumId w:val="11"/>
  </w:num>
  <w:num w:numId="45">
    <w:abstractNumId w:val="2"/>
  </w:num>
  <w:num w:numId="46">
    <w:abstractNumId w:val="8"/>
  </w:num>
  <w:num w:numId="47">
    <w:abstractNumId w:val="35"/>
  </w:num>
  <w:num w:numId="48">
    <w:abstractNumId w:val="2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embedSystemFonts/>
  <w:proofState w:spelling="clean" w:grammar="clean"/>
  <w:stylePaneFormatFilter w:val="3701"/>
  <w:trackRevisions/>
  <w:doNotTrackMoves/>
  <w:defaultTabStop w:val="720"/>
  <w:drawingGridHorizontalSpacing w:val="110"/>
  <w:drawingGridVerticalSpacing w:val="360"/>
  <w:displayHorizontalDrawingGridEvery w:val="0"/>
  <w:displayVerticalDrawingGridEvery w:val="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rsids>
    <w:rsidRoot w:val="00026CF7"/>
    <w:rsid w:val="00002CA5"/>
    <w:rsid w:val="00005BE8"/>
    <w:rsid w:val="00026CF7"/>
    <w:rsid w:val="00027656"/>
    <w:rsid w:val="000328D0"/>
    <w:rsid w:val="00041C2E"/>
    <w:rsid w:val="00043AD3"/>
    <w:rsid w:val="0006613A"/>
    <w:rsid w:val="000B0981"/>
    <w:rsid w:val="000C05AA"/>
    <w:rsid w:val="000D35B0"/>
    <w:rsid w:val="000E3D02"/>
    <w:rsid w:val="000E7915"/>
    <w:rsid w:val="000F53C1"/>
    <w:rsid w:val="000F6C70"/>
    <w:rsid w:val="00100686"/>
    <w:rsid w:val="00102E69"/>
    <w:rsid w:val="0010397A"/>
    <w:rsid w:val="00106608"/>
    <w:rsid w:val="00107241"/>
    <w:rsid w:val="001153EA"/>
    <w:rsid w:val="00125CC7"/>
    <w:rsid w:val="00142819"/>
    <w:rsid w:val="0016084E"/>
    <w:rsid w:val="0018181F"/>
    <w:rsid w:val="00187DB2"/>
    <w:rsid w:val="001A1A19"/>
    <w:rsid w:val="001B3F2B"/>
    <w:rsid w:val="001B4B65"/>
    <w:rsid w:val="001B635F"/>
    <w:rsid w:val="001B7201"/>
    <w:rsid w:val="001D2147"/>
    <w:rsid w:val="001F0894"/>
    <w:rsid w:val="001F767E"/>
    <w:rsid w:val="002135E1"/>
    <w:rsid w:val="00224B67"/>
    <w:rsid w:val="002403D9"/>
    <w:rsid w:val="00241EC8"/>
    <w:rsid w:val="0025360B"/>
    <w:rsid w:val="00265C66"/>
    <w:rsid w:val="00275DCE"/>
    <w:rsid w:val="00283937"/>
    <w:rsid w:val="002B6688"/>
    <w:rsid w:val="002C08CC"/>
    <w:rsid w:val="002C1FF0"/>
    <w:rsid w:val="002C67BF"/>
    <w:rsid w:val="002D0071"/>
    <w:rsid w:val="002F529A"/>
    <w:rsid w:val="002F6800"/>
    <w:rsid w:val="00300172"/>
    <w:rsid w:val="003034C1"/>
    <w:rsid w:val="0030737F"/>
    <w:rsid w:val="003079B7"/>
    <w:rsid w:val="00320379"/>
    <w:rsid w:val="00326C2F"/>
    <w:rsid w:val="00330CC5"/>
    <w:rsid w:val="00335745"/>
    <w:rsid w:val="0035413A"/>
    <w:rsid w:val="0035418E"/>
    <w:rsid w:val="00357416"/>
    <w:rsid w:val="00376427"/>
    <w:rsid w:val="0038323C"/>
    <w:rsid w:val="003A1230"/>
    <w:rsid w:val="003D6390"/>
    <w:rsid w:val="003E47C7"/>
    <w:rsid w:val="003E6CB6"/>
    <w:rsid w:val="003F5593"/>
    <w:rsid w:val="004002D3"/>
    <w:rsid w:val="0040517D"/>
    <w:rsid w:val="00415DDD"/>
    <w:rsid w:val="004277FC"/>
    <w:rsid w:val="004332F1"/>
    <w:rsid w:val="00447299"/>
    <w:rsid w:val="00447F78"/>
    <w:rsid w:val="0045224A"/>
    <w:rsid w:val="004572FA"/>
    <w:rsid w:val="00464C00"/>
    <w:rsid w:val="004708CD"/>
    <w:rsid w:val="00471412"/>
    <w:rsid w:val="00481245"/>
    <w:rsid w:val="004933A2"/>
    <w:rsid w:val="004B6ABC"/>
    <w:rsid w:val="004C2192"/>
    <w:rsid w:val="004D0FCA"/>
    <w:rsid w:val="004F145A"/>
    <w:rsid w:val="0050030D"/>
    <w:rsid w:val="00523ECB"/>
    <w:rsid w:val="00536F72"/>
    <w:rsid w:val="00555A69"/>
    <w:rsid w:val="005601F8"/>
    <w:rsid w:val="005618F6"/>
    <w:rsid w:val="00563227"/>
    <w:rsid w:val="00573101"/>
    <w:rsid w:val="005752D0"/>
    <w:rsid w:val="00585012"/>
    <w:rsid w:val="005920F6"/>
    <w:rsid w:val="005A6F14"/>
    <w:rsid w:val="005B6591"/>
    <w:rsid w:val="005D47F2"/>
    <w:rsid w:val="005D4D3B"/>
    <w:rsid w:val="005E5383"/>
    <w:rsid w:val="005F0A97"/>
    <w:rsid w:val="005F14CD"/>
    <w:rsid w:val="00602F65"/>
    <w:rsid w:val="00610577"/>
    <w:rsid w:val="0064492C"/>
    <w:rsid w:val="00672318"/>
    <w:rsid w:val="00676D4E"/>
    <w:rsid w:val="006875A0"/>
    <w:rsid w:val="00695F2E"/>
    <w:rsid w:val="006A12FF"/>
    <w:rsid w:val="006A4F95"/>
    <w:rsid w:val="006B290E"/>
    <w:rsid w:val="006C55F5"/>
    <w:rsid w:val="006D06E9"/>
    <w:rsid w:val="006D1C6C"/>
    <w:rsid w:val="006D3DA1"/>
    <w:rsid w:val="006D6228"/>
    <w:rsid w:val="006D6495"/>
    <w:rsid w:val="006E7A5A"/>
    <w:rsid w:val="007024F1"/>
    <w:rsid w:val="00745778"/>
    <w:rsid w:val="007500F1"/>
    <w:rsid w:val="00754256"/>
    <w:rsid w:val="0079142F"/>
    <w:rsid w:val="00796A23"/>
    <w:rsid w:val="007A02FB"/>
    <w:rsid w:val="007A45F7"/>
    <w:rsid w:val="007B01E6"/>
    <w:rsid w:val="007B2845"/>
    <w:rsid w:val="007D03A5"/>
    <w:rsid w:val="007D7BA8"/>
    <w:rsid w:val="0080779B"/>
    <w:rsid w:val="00807C17"/>
    <w:rsid w:val="0081707D"/>
    <w:rsid w:val="00821AB9"/>
    <w:rsid w:val="008229C2"/>
    <w:rsid w:val="008253E1"/>
    <w:rsid w:val="00832451"/>
    <w:rsid w:val="00832D0C"/>
    <w:rsid w:val="008531A1"/>
    <w:rsid w:val="00882654"/>
    <w:rsid w:val="008947E7"/>
    <w:rsid w:val="008A42D5"/>
    <w:rsid w:val="008B0F1B"/>
    <w:rsid w:val="008B4E04"/>
    <w:rsid w:val="008B655A"/>
    <w:rsid w:val="008D57D6"/>
    <w:rsid w:val="00900C0E"/>
    <w:rsid w:val="009311AA"/>
    <w:rsid w:val="009405C8"/>
    <w:rsid w:val="0094566F"/>
    <w:rsid w:val="00957BFE"/>
    <w:rsid w:val="0097491E"/>
    <w:rsid w:val="00977CAB"/>
    <w:rsid w:val="00985265"/>
    <w:rsid w:val="00994DF1"/>
    <w:rsid w:val="009A46DC"/>
    <w:rsid w:val="009D57E1"/>
    <w:rsid w:val="009E122D"/>
    <w:rsid w:val="009F2890"/>
    <w:rsid w:val="009F5109"/>
    <w:rsid w:val="00A02118"/>
    <w:rsid w:val="00A0710E"/>
    <w:rsid w:val="00A10CB1"/>
    <w:rsid w:val="00A10E73"/>
    <w:rsid w:val="00A40E30"/>
    <w:rsid w:val="00A415CF"/>
    <w:rsid w:val="00A45286"/>
    <w:rsid w:val="00A456E6"/>
    <w:rsid w:val="00A45795"/>
    <w:rsid w:val="00A4624B"/>
    <w:rsid w:val="00A46B1B"/>
    <w:rsid w:val="00A4786B"/>
    <w:rsid w:val="00A54856"/>
    <w:rsid w:val="00A61B2B"/>
    <w:rsid w:val="00A6630A"/>
    <w:rsid w:val="00A66D4B"/>
    <w:rsid w:val="00A73B05"/>
    <w:rsid w:val="00A81ACE"/>
    <w:rsid w:val="00A95B18"/>
    <w:rsid w:val="00AC2725"/>
    <w:rsid w:val="00AC5B93"/>
    <w:rsid w:val="00AD1202"/>
    <w:rsid w:val="00AD6482"/>
    <w:rsid w:val="00AF2A19"/>
    <w:rsid w:val="00B06B9B"/>
    <w:rsid w:val="00B15B50"/>
    <w:rsid w:val="00B253E1"/>
    <w:rsid w:val="00B31FD0"/>
    <w:rsid w:val="00B360BE"/>
    <w:rsid w:val="00B3616B"/>
    <w:rsid w:val="00B40C63"/>
    <w:rsid w:val="00B459F4"/>
    <w:rsid w:val="00B647D2"/>
    <w:rsid w:val="00B64BCF"/>
    <w:rsid w:val="00B65045"/>
    <w:rsid w:val="00B6761D"/>
    <w:rsid w:val="00B847E7"/>
    <w:rsid w:val="00BA110E"/>
    <w:rsid w:val="00BA2F20"/>
    <w:rsid w:val="00BA5CFF"/>
    <w:rsid w:val="00BE44C6"/>
    <w:rsid w:val="00BF26A7"/>
    <w:rsid w:val="00BF321D"/>
    <w:rsid w:val="00C271D5"/>
    <w:rsid w:val="00C2788B"/>
    <w:rsid w:val="00C3544B"/>
    <w:rsid w:val="00C36005"/>
    <w:rsid w:val="00C5140B"/>
    <w:rsid w:val="00C55E27"/>
    <w:rsid w:val="00C6323D"/>
    <w:rsid w:val="00C64877"/>
    <w:rsid w:val="00C6651B"/>
    <w:rsid w:val="00C753FB"/>
    <w:rsid w:val="00CA1DB8"/>
    <w:rsid w:val="00CB3015"/>
    <w:rsid w:val="00CB47F1"/>
    <w:rsid w:val="00CC15CD"/>
    <w:rsid w:val="00CC6B55"/>
    <w:rsid w:val="00CD2ABB"/>
    <w:rsid w:val="00CE1C19"/>
    <w:rsid w:val="00CF1498"/>
    <w:rsid w:val="00D00637"/>
    <w:rsid w:val="00D0151B"/>
    <w:rsid w:val="00D027B7"/>
    <w:rsid w:val="00D0656C"/>
    <w:rsid w:val="00D16877"/>
    <w:rsid w:val="00D236B5"/>
    <w:rsid w:val="00D26C63"/>
    <w:rsid w:val="00D44BFE"/>
    <w:rsid w:val="00D61E28"/>
    <w:rsid w:val="00D674CF"/>
    <w:rsid w:val="00D87153"/>
    <w:rsid w:val="00D924FD"/>
    <w:rsid w:val="00D97735"/>
    <w:rsid w:val="00D97C1E"/>
    <w:rsid w:val="00DB13E3"/>
    <w:rsid w:val="00DD276D"/>
    <w:rsid w:val="00DD6294"/>
    <w:rsid w:val="00DF2C15"/>
    <w:rsid w:val="00DF5BD4"/>
    <w:rsid w:val="00E07D64"/>
    <w:rsid w:val="00E1737F"/>
    <w:rsid w:val="00E36A87"/>
    <w:rsid w:val="00E40206"/>
    <w:rsid w:val="00E507C9"/>
    <w:rsid w:val="00E626CE"/>
    <w:rsid w:val="00E71124"/>
    <w:rsid w:val="00E72720"/>
    <w:rsid w:val="00E72875"/>
    <w:rsid w:val="00E8448F"/>
    <w:rsid w:val="00E84B07"/>
    <w:rsid w:val="00E92982"/>
    <w:rsid w:val="00EA5E1D"/>
    <w:rsid w:val="00EA78CD"/>
    <w:rsid w:val="00EB2696"/>
    <w:rsid w:val="00EC466A"/>
    <w:rsid w:val="00F001BF"/>
    <w:rsid w:val="00F06945"/>
    <w:rsid w:val="00F14B16"/>
    <w:rsid w:val="00F256BB"/>
    <w:rsid w:val="00F30D32"/>
    <w:rsid w:val="00F52A86"/>
    <w:rsid w:val="00F533A8"/>
    <w:rsid w:val="00F53680"/>
    <w:rsid w:val="00F5594A"/>
    <w:rsid w:val="00F55A49"/>
    <w:rsid w:val="00F67FD6"/>
    <w:rsid w:val="00F73157"/>
    <w:rsid w:val="00F838B2"/>
    <w:rsid w:val="00F90781"/>
    <w:rsid w:val="00FA2BF2"/>
    <w:rsid w:val="00FC05FA"/>
    <w:rsid w:val="00FD59DC"/>
    <w:rsid w:val="00FD69EA"/>
    <w:rsid w:val="00FD7009"/>
    <w:rsid w:val="00FD78D3"/>
    <w:rsid w:val="00FE6024"/>
    <w:rsid w:val="00FF2FC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note text" w:uiPriority="99"/>
    <w:lsdException w:name="caption" w:semiHidden="1" w:unhideWhenUsed="1" w:qFormat="1"/>
    <w:lsdException w:name="table of figures" w:uiPriority="99"/>
    <w:lsdException w:name="footnote reference" w:uiPriority="99"/>
    <w:lsdException w:name="Title" w:qFormat="1"/>
    <w:lsdException w:name="Subtitle" w:qFormat="1"/>
    <w:lsdException w:name="Body Text Indent 3" w:uiPriority="99"/>
    <w:lsdException w:name="Hyperlink" w:uiPriority="99"/>
    <w:lsdException w:name="Strong" w:uiPriority="22" w:qFormat="1"/>
    <w:lsdException w:name="Emphasis" w:uiPriority="20" w:qFormat="1"/>
    <w:lsdException w:name="Normal (Web)" w:uiPriority="99"/>
    <w:lsdException w:name="No List" w:uiPriority="99"/>
    <w:lsdException w:name="No Spacing" w:qFormat="1"/>
    <w:lsdException w:name="Medium Grid 2" w:qFormat="1"/>
    <w:lsdException w:name="List Paragraph" w:uiPriority="34" w:qFormat="1"/>
    <w:lsdException w:name="Quote" w:qFormat="1"/>
    <w:lsdException w:name="Intense Quote" w:qFormat="1"/>
    <w:lsdException w:name="Colorful List Accent 1" w:qFormat="1"/>
    <w:lsdException w:name="Colorful Grid Accent 1" w:qFormat="1"/>
    <w:lsdException w:name="Light Shading Accent 2" w:qFormat="1"/>
    <w:lsdException w:name="Light Shading Accent 6" w:uiPriority="60"/>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2FCB"/>
    <w:rPr>
      <w:rFonts w:ascii="Arial" w:eastAsia="Times New Roman" w:hAnsi="Arial"/>
      <w:sz w:val="22"/>
      <w:szCs w:val="24"/>
    </w:rPr>
  </w:style>
  <w:style w:type="paragraph" w:styleId="Heading1">
    <w:name w:val="heading 1"/>
    <w:aliases w:val="Intrinsik 1"/>
    <w:basedOn w:val="Normal"/>
    <w:next w:val="Normal"/>
    <w:link w:val="Heading1Char"/>
    <w:autoRedefine/>
    <w:qFormat/>
    <w:rsid w:val="00FF2FCB"/>
    <w:pPr>
      <w:keepNext/>
      <w:numPr>
        <w:numId w:val="39"/>
      </w:numPr>
      <w:tabs>
        <w:tab w:val="left" w:pos="1440"/>
      </w:tabs>
      <w:outlineLvl w:val="0"/>
    </w:pPr>
    <w:rPr>
      <w:rFonts w:cs="Arial"/>
      <w:b/>
      <w:bCs/>
      <w:caps/>
      <w:kern w:val="32"/>
      <w:szCs w:val="22"/>
    </w:rPr>
  </w:style>
  <w:style w:type="paragraph" w:styleId="Heading2">
    <w:name w:val="heading 2"/>
    <w:aliases w:val="Intrinsik 2"/>
    <w:basedOn w:val="Normal"/>
    <w:next w:val="Normal"/>
    <w:link w:val="Heading2Char"/>
    <w:autoRedefine/>
    <w:qFormat/>
    <w:rsid w:val="00FF2FCB"/>
    <w:pPr>
      <w:keepNext/>
      <w:numPr>
        <w:ilvl w:val="1"/>
        <w:numId w:val="39"/>
      </w:numPr>
      <w:tabs>
        <w:tab w:val="left" w:pos="1440"/>
      </w:tabs>
      <w:outlineLvl w:val="1"/>
    </w:pPr>
    <w:rPr>
      <w:rFonts w:cs="Arial"/>
      <w:b/>
      <w:szCs w:val="22"/>
    </w:rPr>
  </w:style>
  <w:style w:type="paragraph" w:styleId="Heading3">
    <w:name w:val="heading 3"/>
    <w:aliases w:val="Intrinsik 3"/>
    <w:basedOn w:val="Normal"/>
    <w:next w:val="Normal"/>
    <w:link w:val="Heading3Char"/>
    <w:autoRedefine/>
    <w:qFormat/>
    <w:rsid w:val="00FF2FCB"/>
    <w:pPr>
      <w:keepNext/>
      <w:numPr>
        <w:ilvl w:val="2"/>
        <w:numId w:val="39"/>
      </w:numPr>
      <w:tabs>
        <w:tab w:val="left" w:pos="1440"/>
      </w:tabs>
      <w:outlineLvl w:val="2"/>
    </w:pPr>
    <w:rPr>
      <w:rFonts w:cs="Arial"/>
      <w:b/>
      <w:i/>
      <w:szCs w:val="22"/>
      <w:lang w:val="en-CA"/>
    </w:rPr>
  </w:style>
  <w:style w:type="paragraph" w:styleId="Heading4">
    <w:name w:val="heading 4"/>
    <w:aliases w:val="Intrinsik 4"/>
    <w:basedOn w:val="Normal"/>
    <w:next w:val="Normal"/>
    <w:link w:val="Heading4Char"/>
    <w:autoRedefine/>
    <w:qFormat/>
    <w:rsid w:val="00FF2FCB"/>
    <w:pPr>
      <w:keepNext/>
      <w:numPr>
        <w:ilvl w:val="3"/>
        <w:numId w:val="39"/>
      </w:numPr>
      <w:tabs>
        <w:tab w:val="left" w:pos="1440"/>
      </w:tabs>
      <w:outlineLvl w:val="3"/>
    </w:pPr>
    <w:rPr>
      <w:bCs/>
      <w:szCs w:val="28"/>
      <w:u w:val="single"/>
    </w:rPr>
  </w:style>
  <w:style w:type="paragraph" w:styleId="Heading5">
    <w:name w:val="heading 5"/>
    <w:aliases w:val="Intrinsik 5"/>
    <w:basedOn w:val="Normal"/>
    <w:next w:val="Normal"/>
    <w:link w:val="Heading5Char"/>
    <w:autoRedefine/>
    <w:qFormat/>
    <w:rsid w:val="00FF2FCB"/>
    <w:pPr>
      <w:numPr>
        <w:ilvl w:val="4"/>
        <w:numId w:val="39"/>
      </w:numPr>
      <w:tabs>
        <w:tab w:val="left" w:pos="1440"/>
      </w:tabs>
      <w:outlineLvl w:val="4"/>
    </w:pPr>
    <w:rPr>
      <w:bCs/>
      <w:iCs/>
      <w:szCs w:val="26"/>
    </w:rPr>
  </w:style>
  <w:style w:type="paragraph" w:styleId="Heading6">
    <w:name w:val="heading 6"/>
    <w:basedOn w:val="Normal"/>
    <w:next w:val="Normal"/>
    <w:link w:val="Heading6Char"/>
    <w:rsid w:val="00FF2FCB"/>
    <w:pPr>
      <w:numPr>
        <w:ilvl w:val="5"/>
        <w:numId w:val="39"/>
      </w:numPr>
      <w:spacing w:before="240" w:after="60"/>
      <w:outlineLvl w:val="5"/>
    </w:pPr>
    <w:rPr>
      <w:b/>
      <w:bCs/>
      <w:szCs w:val="22"/>
    </w:rPr>
  </w:style>
  <w:style w:type="paragraph" w:styleId="Heading7">
    <w:name w:val="heading 7"/>
    <w:basedOn w:val="Normal"/>
    <w:next w:val="Normal"/>
    <w:link w:val="Heading7Char"/>
    <w:rsid w:val="00FF2FCB"/>
    <w:pPr>
      <w:numPr>
        <w:ilvl w:val="6"/>
        <w:numId w:val="39"/>
      </w:numPr>
      <w:spacing w:before="240" w:after="60"/>
      <w:outlineLvl w:val="6"/>
    </w:pPr>
  </w:style>
  <w:style w:type="paragraph" w:styleId="Heading8">
    <w:name w:val="heading 8"/>
    <w:basedOn w:val="Normal"/>
    <w:next w:val="Normal"/>
    <w:link w:val="Heading8Char"/>
    <w:rsid w:val="00FF2FCB"/>
    <w:pPr>
      <w:numPr>
        <w:ilvl w:val="7"/>
        <w:numId w:val="39"/>
      </w:numPr>
      <w:spacing w:before="240" w:after="60"/>
      <w:outlineLvl w:val="7"/>
    </w:pPr>
    <w:rPr>
      <w:i/>
      <w:iCs/>
    </w:rPr>
  </w:style>
  <w:style w:type="paragraph" w:styleId="Heading9">
    <w:name w:val="heading 9"/>
    <w:basedOn w:val="Normal"/>
    <w:next w:val="Normal"/>
    <w:link w:val="Heading9Char"/>
    <w:rsid w:val="00FF2FCB"/>
    <w:pPr>
      <w:numPr>
        <w:ilvl w:val="8"/>
        <w:numId w:val="3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F2FCB"/>
    <w:pPr>
      <w:tabs>
        <w:tab w:val="center" w:pos="4320"/>
        <w:tab w:val="right" w:pos="8640"/>
      </w:tabs>
    </w:pPr>
  </w:style>
  <w:style w:type="character" w:customStyle="1" w:styleId="FooterChar">
    <w:name w:val="Footer Char"/>
    <w:basedOn w:val="DefaultParagraphFont"/>
    <w:link w:val="Footer"/>
    <w:rsid w:val="00026CF7"/>
    <w:rPr>
      <w:rFonts w:ascii="Arial" w:eastAsia="Times New Roman" w:hAnsi="Arial"/>
      <w:sz w:val="22"/>
      <w:szCs w:val="24"/>
    </w:rPr>
  </w:style>
  <w:style w:type="character" w:styleId="PageNumber">
    <w:name w:val="page number"/>
    <w:basedOn w:val="DefaultParagraphFont"/>
    <w:rsid w:val="00FF2FCB"/>
    <w:rPr>
      <w:rFonts w:ascii="Times New Roman" w:hAnsi="Times New Roman"/>
      <w:i/>
      <w:sz w:val="20"/>
    </w:rPr>
  </w:style>
  <w:style w:type="paragraph" w:styleId="Header">
    <w:name w:val="header"/>
    <w:basedOn w:val="Normal"/>
    <w:link w:val="HeaderChar"/>
    <w:rsid w:val="00FF2FCB"/>
    <w:pPr>
      <w:tabs>
        <w:tab w:val="center" w:pos="4320"/>
        <w:tab w:val="right" w:pos="8640"/>
      </w:tabs>
    </w:pPr>
  </w:style>
  <w:style w:type="character" w:customStyle="1" w:styleId="HeaderChar">
    <w:name w:val="Header Char"/>
    <w:link w:val="Header"/>
    <w:rsid w:val="00A60D39"/>
    <w:rPr>
      <w:rFonts w:ascii="Arial" w:eastAsia="Times New Roman" w:hAnsi="Arial"/>
      <w:sz w:val="22"/>
      <w:szCs w:val="24"/>
    </w:rPr>
  </w:style>
  <w:style w:type="table" w:styleId="TableGrid">
    <w:name w:val="Table Grid"/>
    <w:aliases w:val="Intrinsik Table 2"/>
    <w:basedOn w:val="TableNormal"/>
    <w:rsid w:val="00FF2FCB"/>
    <w:rPr>
      <w:rFonts w:ascii="Arial" w:eastAsia="SimSun" w:hAnsi="Arial"/>
      <w:sz w:val="22"/>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aliases w:val="Intrinsik 3 Char"/>
    <w:link w:val="Heading3"/>
    <w:rsid w:val="00E507C9"/>
    <w:rPr>
      <w:rFonts w:ascii="Arial" w:eastAsia="Times New Roman" w:hAnsi="Arial" w:cs="Arial"/>
      <w:b/>
      <w:i/>
      <w:sz w:val="22"/>
      <w:szCs w:val="22"/>
      <w:lang w:val="en-CA"/>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autoRedefine/>
    <w:uiPriority w:val="39"/>
    <w:rsid w:val="00FF2FCB"/>
    <w:pPr>
      <w:tabs>
        <w:tab w:val="left" w:pos="720"/>
        <w:tab w:val="right" w:leader="dot" w:pos="9350"/>
      </w:tabs>
    </w:pPr>
    <w:rPr>
      <w:b/>
      <w:caps/>
      <w:noProof/>
    </w:rPr>
  </w:style>
  <w:style w:type="paragraph" w:styleId="TOC2">
    <w:name w:val="toc 2"/>
    <w:basedOn w:val="Normal"/>
    <w:next w:val="Normal"/>
    <w:autoRedefine/>
    <w:uiPriority w:val="39"/>
    <w:rsid w:val="00FF2FCB"/>
    <w:pPr>
      <w:ind w:left="240"/>
    </w:pPr>
  </w:style>
  <w:style w:type="paragraph" w:styleId="TOC3">
    <w:name w:val="toc 3"/>
    <w:basedOn w:val="Normal"/>
    <w:next w:val="Normal"/>
    <w:autoRedefine/>
    <w:uiPriority w:val="39"/>
    <w:rsid w:val="00FF2FCB"/>
    <w:pPr>
      <w:ind w:left="480"/>
    </w:pPr>
  </w:style>
  <w:style w:type="paragraph" w:styleId="TOC4">
    <w:name w:val="toc 4"/>
    <w:basedOn w:val="Normal"/>
    <w:next w:val="Normal"/>
    <w:autoRedefine/>
    <w:uiPriority w:val="39"/>
    <w:rsid w:val="00FF2FCB"/>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basedOn w:val="DefaultParagraphFont"/>
    <w:uiPriority w:val="99"/>
    <w:rsid w:val="00FF2FCB"/>
    <w:rPr>
      <w:color w:val="0000FF"/>
      <w:u w:val="single"/>
    </w:rPr>
  </w:style>
  <w:style w:type="character" w:styleId="FollowedHyperlink">
    <w:name w:val="FollowedHyperlink"/>
    <w:basedOn w:val="DefaultParagraphFont"/>
    <w:rsid w:val="00FF2FCB"/>
    <w:rPr>
      <w:color w:val="800080"/>
      <w:u w:val="single"/>
    </w:rPr>
  </w:style>
  <w:style w:type="paragraph" w:styleId="BalloonText">
    <w:name w:val="Balloon Text"/>
    <w:basedOn w:val="Normal"/>
    <w:link w:val="BalloonTextChar"/>
    <w:uiPriority w:val="99"/>
    <w:semiHidden/>
    <w:unhideWhenUsed/>
    <w:rsid w:val="003216A2"/>
    <w:rPr>
      <w:rFonts w:ascii="Lucida Grande" w:hAnsi="Lucida Grande"/>
      <w:sz w:val="18"/>
      <w:szCs w:val="18"/>
    </w:rPr>
  </w:style>
  <w:style w:type="character" w:customStyle="1" w:styleId="BalloonTextChar">
    <w:name w:val="Balloon Text Char"/>
    <w:link w:val="BalloonText"/>
    <w:uiPriority w:val="99"/>
    <w:semiHidden/>
    <w:rsid w:val="003216A2"/>
    <w:rPr>
      <w:rFonts w:ascii="Lucida Grande" w:hAnsi="Lucida Grande"/>
      <w:sz w:val="18"/>
      <w:szCs w:val="18"/>
    </w:rPr>
  </w:style>
  <w:style w:type="character" w:customStyle="1" w:styleId="Heading1Char">
    <w:name w:val="Heading 1 Char"/>
    <w:aliases w:val="Intrinsik 1 Char"/>
    <w:link w:val="Heading1"/>
    <w:rsid w:val="00585012"/>
    <w:rPr>
      <w:rFonts w:ascii="Arial" w:eastAsia="Times New Roman" w:hAnsi="Arial" w:cs="Arial"/>
      <w:b/>
      <w:bCs/>
      <w:caps/>
      <w:kern w:val="32"/>
      <w:sz w:val="22"/>
      <w:szCs w:val="22"/>
    </w:rPr>
  </w:style>
  <w:style w:type="paragraph" w:styleId="ListParagraph">
    <w:name w:val="List Paragraph"/>
    <w:basedOn w:val="Normal"/>
    <w:uiPriority w:val="34"/>
    <w:qFormat/>
    <w:rsid w:val="00AF2A19"/>
    <w:pPr>
      <w:ind w:left="720"/>
    </w:pPr>
  </w:style>
  <w:style w:type="character" w:customStyle="1" w:styleId="Heading2Char">
    <w:name w:val="Heading 2 Char"/>
    <w:aliases w:val="Intrinsik 2 Char"/>
    <w:link w:val="Heading2"/>
    <w:rsid w:val="005601F8"/>
    <w:rPr>
      <w:rFonts w:ascii="Arial" w:eastAsia="Times New Roman" w:hAnsi="Arial" w:cs="Arial"/>
      <w:b/>
      <w:sz w:val="22"/>
      <w:szCs w:val="22"/>
    </w:rPr>
  </w:style>
  <w:style w:type="character" w:styleId="CommentReference">
    <w:name w:val="annotation reference"/>
    <w:rsid w:val="00CC15CD"/>
    <w:rPr>
      <w:sz w:val="16"/>
      <w:szCs w:val="16"/>
    </w:rPr>
  </w:style>
  <w:style w:type="paragraph" w:styleId="CommentText">
    <w:name w:val="annotation text"/>
    <w:basedOn w:val="Normal"/>
    <w:link w:val="CommentTextChar"/>
    <w:rsid w:val="00CC15CD"/>
    <w:rPr>
      <w:sz w:val="20"/>
      <w:szCs w:val="20"/>
    </w:rPr>
  </w:style>
  <w:style w:type="character" w:customStyle="1" w:styleId="CommentTextChar">
    <w:name w:val="Comment Text Char"/>
    <w:basedOn w:val="DefaultParagraphFont"/>
    <w:link w:val="CommentText"/>
    <w:rsid w:val="00CC15CD"/>
  </w:style>
  <w:style w:type="paragraph" w:styleId="CommentSubject">
    <w:name w:val="annotation subject"/>
    <w:basedOn w:val="CommentText"/>
    <w:next w:val="CommentText"/>
    <w:link w:val="CommentSubjectChar"/>
    <w:rsid w:val="00CC15CD"/>
    <w:rPr>
      <w:rFonts w:ascii="Cambria" w:hAnsi="Cambria"/>
      <w:b/>
      <w:bCs/>
    </w:rPr>
  </w:style>
  <w:style w:type="character" w:customStyle="1" w:styleId="CommentSubjectChar">
    <w:name w:val="Comment Subject Char"/>
    <w:link w:val="CommentSubject"/>
    <w:rsid w:val="00CC15CD"/>
    <w:rPr>
      <w:b/>
      <w:bCs/>
    </w:rPr>
  </w:style>
  <w:style w:type="paragraph" w:styleId="Revision">
    <w:name w:val="Revision"/>
    <w:hidden/>
    <w:rsid w:val="00CC15CD"/>
    <w:rPr>
      <w:sz w:val="24"/>
      <w:szCs w:val="24"/>
    </w:rPr>
  </w:style>
  <w:style w:type="character" w:customStyle="1" w:styleId="Heading4Char">
    <w:name w:val="Heading 4 Char"/>
    <w:aliases w:val="Intrinsik 4 Char"/>
    <w:link w:val="Heading4"/>
    <w:rsid w:val="00E507C9"/>
    <w:rPr>
      <w:rFonts w:ascii="Arial" w:eastAsia="Times New Roman" w:hAnsi="Arial"/>
      <w:bCs/>
      <w:sz w:val="22"/>
      <w:szCs w:val="28"/>
      <w:u w:val="single"/>
    </w:rPr>
  </w:style>
  <w:style w:type="paragraph" w:customStyle="1" w:styleId="Default">
    <w:name w:val="Default"/>
    <w:rsid w:val="00E36A87"/>
    <w:pPr>
      <w:autoSpaceDE w:val="0"/>
      <w:autoSpaceDN w:val="0"/>
      <w:adjustRightInd w:val="0"/>
    </w:pPr>
    <w:rPr>
      <w:rFonts w:ascii="Times New Roman" w:hAnsi="Times New Roman"/>
      <w:color w:val="000000"/>
      <w:sz w:val="24"/>
      <w:szCs w:val="24"/>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aliases w:val="Intrinsik 5 Char"/>
    <w:link w:val="Heading5"/>
    <w:rsid w:val="00B31FD0"/>
    <w:rPr>
      <w:rFonts w:ascii="Arial" w:eastAsia="Times New Roman" w:hAnsi="Arial"/>
      <w:bCs/>
      <w:iCs/>
      <w:sz w:val="22"/>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hAnsi="Verdana"/>
      <w:b/>
      <w:bCs/>
      <w:color w:val="000000"/>
      <w:sz w:val="26"/>
      <w:szCs w:val="26"/>
    </w:rPr>
  </w:style>
  <w:style w:type="paragraph" w:customStyle="1" w:styleId="sub">
    <w:name w:val="sub"/>
    <w:basedOn w:val="Normal"/>
    <w:rsid w:val="00EB2696"/>
    <w:pPr>
      <w:spacing w:before="120" w:line="360" w:lineRule="atLeast"/>
      <w:ind w:left="1344"/>
    </w:pPr>
    <w:rPr>
      <w:rFonts w:ascii="Verdana" w:hAnsi="Verdana"/>
      <w:color w:val="000000"/>
    </w:rPr>
  </w:style>
  <w:style w:type="paragraph" w:customStyle="1" w:styleId="para">
    <w:name w:val="para"/>
    <w:basedOn w:val="Normal"/>
    <w:rsid w:val="00EB2696"/>
    <w:pPr>
      <w:spacing w:before="120" w:line="360" w:lineRule="atLeast"/>
      <w:ind w:left="2640"/>
    </w:pPr>
    <w:rPr>
      <w:rFonts w:ascii="Verdana" w:hAnsi="Verdana"/>
      <w:color w:val="000000"/>
    </w:rPr>
  </w:style>
  <w:style w:type="paragraph" w:customStyle="1" w:styleId="sec2">
    <w:name w:val="sec2"/>
    <w:basedOn w:val="Normal"/>
    <w:rsid w:val="00EB2696"/>
    <w:pPr>
      <w:spacing w:before="168" w:after="168" w:line="360" w:lineRule="atLeast"/>
      <w:ind w:left="1320" w:hanging="408"/>
    </w:pPr>
    <w:rPr>
      <w:rFonts w:ascii="Verdana"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hAnsi="Verdana"/>
      <w:color w:val="000000"/>
    </w:rPr>
  </w:style>
  <w:style w:type="paragraph" w:styleId="NormalWeb">
    <w:name w:val="Normal (Web)"/>
    <w:basedOn w:val="Normal"/>
    <w:uiPriority w:val="99"/>
    <w:unhideWhenUsed/>
    <w:rsid w:val="00536F72"/>
    <w:pPr>
      <w:spacing w:after="360" w:line="360" w:lineRule="atLeast"/>
    </w:pPr>
    <w:rPr>
      <w:rFonts w:ascii="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rsid w:val="00D00637"/>
    <w:rPr>
      <w:rFonts w:ascii="Cambria" w:hAnsi="Cambria"/>
    </w:rPr>
  </w:style>
  <w:style w:type="character" w:customStyle="1" w:styleId="BodyTextChar">
    <w:name w:val="Body Text Char"/>
    <w:link w:val="BodyText"/>
    <w:rsid w:val="00D00637"/>
    <w:rPr>
      <w:sz w:val="24"/>
      <w:szCs w:val="24"/>
    </w:rPr>
  </w:style>
  <w:style w:type="character" w:customStyle="1" w:styleId="Heading6Char">
    <w:name w:val="Heading 6 Char"/>
    <w:link w:val="Heading6"/>
    <w:rsid w:val="00807C17"/>
    <w:rPr>
      <w:rFonts w:ascii="Arial" w:eastAsia="Times New Roman" w:hAnsi="Arial"/>
      <w:b/>
      <w:bCs/>
      <w:sz w:val="22"/>
      <w:szCs w:val="22"/>
    </w:rPr>
  </w:style>
  <w:style w:type="character" w:customStyle="1" w:styleId="Heading7Char">
    <w:name w:val="Heading 7 Char"/>
    <w:link w:val="Heading7"/>
    <w:rsid w:val="00807C17"/>
    <w:rPr>
      <w:rFonts w:ascii="Arial" w:eastAsia="Times New Roman" w:hAnsi="Arial"/>
      <w:sz w:val="22"/>
      <w:szCs w:val="24"/>
    </w:rPr>
  </w:style>
  <w:style w:type="character" w:customStyle="1" w:styleId="Heading8Char">
    <w:name w:val="Heading 8 Char"/>
    <w:link w:val="Heading8"/>
    <w:rsid w:val="00807C17"/>
    <w:rPr>
      <w:rFonts w:ascii="Arial" w:eastAsia="Times New Roman" w:hAnsi="Arial"/>
      <w:i/>
      <w:iCs/>
      <w:sz w:val="22"/>
      <w:szCs w:val="24"/>
    </w:rPr>
  </w:style>
  <w:style w:type="character" w:customStyle="1" w:styleId="Heading9Char">
    <w:name w:val="Heading 9 Char"/>
    <w:link w:val="Heading9"/>
    <w:rsid w:val="00807C17"/>
    <w:rPr>
      <w:rFonts w:ascii="Arial" w:eastAsia="Times New Roman" w:hAnsi="Arial" w:cs="Arial"/>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5"/>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3"/>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szCs w:val="20"/>
    </w:rPr>
  </w:style>
  <w:style w:type="paragraph" w:customStyle="1" w:styleId="Heading">
    <w:name w:val="Heading"/>
    <w:basedOn w:val="Normal"/>
    <w:rsid w:val="00FF2FCB"/>
    <w:pPr>
      <w:keepNext/>
      <w:spacing w:after="240"/>
      <w:outlineLvl w:val="0"/>
    </w:pPr>
    <w:rPr>
      <w:b/>
      <w:caps/>
      <w:szCs w:val="20"/>
      <w:lang w:val="en-CA"/>
    </w:rPr>
  </w:style>
  <w:style w:type="paragraph" w:customStyle="1" w:styleId="Intrinsik-TableTitle">
    <w:name w:val="Intrinsik-Table Title"/>
    <w:basedOn w:val="Normal"/>
    <w:autoRedefine/>
    <w:qFormat/>
    <w:rsid w:val="00FF2FCB"/>
    <w:pPr>
      <w:keepNext/>
      <w:ind w:left="1440" w:hanging="1440"/>
    </w:pPr>
    <w:rPr>
      <w:b/>
      <w:bCs/>
      <w:szCs w:val="20"/>
      <w:lang w:val="en-CA"/>
    </w:rPr>
  </w:style>
  <w:style w:type="paragraph" w:customStyle="1" w:styleId="IntrinsikTableTitle">
    <w:name w:val="Intrinsik Table Title"/>
    <w:basedOn w:val="Intrinsik-TableTitle"/>
    <w:rsid w:val="00FF2FCB"/>
  </w:style>
  <w:style w:type="paragraph" w:customStyle="1" w:styleId="IntriniskFigureTitle">
    <w:name w:val="Intrinisk Figure Title"/>
    <w:basedOn w:val="IntrinsikTableTitle"/>
    <w:qFormat/>
    <w:rsid w:val="00FF2FCB"/>
    <w:pPr>
      <w:ind w:left="0" w:firstLine="0"/>
    </w:pPr>
  </w:style>
  <w:style w:type="paragraph" w:customStyle="1" w:styleId="IntrinsikBulletStyle">
    <w:name w:val="Intrinsik Bullet Style"/>
    <w:basedOn w:val="Normal"/>
    <w:autoRedefine/>
    <w:qFormat/>
    <w:rsid w:val="00D87153"/>
    <w:pPr>
      <w:spacing w:before="120"/>
      <w:ind w:left="720" w:hanging="360"/>
    </w:pPr>
    <w:rPr>
      <w:rFonts w:cs="Arial"/>
      <w:szCs w:val="22"/>
    </w:rPr>
  </w:style>
  <w:style w:type="table" w:styleId="TableProfessional">
    <w:name w:val="Table Professional"/>
    <w:basedOn w:val="TableNormal"/>
    <w:rsid w:val="00FF2FCB"/>
    <w:rPr>
      <w:rFonts w:ascii="Times New Roman" w:eastAsia="SimSun" w:hAnsi="Times New Roman"/>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IntrinsikTable1">
    <w:name w:val="Intrinsik Table 1"/>
    <w:basedOn w:val="TableProfessional"/>
    <w:rsid w:val="00FF2FCB"/>
    <w:rPr>
      <w:rFonts w:ascii="Arial" w:hAnsi="Arial"/>
      <w:sz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Intrinsik-Reference">
    <w:name w:val="Intrinsik-Reference"/>
    <w:basedOn w:val="Normal"/>
    <w:autoRedefine/>
    <w:qFormat/>
    <w:rsid w:val="00FF2FCB"/>
    <w:pPr>
      <w:ind w:left="720" w:hanging="720"/>
    </w:pPr>
    <w:rPr>
      <w:rFonts w:cs="Arial"/>
      <w:szCs w:val="22"/>
      <w:lang w:val="en-CA"/>
    </w:rPr>
  </w:style>
  <w:style w:type="paragraph" w:customStyle="1" w:styleId="Intrinsik-Tableheader">
    <w:name w:val="Intrinsik-Table header"/>
    <w:basedOn w:val="Normal"/>
    <w:autoRedefine/>
    <w:rsid w:val="00FF2FCB"/>
    <w:rPr>
      <w:b/>
      <w:bCs/>
      <w:i/>
      <w:iCs/>
      <w:sz w:val="20"/>
      <w:szCs w:val="20"/>
      <w:lang w:val="en-CA"/>
    </w:rPr>
  </w:style>
  <w:style w:type="paragraph" w:customStyle="1" w:styleId="Intrinsik-Tableheadercentred">
    <w:name w:val="Intrinsik-Table header centred"/>
    <w:basedOn w:val="Normal"/>
    <w:qFormat/>
    <w:rsid w:val="00FF2FCB"/>
    <w:pPr>
      <w:jc w:val="center"/>
    </w:pPr>
    <w:rPr>
      <w:rFonts w:cs="Arial"/>
      <w:b/>
      <w:bCs/>
      <w:i/>
      <w:iCs/>
      <w:sz w:val="20"/>
      <w:szCs w:val="20"/>
      <w:lang w:val="en-CA"/>
    </w:rPr>
  </w:style>
  <w:style w:type="paragraph" w:customStyle="1" w:styleId="Intrinsik-Tablenotes">
    <w:name w:val="Intrinsik-Table notes"/>
    <w:basedOn w:val="Normal"/>
    <w:autoRedefine/>
    <w:rsid w:val="00FF2FCB"/>
    <w:pPr>
      <w:numPr>
        <w:numId w:val="41"/>
      </w:numPr>
      <w:spacing w:before="20" w:after="20"/>
    </w:pPr>
    <w:rPr>
      <w:sz w:val="18"/>
      <w:szCs w:val="20"/>
      <w:lang w:val="en-CA"/>
    </w:rPr>
  </w:style>
  <w:style w:type="paragraph" w:customStyle="1" w:styleId="Intrinsik-Tabletext">
    <w:name w:val="Intrinsik-Table text"/>
    <w:basedOn w:val="Normal"/>
    <w:autoRedefine/>
    <w:rsid w:val="00A4624B"/>
    <w:rPr>
      <w:rFonts w:cs="Arial"/>
      <w:sz w:val="18"/>
      <w:szCs w:val="18"/>
      <w:lang w:val="en-GB" w:eastAsia="en-GB"/>
    </w:rPr>
  </w:style>
  <w:style w:type="paragraph" w:customStyle="1" w:styleId="Intrinsik-Tabletextbold">
    <w:name w:val="Intrinsik-Table text bold"/>
    <w:basedOn w:val="Intrinsik-Tabletext"/>
    <w:rsid w:val="00FF2FCB"/>
  </w:style>
  <w:style w:type="paragraph" w:customStyle="1" w:styleId="Intrinsik-Tabletextcentred">
    <w:name w:val="Intrinsik-Table text centred"/>
    <w:basedOn w:val="Normal"/>
    <w:qFormat/>
    <w:rsid w:val="00FF2FCB"/>
    <w:pPr>
      <w:jc w:val="center"/>
    </w:pPr>
    <w:rPr>
      <w:rFonts w:cs="Arial"/>
      <w:sz w:val="18"/>
      <w:szCs w:val="18"/>
      <w:lang w:val="en-CA"/>
    </w:rPr>
  </w:style>
  <w:style w:type="paragraph" w:customStyle="1" w:styleId="Intrinsik-Tabletextcentredbold">
    <w:name w:val="Intrinsik-Table text centred bold"/>
    <w:basedOn w:val="Intrinsik-Tabletextcentred"/>
    <w:rsid w:val="00FF2FCB"/>
    <w:rPr>
      <w:b/>
    </w:rPr>
  </w:style>
  <w:style w:type="table" w:customStyle="1" w:styleId="LightList1">
    <w:name w:val="Light List1"/>
    <w:basedOn w:val="TableNormal"/>
    <w:uiPriority w:val="61"/>
    <w:rsid w:val="00FF2FCB"/>
    <w:rPr>
      <w:rFonts w:ascii="Arial" w:eastAsia="Calibri" w:hAnsi="Arial"/>
      <w:sz w:val="22"/>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Arial" w:hAnsi="Arial"/>
        <w:b/>
        <w:bCs/>
        <w:i/>
        <w:color w:val="FFFFFF"/>
        <w:sz w:val="20"/>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60"/>
    <w:rsid w:val="00FF2FCB"/>
    <w:rPr>
      <w:rFonts w:ascii="Times New Roman" w:eastAsia="SimSun" w:hAnsi="Times New Roman"/>
      <w:color w:val="E36C0A"/>
      <w:lang w:val="en-GB" w:eastAsia="en-GB"/>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TableClassic3">
    <w:name w:val="Table Classic 3"/>
    <w:basedOn w:val="TableNormal"/>
    <w:rsid w:val="00FF2FCB"/>
    <w:rPr>
      <w:rFonts w:ascii="Times New Roman" w:eastAsia="SimSun" w:hAnsi="Times New Roman"/>
      <w:color w:val="000080"/>
      <w:lang w:val="en-GB" w:eastAsia="en-G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1">
    <w:name w:val="Table 3D effects 1"/>
    <w:basedOn w:val="TableClassic3"/>
    <w:rsid w:val="00FF2FC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800080"/>
      </w:rPr>
      <w:tblPr/>
      <w:tcPr>
        <w:tcBorders>
          <w:bottom w:val="single" w:sz="6" w:space="0" w:color="808080"/>
          <w:tl2br w:val="none" w:sz="0" w:space="0" w:color="auto"/>
          <w:tr2bl w:val="none" w:sz="0" w:space="0" w:color="auto"/>
        </w:tcBorders>
        <w:shd w:val="solid" w:color="000080" w:fill="FFFFFF"/>
      </w:tcPr>
    </w:tblStylePr>
    <w:tblStylePr w:type="lastRow">
      <w:rPr>
        <w:color w:val="000080"/>
      </w:rPr>
      <w:tblPr/>
      <w:tcPr>
        <w:tcBorders>
          <w:top w:val="single" w:sz="6" w:space="0" w:color="FFFFFF"/>
          <w:tl2br w:val="none" w:sz="0" w:space="0" w:color="auto"/>
          <w:tr2bl w:val="none" w:sz="0" w:space="0" w:color="auto"/>
        </w:tcBorders>
        <w:shd w:val="solid" w:color="FFFFFF" w:fill="FFFFFF"/>
      </w:tcPr>
    </w:tblStylePr>
    <w:tblStylePr w:type="firstCol">
      <w:rPr>
        <w:b/>
        <w:bCs/>
        <w:color w:val="000000"/>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F2FCB"/>
    <w:rPr>
      <w:rFonts w:ascii="Times New Roman" w:eastAsia="SimSun" w:hAnsi="Times New Roman"/>
      <w:lang w:val="en-GB" w:eastAsia="en-GB"/>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F2FCB"/>
    <w:rPr>
      <w:rFonts w:ascii="Times New Roman" w:eastAsia="SimSun" w:hAnsi="Times New Roman"/>
      <w:lang w:val="en-GB" w:eastAsia="en-GB"/>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F2FCB"/>
    <w:rPr>
      <w:rFonts w:ascii="Times New Roman" w:eastAsia="SimSun" w:hAnsi="Times New Roman"/>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8">
    <w:name w:val="Table List 8"/>
    <w:basedOn w:val="TableNormal"/>
    <w:rsid w:val="00FF2FCB"/>
    <w:rPr>
      <w:rFonts w:ascii="Times New Roman" w:eastAsia="SimSun" w:hAnsi="Times New Roman"/>
      <w:lang w:val="en-GB" w:eastAsia="en-GB"/>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uiPriority w:val="99"/>
    <w:rsid w:val="00FF2FCB"/>
    <w:pPr>
      <w:ind w:left="1440" w:hanging="1440"/>
    </w:pPr>
    <w:rPr>
      <w:szCs w:val="20"/>
      <w:lang w:val="en-CA"/>
    </w:rPr>
  </w:style>
  <w:style w:type="paragraph" w:styleId="TOCHeading">
    <w:name w:val="TOC Heading"/>
    <w:basedOn w:val="Heading1"/>
    <w:next w:val="Normal"/>
    <w:uiPriority w:val="39"/>
    <w:semiHidden/>
    <w:unhideWhenUsed/>
    <w:qFormat/>
    <w:rsid w:val="00FF2FCB"/>
    <w:pPr>
      <w:keepLines/>
      <w:numPr>
        <w:numId w:val="0"/>
      </w:numPr>
      <w:tabs>
        <w:tab w:val="clear" w:pos="1440"/>
      </w:tabs>
      <w:spacing w:before="480" w:line="276" w:lineRule="auto"/>
      <w:outlineLvl w:val="9"/>
    </w:pPr>
    <w:rPr>
      <w:rFonts w:ascii="Cambria" w:hAnsi="Cambria" w:cs="Times New Roman"/>
      <w:caps w:val="0"/>
      <w:color w:val="365F91"/>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note text" w:uiPriority="99"/>
    <w:lsdException w:name="caption" w:semiHidden="1" w:unhideWhenUsed="1" w:qFormat="1"/>
    <w:lsdException w:name="footnote reference" w:uiPriority="99"/>
    <w:lsdException w:name="Title" w:qFormat="1"/>
    <w:lsdException w:name="Subtitle" w:qFormat="1"/>
    <w:lsdException w:name="Body Text Indent 3" w:uiPriority="99"/>
    <w:lsdException w:name="Hyperlink" w:uiPriority="99"/>
    <w:lsdException w:name="Strong" w:uiPriority="22" w:qFormat="1"/>
    <w:lsdException w:name="Emphasis" w:uiPriority="20" w:qFormat="1"/>
    <w:lsdException w:name="Normal (Web)" w:uiPriority="99"/>
    <w:lsdException w:name="No Spacing" w:qFormat="1"/>
    <w:lsdException w:name="Medium Grid 2" w:qFormat="1"/>
    <w:lsdException w:name="List Paragraph" w:uiPriority="34"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585012"/>
    <w:pPr>
      <w:spacing w:after="120"/>
      <w:jc w:val="both"/>
    </w:pPr>
    <w:rPr>
      <w:rFonts w:ascii="Calibri" w:hAnsi="Calibri"/>
      <w:sz w:val="24"/>
      <w:szCs w:val="24"/>
    </w:rPr>
  </w:style>
  <w:style w:type="paragraph" w:styleId="Heading1">
    <w:name w:val="heading 1"/>
    <w:basedOn w:val="Normal"/>
    <w:next w:val="Normal"/>
    <w:link w:val="Heading1Char"/>
    <w:qFormat/>
    <w:rsid w:val="00585012"/>
    <w:pPr>
      <w:keepNext/>
      <w:numPr>
        <w:numId w:val="2"/>
      </w:numPr>
      <w:ind w:left="720" w:hanging="720"/>
      <w:outlineLvl w:val="0"/>
    </w:pPr>
    <w:rPr>
      <w:rFonts w:eastAsia="Times New Roman"/>
      <w:b/>
      <w:bCs/>
      <w:kern w:val="32"/>
      <w:sz w:val="32"/>
      <w:szCs w:val="32"/>
    </w:rPr>
  </w:style>
  <w:style w:type="paragraph" w:styleId="Heading2">
    <w:name w:val="heading 2"/>
    <w:basedOn w:val="Normal"/>
    <w:next w:val="Normal"/>
    <w:link w:val="Heading2Char"/>
    <w:unhideWhenUsed/>
    <w:qFormat/>
    <w:rsid w:val="005601F8"/>
    <w:pPr>
      <w:keepNext/>
      <w:numPr>
        <w:ilvl w:val="1"/>
        <w:numId w:val="2"/>
      </w:numPr>
      <w:tabs>
        <w:tab w:val="left" w:pos="1440"/>
      </w:tabs>
      <w:spacing w:before="240"/>
      <w:ind w:left="1440" w:hanging="720"/>
      <w:jc w:val="left"/>
      <w:outlineLvl w:val="1"/>
    </w:pPr>
    <w:rPr>
      <w:rFonts w:eastAsia="Times New Roman"/>
      <w:b/>
      <w:bCs/>
      <w:iCs/>
      <w:sz w:val="28"/>
      <w:szCs w:val="28"/>
    </w:rPr>
  </w:style>
  <w:style w:type="paragraph" w:styleId="Heading3">
    <w:name w:val="heading 3"/>
    <w:basedOn w:val="Normal"/>
    <w:next w:val="Normal"/>
    <w:link w:val="Heading3Char"/>
    <w:uiPriority w:val="9"/>
    <w:qFormat/>
    <w:rsid w:val="00E507C9"/>
    <w:pPr>
      <w:keepNext/>
      <w:numPr>
        <w:ilvl w:val="2"/>
        <w:numId w:val="2"/>
      </w:numPr>
      <w:tabs>
        <w:tab w:val="left" w:pos="2340"/>
      </w:tabs>
      <w:spacing w:before="240"/>
      <w:ind w:left="2347" w:hanging="907"/>
      <w:outlineLvl w:val="2"/>
    </w:pPr>
    <w:rPr>
      <w:rFonts w:eastAsia="Times New Roman"/>
      <w:b/>
      <w:bCs/>
      <w:i/>
      <w:szCs w:val="26"/>
    </w:rPr>
  </w:style>
  <w:style w:type="paragraph" w:styleId="Heading4">
    <w:name w:val="heading 4"/>
    <w:basedOn w:val="Normal"/>
    <w:next w:val="Normal"/>
    <w:link w:val="Heading4Char"/>
    <w:unhideWhenUsed/>
    <w:qFormat/>
    <w:rsid w:val="00E507C9"/>
    <w:pPr>
      <w:keepNext/>
      <w:numPr>
        <w:ilvl w:val="3"/>
        <w:numId w:val="2"/>
      </w:numPr>
      <w:tabs>
        <w:tab w:val="left" w:pos="3420"/>
      </w:tabs>
      <w:spacing w:before="240"/>
      <w:ind w:left="3420" w:hanging="1044"/>
      <w:outlineLvl w:val="3"/>
    </w:pPr>
    <w:rPr>
      <w:rFonts w:eastAsia="Times New Roman"/>
      <w:bCs/>
      <w:szCs w:val="28"/>
    </w:rPr>
  </w:style>
  <w:style w:type="paragraph" w:styleId="Heading5">
    <w:name w:val="heading 5"/>
    <w:basedOn w:val="Normal"/>
    <w:next w:val="Normal"/>
    <w:link w:val="Heading5Char"/>
    <w:unhideWhenUsed/>
    <w:qFormat/>
    <w:rsid w:val="00B31FD0"/>
    <w:pPr>
      <w:numPr>
        <w:ilvl w:val="4"/>
        <w:numId w:val="2"/>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07C17"/>
    <w:pPr>
      <w:numPr>
        <w:ilvl w:val="5"/>
        <w:numId w:val="2"/>
      </w:numPr>
      <w:spacing w:before="240" w:after="60"/>
      <w:outlineLvl w:val="5"/>
    </w:pPr>
    <w:rPr>
      <w:rFonts w:eastAsia="Times New Roman"/>
      <w:b/>
      <w:bCs/>
      <w:sz w:val="22"/>
      <w:szCs w:val="22"/>
    </w:rPr>
  </w:style>
  <w:style w:type="paragraph" w:styleId="Heading7">
    <w:name w:val="heading 7"/>
    <w:basedOn w:val="Normal"/>
    <w:next w:val="Normal"/>
    <w:link w:val="Heading7Char"/>
    <w:semiHidden/>
    <w:unhideWhenUsed/>
    <w:qFormat/>
    <w:rsid w:val="00807C17"/>
    <w:pPr>
      <w:numPr>
        <w:ilvl w:val="6"/>
        <w:numId w:val="2"/>
      </w:numPr>
      <w:spacing w:before="240" w:after="60"/>
      <w:outlineLvl w:val="6"/>
    </w:pPr>
    <w:rPr>
      <w:rFonts w:eastAsia="Times New Roman"/>
    </w:rPr>
  </w:style>
  <w:style w:type="paragraph" w:styleId="Heading8">
    <w:name w:val="heading 8"/>
    <w:basedOn w:val="Normal"/>
    <w:next w:val="Normal"/>
    <w:link w:val="Heading8Char"/>
    <w:semiHidden/>
    <w:unhideWhenUsed/>
    <w:qFormat/>
    <w:rsid w:val="00807C17"/>
    <w:pPr>
      <w:numPr>
        <w:ilvl w:val="7"/>
        <w:numId w:val="2"/>
      </w:numPr>
      <w:spacing w:before="240" w:after="60"/>
      <w:outlineLvl w:val="7"/>
    </w:pPr>
    <w:rPr>
      <w:rFonts w:eastAsia="Times New Roman"/>
      <w:i/>
      <w:iCs/>
    </w:rPr>
  </w:style>
  <w:style w:type="paragraph" w:styleId="Heading9">
    <w:name w:val="heading 9"/>
    <w:basedOn w:val="Normal"/>
    <w:next w:val="Normal"/>
    <w:link w:val="Heading9Char"/>
    <w:semiHidden/>
    <w:unhideWhenUsed/>
    <w:qFormat/>
    <w:rsid w:val="00807C17"/>
    <w:pPr>
      <w:numPr>
        <w:ilvl w:val="8"/>
        <w:numId w:val="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26CF7"/>
    <w:pPr>
      <w:tabs>
        <w:tab w:val="center" w:pos="4320"/>
        <w:tab w:val="right" w:pos="8640"/>
      </w:tabs>
    </w:pPr>
  </w:style>
  <w:style w:type="character" w:customStyle="1" w:styleId="FooterChar">
    <w:name w:val="Footer Char"/>
    <w:basedOn w:val="DefaultParagraphFont"/>
    <w:link w:val="Footer"/>
    <w:uiPriority w:val="99"/>
    <w:rsid w:val="00026CF7"/>
  </w:style>
  <w:style w:type="character" w:styleId="PageNumber">
    <w:name w:val="page number"/>
    <w:basedOn w:val="DefaultParagraphFont"/>
    <w:uiPriority w:val="99"/>
    <w:semiHidden/>
    <w:unhideWhenUsed/>
    <w:rsid w:val="00026CF7"/>
  </w:style>
  <w:style w:type="paragraph" w:styleId="Header">
    <w:name w:val="header"/>
    <w:basedOn w:val="Normal"/>
    <w:link w:val="HeaderChar"/>
    <w:uiPriority w:val="99"/>
    <w:unhideWhenUsed/>
    <w:rsid w:val="00A60D39"/>
    <w:pPr>
      <w:tabs>
        <w:tab w:val="center" w:pos="4320"/>
        <w:tab w:val="right" w:pos="8640"/>
      </w:tabs>
    </w:pPr>
    <w:rPr>
      <w:rFonts w:ascii="Cambria" w:hAnsi="Cambria"/>
    </w:rPr>
  </w:style>
  <w:style w:type="character" w:customStyle="1" w:styleId="HeaderChar">
    <w:name w:val="Header Char"/>
    <w:link w:val="Header"/>
    <w:uiPriority w:val="99"/>
    <w:rsid w:val="00A60D39"/>
    <w:rPr>
      <w:sz w:val="24"/>
      <w:szCs w:val="24"/>
    </w:rPr>
  </w:style>
  <w:style w:type="table" w:styleId="TableGrid">
    <w:name w:val="Table Grid"/>
    <w:basedOn w:val="TableNormal"/>
    <w:uiPriority w:val="59"/>
    <w:rsid w:val="003373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E507C9"/>
    <w:rPr>
      <w:rFonts w:ascii="Calibri" w:eastAsia="Times New Roman" w:hAnsi="Calibri"/>
      <w:b/>
      <w:bCs/>
      <w:i/>
      <w:sz w:val="24"/>
      <w:szCs w:val="26"/>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uiPriority w:val="39"/>
    <w:unhideWhenUsed/>
    <w:rsid w:val="00B360BE"/>
    <w:pPr>
      <w:tabs>
        <w:tab w:val="left" w:pos="720"/>
        <w:tab w:val="right" w:leader="dot" w:pos="9360"/>
      </w:tabs>
      <w:ind w:left="720" w:right="720" w:hanging="720"/>
      <w:jc w:val="left"/>
    </w:pPr>
    <w:rPr>
      <w:b/>
    </w:rPr>
  </w:style>
  <w:style w:type="paragraph" w:styleId="TOC2">
    <w:name w:val="toc 2"/>
    <w:basedOn w:val="Normal"/>
    <w:next w:val="Normal"/>
    <w:autoRedefine/>
    <w:uiPriority w:val="39"/>
    <w:unhideWhenUsed/>
    <w:rsid w:val="00F30D32"/>
    <w:pPr>
      <w:tabs>
        <w:tab w:val="left" w:pos="1440"/>
        <w:tab w:val="right" w:leader="dot" w:pos="9350"/>
      </w:tabs>
      <w:ind w:left="1440" w:hanging="720"/>
      <w:jc w:val="right"/>
    </w:pPr>
    <w:rPr>
      <w:noProof/>
    </w:rPr>
  </w:style>
  <w:style w:type="paragraph" w:styleId="TOC3">
    <w:name w:val="toc 3"/>
    <w:basedOn w:val="Normal"/>
    <w:next w:val="Normal"/>
    <w:autoRedefine/>
    <w:uiPriority w:val="39"/>
    <w:unhideWhenUsed/>
    <w:rsid w:val="00F30D32"/>
    <w:pPr>
      <w:tabs>
        <w:tab w:val="left" w:pos="2160"/>
        <w:tab w:val="right" w:leader="dot" w:pos="9360"/>
      </w:tabs>
      <w:ind w:left="2160" w:hanging="720"/>
    </w:pPr>
    <w:rPr>
      <w:noProof/>
    </w:rPr>
  </w:style>
  <w:style w:type="paragraph" w:styleId="TOC4">
    <w:name w:val="toc 4"/>
    <w:basedOn w:val="Normal"/>
    <w:next w:val="Normal"/>
    <w:autoRedefine/>
    <w:uiPriority w:val="39"/>
    <w:unhideWhenUsed/>
    <w:rsid w:val="00DD1DB3"/>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uiPriority w:val="99"/>
    <w:unhideWhenUsed/>
    <w:rsid w:val="00DD1DB3"/>
    <w:rPr>
      <w:color w:val="0000FF"/>
      <w:u w:val="single"/>
    </w:rPr>
  </w:style>
  <w:style w:type="character" w:styleId="FollowedHyperlink">
    <w:name w:val="FollowedHyperlink"/>
    <w:uiPriority w:val="99"/>
    <w:semiHidden/>
    <w:unhideWhenUsed/>
    <w:rsid w:val="00656ED7"/>
    <w:rPr>
      <w:color w:val="800080"/>
      <w:u w:val="single"/>
    </w:rPr>
  </w:style>
  <w:style w:type="paragraph" w:styleId="BalloonText">
    <w:name w:val="Balloon Text"/>
    <w:basedOn w:val="Normal"/>
    <w:link w:val="BalloonTextChar"/>
    <w:uiPriority w:val="99"/>
    <w:semiHidden/>
    <w:unhideWhenUsed/>
    <w:rsid w:val="003216A2"/>
    <w:rPr>
      <w:rFonts w:ascii="Lucida Grande" w:hAnsi="Lucida Grande"/>
      <w:sz w:val="18"/>
      <w:szCs w:val="18"/>
    </w:rPr>
  </w:style>
  <w:style w:type="character" w:customStyle="1" w:styleId="BalloonTextChar">
    <w:name w:val="Balloon Text Char"/>
    <w:link w:val="BalloonText"/>
    <w:uiPriority w:val="99"/>
    <w:semiHidden/>
    <w:rsid w:val="003216A2"/>
    <w:rPr>
      <w:rFonts w:ascii="Lucida Grande" w:hAnsi="Lucida Grande"/>
      <w:sz w:val="18"/>
      <w:szCs w:val="18"/>
    </w:rPr>
  </w:style>
  <w:style w:type="character" w:customStyle="1" w:styleId="Heading1Char">
    <w:name w:val="Heading 1 Char"/>
    <w:link w:val="Heading1"/>
    <w:rsid w:val="00585012"/>
    <w:rPr>
      <w:rFonts w:ascii="Calibri" w:eastAsia="Times New Roman" w:hAnsi="Calibri"/>
      <w:b/>
      <w:bCs/>
      <w:kern w:val="32"/>
      <w:sz w:val="32"/>
      <w:szCs w:val="32"/>
    </w:rPr>
  </w:style>
  <w:style w:type="paragraph" w:styleId="ListParagraph">
    <w:name w:val="List Paragraph"/>
    <w:basedOn w:val="Normal"/>
    <w:uiPriority w:val="34"/>
    <w:qFormat/>
    <w:rsid w:val="00AF2A19"/>
    <w:pPr>
      <w:ind w:left="720"/>
    </w:pPr>
  </w:style>
  <w:style w:type="character" w:customStyle="1" w:styleId="Heading2Char">
    <w:name w:val="Heading 2 Char"/>
    <w:link w:val="Heading2"/>
    <w:rsid w:val="005601F8"/>
    <w:rPr>
      <w:rFonts w:ascii="Calibri" w:eastAsia="Times New Roman" w:hAnsi="Calibri"/>
      <w:b/>
      <w:bCs/>
      <w:iCs/>
      <w:sz w:val="28"/>
      <w:szCs w:val="28"/>
    </w:rPr>
  </w:style>
  <w:style w:type="character" w:styleId="CommentReference">
    <w:name w:val="annotation reference"/>
    <w:rsid w:val="00CC15CD"/>
    <w:rPr>
      <w:sz w:val="16"/>
      <w:szCs w:val="16"/>
    </w:rPr>
  </w:style>
  <w:style w:type="paragraph" w:styleId="CommentText">
    <w:name w:val="annotation text"/>
    <w:basedOn w:val="Normal"/>
    <w:link w:val="CommentTextChar"/>
    <w:rsid w:val="00CC15CD"/>
    <w:rPr>
      <w:sz w:val="20"/>
      <w:szCs w:val="20"/>
    </w:rPr>
  </w:style>
  <w:style w:type="character" w:customStyle="1" w:styleId="CommentTextChar">
    <w:name w:val="Comment Text Char"/>
    <w:basedOn w:val="DefaultParagraphFont"/>
    <w:link w:val="CommentText"/>
    <w:rsid w:val="00CC15CD"/>
  </w:style>
  <w:style w:type="paragraph" w:styleId="CommentSubject">
    <w:name w:val="annotation subject"/>
    <w:basedOn w:val="CommentText"/>
    <w:next w:val="CommentText"/>
    <w:link w:val="CommentSubjectChar"/>
    <w:rsid w:val="00CC15CD"/>
    <w:rPr>
      <w:rFonts w:ascii="Cambria" w:hAnsi="Cambria"/>
      <w:b/>
      <w:bCs/>
    </w:rPr>
  </w:style>
  <w:style w:type="character" w:customStyle="1" w:styleId="CommentSubjectChar">
    <w:name w:val="Comment Subject Char"/>
    <w:link w:val="CommentSubject"/>
    <w:rsid w:val="00CC15CD"/>
    <w:rPr>
      <w:b/>
      <w:bCs/>
    </w:rPr>
  </w:style>
  <w:style w:type="paragraph" w:styleId="Revision">
    <w:name w:val="Revision"/>
    <w:hidden/>
    <w:rsid w:val="00CC15CD"/>
    <w:rPr>
      <w:sz w:val="24"/>
      <w:szCs w:val="24"/>
    </w:rPr>
  </w:style>
  <w:style w:type="character" w:customStyle="1" w:styleId="Heading4Char">
    <w:name w:val="Heading 4 Char"/>
    <w:link w:val="Heading4"/>
    <w:rsid w:val="00E507C9"/>
    <w:rPr>
      <w:rFonts w:ascii="Calibri" w:eastAsia="Times New Roman" w:hAnsi="Calibri"/>
      <w:bCs/>
      <w:sz w:val="24"/>
      <w:szCs w:val="28"/>
    </w:rPr>
  </w:style>
  <w:style w:type="paragraph" w:customStyle="1" w:styleId="Default">
    <w:name w:val="Default"/>
    <w:rsid w:val="00E36A87"/>
    <w:pPr>
      <w:autoSpaceDE w:val="0"/>
      <w:autoSpaceDN w:val="0"/>
      <w:adjustRightInd w:val="0"/>
    </w:pPr>
    <w:rPr>
      <w:rFonts w:ascii="Times New Roman" w:hAnsi="Times New Roman"/>
      <w:color w:val="000000"/>
      <w:sz w:val="24"/>
      <w:szCs w:val="24"/>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link w:val="Heading5"/>
    <w:rsid w:val="00B31FD0"/>
    <w:rPr>
      <w:rFonts w:ascii="Calibri" w:eastAsia="Times New Roman" w:hAnsi="Calibri"/>
      <w:b/>
      <w:bCs/>
      <w:i/>
      <w:iCs/>
      <w:sz w:val="26"/>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eastAsia="Times New Roman" w:hAnsi="Verdana"/>
      <w:b/>
      <w:bCs/>
      <w:color w:val="000000"/>
      <w:sz w:val="26"/>
      <w:szCs w:val="26"/>
    </w:rPr>
  </w:style>
  <w:style w:type="paragraph" w:customStyle="1" w:styleId="sub">
    <w:name w:val="sub"/>
    <w:basedOn w:val="Normal"/>
    <w:rsid w:val="00EB2696"/>
    <w:pPr>
      <w:spacing w:before="120" w:line="360" w:lineRule="atLeast"/>
      <w:ind w:left="1344"/>
    </w:pPr>
    <w:rPr>
      <w:rFonts w:ascii="Verdana" w:eastAsia="Times New Roman" w:hAnsi="Verdana"/>
      <w:color w:val="000000"/>
    </w:rPr>
  </w:style>
  <w:style w:type="paragraph" w:customStyle="1" w:styleId="para">
    <w:name w:val="para"/>
    <w:basedOn w:val="Normal"/>
    <w:rsid w:val="00EB2696"/>
    <w:pPr>
      <w:spacing w:before="120" w:line="360" w:lineRule="atLeast"/>
      <w:ind w:left="2640"/>
    </w:pPr>
    <w:rPr>
      <w:rFonts w:ascii="Verdana" w:eastAsia="Times New Roman" w:hAnsi="Verdana"/>
      <w:color w:val="000000"/>
    </w:rPr>
  </w:style>
  <w:style w:type="paragraph" w:customStyle="1" w:styleId="sec2">
    <w:name w:val="sec2"/>
    <w:basedOn w:val="Normal"/>
    <w:rsid w:val="00EB2696"/>
    <w:pPr>
      <w:spacing w:before="168" w:after="168" w:line="360" w:lineRule="atLeast"/>
      <w:ind w:left="1320" w:hanging="408"/>
    </w:pPr>
    <w:rPr>
      <w:rFonts w:ascii="Verdana" w:eastAsia="Times New Roman"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eastAsia="Times New Roman" w:hAnsi="Verdana"/>
      <w:color w:val="000000"/>
    </w:rPr>
  </w:style>
  <w:style w:type="paragraph" w:styleId="NormalWeb">
    <w:name w:val="Normal (Web)"/>
    <w:basedOn w:val="Normal"/>
    <w:uiPriority w:val="99"/>
    <w:unhideWhenUsed/>
    <w:rsid w:val="00536F72"/>
    <w:pPr>
      <w:spacing w:after="360" w:line="360" w:lineRule="atLeast"/>
    </w:pPr>
    <w:rPr>
      <w:rFonts w:ascii="Times New Roman" w:eastAsia="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rsid w:val="00D00637"/>
    <w:rPr>
      <w:rFonts w:ascii="Cambria" w:hAnsi="Cambria"/>
    </w:rPr>
  </w:style>
  <w:style w:type="character" w:customStyle="1" w:styleId="BodyTextChar">
    <w:name w:val="Body Text Char"/>
    <w:link w:val="BodyText"/>
    <w:rsid w:val="00D00637"/>
    <w:rPr>
      <w:sz w:val="24"/>
      <w:szCs w:val="24"/>
    </w:rPr>
  </w:style>
  <w:style w:type="character" w:customStyle="1" w:styleId="Heading6Char">
    <w:name w:val="Heading 6 Char"/>
    <w:link w:val="Heading6"/>
    <w:semiHidden/>
    <w:rsid w:val="00807C17"/>
    <w:rPr>
      <w:rFonts w:ascii="Calibri" w:eastAsia="Times New Roman" w:hAnsi="Calibri"/>
      <w:b/>
      <w:bCs/>
      <w:sz w:val="22"/>
      <w:szCs w:val="22"/>
    </w:rPr>
  </w:style>
  <w:style w:type="character" w:customStyle="1" w:styleId="Heading7Char">
    <w:name w:val="Heading 7 Char"/>
    <w:link w:val="Heading7"/>
    <w:semiHidden/>
    <w:rsid w:val="00807C17"/>
    <w:rPr>
      <w:rFonts w:ascii="Calibri" w:eastAsia="Times New Roman" w:hAnsi="Calibri"/>
      <w:sz w:val="24"/>
      <w:szCs w:val="24"/>
    </w:rPr>
  </w:style>
  <w:style w:type="character" w:customStyle="1" w:styleId="Heading8Char">
    <w:name w:val="Heading 8 Char"/>
    <w:link w:val="Heading8"/>
    <w:semiHidden/>
    <w:rsid w:val="00807C17"/>
    <w:rPr>
      <w:rFonts w:ascii="Calibri" w:eastAsia="Times New Roman" w:hAnsi="Calibri"/>
      <w:i/>
      <w:iCs/>
      <w:sz w:val="24"/>
      <w:szCs w:val="24"/>
    </w:rPr>
  </w:style>
  <w:style w:type="character" w:customStyle="1" w:styleId="Heading9Char">
    <w:name w:val="Heading 9 Char"/>
    <w:link w:val="Heading9"/>
    <w:semiHidden/>
    <w:rsid w:val="00807C17"/>
    <w:rPr>
      <w:rFonts w:eastAsia="Times New Roman"/>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5"/>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3"/>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rFonts w:eastAsia="Times New Roman"/>
      <w:szCs w:val="20"/>
    </w:rPr>
  </w:style>
</w:styles>
</file>

<file path=word/webSettings.xml><?xml version="1.0" encoding="utf-8"?>
<w:webSettings xmlns:r="http://schemas.openxmlformats.org/officeDocument/2006/relationships" xmlns:w="http://schemas.openxmlformats.org/wordprocessingml/2006/main">
  <w:divs>
    <w:div w:id="62877539">
      <w:bodyDiv w:val="1"/>
      <w:marLeft w:val="0"/>
      <w:marRight w:val="0"/>
      <w:marTop w:val="0"/>
      <w:marBottom w:val="0"/>
      <w:divBdr>
        <w:top w:val="none" w:sz="0" w:space="0" w:color="auto"/>
        <w:left w:val="none" w:sz="0" w:space="0" w:color="auto"/>
        <w:bottom w:val="none" w:sz="0" w:space="0" w:color="auto"/>
        <w:right w:val="none" w:sz="0" w:space="0" w:color="auto"/>
      </w:divBdr>
    </w:div>
    <w:div w:id="63064784">
      <w:bodyDiv w:val="1"/>
      <w:marLeft w:val="0"/>
      <w:marRight w:val="0"/>
      <w:marTop w:val="0"/>
      <w:marBottom w:val="0"/>
      <w:divBdr>
        <w:top w:val="none" w:sz="0" w:space="0" w:color="auto"/>
        <w:left w:val="none" w:sz="0" w:space="0" w:color="auto"/>
        <w:bottom w:val="none" w:sz="0" w:space="0" w:color="auto"/>
        <w:right w:val="none" w:sz="0" w:space="0" w:color="auto"/>
      </w:divBdr>
    </w:div>
    <w:div w:id="100540194">
      <w:bodyDiv w:val="1"/>
      <w:marLeft w:val="0"/>
      <w:marRight w:val="0"/>
      <w:marTop w:val="0"/>
      <w:marBottom w:val="0"/>
      <w:divBdr>
        <w:top w:val="none" w:sz="0" w:space="0" w:color="auto"/>
        <w:left w:val="none" w:sz="0" w:space="0" w:color="auto"/>
        <w:bottom w:val="none" w:sz="0" w:space="0" w:color="auto"/>
        <w:right w:val="none" w:sz="0" w:space="0" w:color="auto"/>
      </w:divBdr>
      <w:divsChild>
        <w:div w:id="62799377">
          <w:marLeft w:val="0"/>
          <w:marRight w:val="0"/>
          <w:marTop w:val="0"/>
          <w:marBottom w:val="0"/>
          <w:divBdr>
            <w:top w:val="none" w:sz="0" w:space="0" w:color="auto"/>
            <w:left w:val="none" w:sz="0" w:space="0" w:color="auto"/>
            <w:bottom w:val="none" w:sz="0" w:space="0" w:color="auto"/>
            <w:right w:val="none" w:sz="0" w:space="0" w:color="auto"/>
          </w:divBdr>
        </w:div>
        <w:div w:id="104272578">
          <w:marLeft w:val="0"/>
          <w:marRight w:val="0"/>
          <w:marTop w:val="0"/>
          <w:marBottom w:val="0"/>
          <w:divBdr>
            <w:top w:val="none" w:sz="0" w:space="0" w:color="auto"/>
            <w:left w:val="none" w:sz="0" w:space="0" w:color="auto"/>
            <w:bottom w:val="none" w:sz="0" w:space="0" w:color="auto"/>
            <w:right w:val="none" w:sz="0" w:space="0" w:color="auto"/>
          </w:divBdr>
        </w:div>
        <w:div w:id="886642550">
          <w:marLeft w:val="0"/>
          <w:marRight w:val="0"/>
          <w:marTop w:val="0"/>
          <w:marBottom w:val="0"/>
          <w:divBdr>
            <w:top w:val="none" w:sz="0" w:space="0" w:color="auto"/>
            <w:left w:val="none" w:sz="0" w:space="0" w:color="auto"/>
            <w:bottom w:val="none" w:sz="0" w:space="0" w:color="auto"/>
            <w:right w:val="none" w:sz="0" w:space="0" w:color="auto"/>
          </w:divBdr>
        </w:div>
        <w:div w:id="915242074">
          <w:marLeft w:val="0"/>
          <w:marRight w:val="0"/>
          <w:marTop w:val="0"/>
          <w:marBottom w:val="0"/>
          <w:divBdr>
            <w:top w:val="none" w:sz="0" w:space="0" w:color="auto"/>
            <w:left w:val="none" w:sz="0" w:space="0" w:color="auto"/>
            <w:bottom w:val="none" w:sz="0" w:space="0" w:color="auto"/>
            <w:right w:val="none" w:sz="0" w:space="0" w:color="auto"/>
          </w:divBdr>
        </w:div>
        <w:div w:id="953096581">
          <w:marLeft w:val="0"/>
          <w:marRight w:val="0"/>
          <w:marTop w:val="0"/>
          <w:marBottom w:val="0"/>
          <w:divBdr>
            <w:top w:val="none" w:sz="0" w:space="0" w:color="auto"/>
            <w:left w:val="none" w:sz="0" w:space="0" w:color="auto"/>
            <w:bottom w:val="none" w:sz="0" w:space="0" w:color="auto"/>
            <w:right w:val="none" w:sz="0" w:space="0" w:color="auto"/>
          </w:divBdr>
        </w:div>
        <w:div w:id="1032609563">
          <w:marLeft w:val="0"/>
          <w:marRight w:val="0"/>
          <w:marTop w:val="0"/>
          <w:marBottom w:val="0"/>
          <w:divBdr>
            <w:top w:val="none" w:sz="0" w:space="0" w:color="auto"/>
            <w:left w:val="none" w:sz="0" w:space="0" w:color="auto"/>
            <w:bottom w:val="none" w:sz="0" w:space="0" w:color="auto"/>
            <w:right w:val="none" w:sz="0" w:space="0" w:color="auto"/>
          </w:divBdr>
        </w:div>
      </w:divsChild>
    </w:div>
    <w:div w:id="198015670">
      <w:bodyDiv w:val="1"/>
      <w:marLeft w:val="0"/>
      <w:marRight w:val="0"/>
      <w:marTop w:val="0"/>
      <w:marBottom w:val="0"/>
      <w:divBdr>
        <w:top w:val="none" w:sz="0" w:space="0" w:color="auto"/>
        <w:left w:val="none" w:sz="0" w:space="0" w:color="auto"/>
        <w:bottom w:val="none" w:sz="0" w:space="0" w:color="auto"/>
        <w:right w:val="none" w:sz="0" w:space="0" w:color="auto"/>
      </w:divBdr>
    </w:div>
    <w:div w:id="514807781">
      <w:bodyDiv w:val="1"/>
      <w:marLeft w:val="0"/>
      <w:marRight w:val="0"/>
      <w:marTop w:val="0"/>
      <w:marBottom w:val="0"/>
      <w:divBdr>
        <w:top w:val="none" w:sz="0" w:space="0" w:color="auto"/>
        <w:left w:val="none" w:sz="0" w:space="0" w:color="auto"/>
        <w:bottom w:val="none" w:sz="0" w:space="0" w:color="auto"/>
        <w:right w:val="none" w:sz="0" w:space="0" w:color="auto"/>
      </w:divBdr>
    </w:div>
    <w:div w:id="916092861">
      <w:bodyDiv w:val="1"/>
      <w:marLeft w:val="0"/>
      <w:marRight w:val="0"/>
      <w:marTop w:val="0"/>
      <w:marBottom w:val="0"/>
      <w:divBdr>
        <w:top w:val="none" w:sz="0" w:space="0" w:color="auto"/>
        <w:left w:val="none" w:sz="0" w:space="0" w:color="auto"/>
        <w:bottom w:val="none" w:sz="0" w:space="0" w:color="auto"/>
        <w:right w:val="none" w:sz="0" w:space="0" w:color="auto"/>
      </w:divBdr>
    </w:div>
    <w:div w:id="998311187">
      <w:bodyDiv w:val="1"/>
      <w:marLeft w:val="0"/>
      <w:marRight w:val="0"/>
      <w:marTop w:val="0"/>
      <w:marBottom w:val="0"/>
      <w:divBdr>
        <w:top w:val="none" w:sz="0" w:space="0" w:color="auto"/>
        <w:left w:val="none" w:sz="0" w:space="0" w:color="auto"/>
        <w:bottom w:val="none" w:sz="0" w:space="0" w:color="auto"/>
        <w:right w:val="none" w:sz="0" w:space="0" w:color="auto"/>
      </w:divBdr>
    </w:div>
    <w:div w:id="1063719234">
      <w:bodyDiv w:val="1"/>
      <w:marLeft w:val="0"/>
      <w:marRight w:val="0"/>
      <w:marTop w:val="0"/>
      <w:marBottom w:val="0"/>
      <w:divBdr>
        <w:top w:val="none" w:sz="0" w:space="0" w:color="auto"/>
        <w:left w:val="none" w:sz="0" w:space="0" w:color="auto"/>
        <w:bottom w:val="none" w:sz="0" w:space="0" w:color="auto"/>
        <w:right w:val="none" w:sz="0" w:space="0" w:color="auto"/>
      </w:divBdr>
    </w:div>
    <w:div w:id="1114329399">
      <w:bodyDiv w:val="1"/>
      <w:marLeft w:val="0"/>
      <w:marRight w:val="0"/>
      <w:marTop w:val="0"/>
      <w:marBottom w:val="0"/>
      <w:divBdr>
        <w:top w:val="none" w:sz="0" w:space="0" w:color="auto"/>
        <w:left w:val="none" w:sz="0" w:space="0" w:color="auto"/>
        <w:bottom w:val="none" w:sz="0" w:space="0" w:color="auto"/>
        <w:right w:val="none" w:sz="0" w:space="0" w:color="auto"/>
      </w:divBdr>
      <w:divsChild>
        <w:div w:id="369646464">
          <w:marLeft w:val="0"/>
          <w:marRight w:val="0"/>
          <w:marTop w:val="0"/>
          <w:marBottom w:val="0"/>
          <w:divBdr>
            <w:top w:val="none" w:sz="0" w:space="0" w:color="auto"/>
            <w:left w:val="none" w:sz="0" w:space="0" w:color="auto"/>
            <w:bottom w:val="none" w:sz="0" w:space="0" w:color="auto"/>
            <w:right w:val="none" w:sz="0" w:space="0" w:color="auto"/>
          </w:divBdr>
        </w:div>
        <w:div w:id="1880969555">
          <w:marLeft w:val="0"/>
          <w:marRight w:val="0"/>
          <w:marTop w:val="0"/>
          <w:marBottom w:val="0"/>
          <w:divBdr>
            <w:top w:val="none" w:sz="0" w:space="0" w:color="auto"/>
            <w:left w:val="none" w:sz="0" w:space="0" w:color="auto"/>
            <w:bottom w:val="none" w:sz="0" w:space="0" w:color="auto"/>
            <w:right w:val="none" w:sz="0" w:space="0" w:color="auto"/>
          </w:divBdr>
        </w:div>
        <w:div w:id="1920941989">
          <w:marLeft w:val="0"/>
          <w:marRight w:val="0"/>
          <w:marTop w:val="0"/>
          <w:marBottom w:val="0"/>
          <w:divBdr>
            <w:top w:val="none" w:sz="0" w:space="0" w:color="auto"/>
            <w:left w:val="none" w:sz="0" w:space="0" w:color="auto"/>
            <w:bottom w:val="none" w:sz="0" w:space="0" w:color="auto"/>
            <w:right w:val="none" w:sz="0" w:space="0" w:color="auto"/>
          </w:divBdr>
        </w:div>
      </w:divsChild>
    </w:div>
    <w:div w:id="1551110198">
      <w:bodyDiv w:val="1"/>
      <w:marLeft w:val="0"/>
      <w:marRight w:val="0"/>
      <w:marTop w:val="0"/>
      <w:marBottom w:val="0"/>
      <w:divBdr>
        <w:top w:val="none" w:sz="0" w:space="0" w:color="auto"/>
        <w:left w:val="none" w:sz="0" w:space="0" w:color="auto"/>
        <w:bottom w:val="none" w:sz="0" w:space="0" w:color="auto"/>
        <w:right w:val="none" w:sz="0" w:space="0" w:color="auto"/>
      </w:divBdr>
    </w:div>
    <w:div w:id="1616134911">
      <w:bodyDiv w:val="1"/>
      <w:marLeft w:val="0"/>
      <w:marRight w:val="0"/>
      <w:marTop w:val="0"/>
      <w:marBottom w:val="0"/>
      <w:divBdr>
        <w:top w:val="none" w:sz="0" w:space="0" w:color="auto"/>
        <w:left w:val="none" w:sz="0" w:space="0" w:color="auto"/>
        <w:bottom w:val="none" w:sz="0" w:space="0" w:color="auto"/>
        <w:right w:val="none" w:sz="0" w:space="0" w:color="auto"/>
      </w:divBdr>
      <w:divsChild>
        <w:div w:id="776481784">
          <w:marLeft w:val="0"/>
          <w:marRight w:val="0"/>
          <w:marTop w:val="0"/>
          <w:marBottom w:val="0"/>
          <w:divBdr>
            <w:top w:val="none" w:sz="0" w:space="0" w:color="auto"/>
            <w:left w:val="none" w:sz="0" w:space="0" w:color="auto"/>
            <w:bottom w:val="none" w:sz="0" w:space="0" w:color="auto"/>
            <w:right w:val="none" w:sz="0" w:space="0" w:color="auto"/>
          </w:divBdr>
          <w:divsChild>
            <w:div w:id="1193298126">
              <w:marLeft w:val="0"/>
              <w:marRight w:val="0"/>
              <w:marTop w:val="0"/>
              <w:marBottom w:val="0"/>
              <w:divBdr>
                <w:top w:val="none" w:sz="0" w:space="0" w:color="auto"/>
                <w:left w:val="none" w:sz="0" w:space="0" w:color="auto"/>
                <w:bottom w:val="none" w:sz="0" w:space="0" w:color="auto"/>
                <w:right w:val="none" w:sz="0" w:space="0" w:color="auto"/>
              </w:divBdr>
              <w:divsChild>
                <w:div w:id="384569183">
                  <w:marLeft w:val="0"/>
                  <w:marRight w:val="0"/>
                  <w:marTop w:val="0"/>
                  <w:marBottom w:val="0"/>
                  <w:divBdr>
                    <w:top w:val="none" w:sz="0" w:space="0" w:color="auto"/>
                    <w:left w:val="none" w:sz="0" w:space="0" w:color="auto"/>
                    <w:bottom w:val="none" w:sz="0" w:space="0" w:color="auto"/>
                    <w:right w:val="none" w:sz="0" w:space="0" w:color="auto"/>
                  </w:divBdr>
                  <w:divsChild>
                    <w:div w:id="673265552">
                      <w:marLeft w:val="0"/>
                      <w:marRight w:val="0"/>
                      <w:marTop w:val="0"/>
                      <w:marBottom w:val="0"/>
                      <w:divBdr>
                        <w:top w:val="none" w:sz="0" w:space="0" w:color="auto"/>
                        <w:left w:val="none" w:sz="0" w:space="0" w:color="auto"/>
                        <w:bottom w:val="none" w:sz="0" w:space="0" w:color="auto"/>
                        <w:right w:val="none" w:sz="0" w:space="0" w:color="auto"/>
                      </w:divBdr>
                      <w:divsChild>
                        <w:div w:id="16724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11672">
      <w:bodyDiv w:val="1"/>
      <w:marLeft w:val="0"/>
      <w:marRight w:val="0"/>
      <w:marTop w:val="0"/>
      <w:marBottom w:val="0"/>
      <w:divBdr>
        <w:top w:val="none" w:sz="0" w:space="0" w:color="auto"/>
        <w:left w:val="none" w:sz="0" w:space="0" w:color="auto"/>
        <w:bottom w:val="none" w:sz="0" w:space="0" w:color="auto"/>
        <w:right w:val="none" w:sz="0" w:space="0" w:color="auto"/>
      </w:divBdr>
    </w:div>
    <w:div w:id="1907909469">
      <w:bodyDiv w:val="1"/>
      <w:marLeft w:val="0"/>
      <w:marRight w:val="0"/>
      <w:marTop w:val="0"/>
      <w:marBottom w:val="0"/>
      <w:divBdr>
        <w:top w:val="none" w:sz="0" w:space="0" w:color="auto"/>
        <w:left w:val="none" w:sz="0" w:space="0" w:color="auto"/>
        <w:bottom w:val="none" w:sz="0" w:space="0" w:color="auto"/>
        <w:right w:val="none" w:sz="0" w:space="0" w:color="auto"/>
      </w:divBdr>
    </w:div>
    <w:div w:id="2115711849">
      <w:bodyDiv w:val="1"/>
      <w:marLeft w:val="0"/>
      <w:marRight w:val="0"/>
      <w:marTop w:val="0"/>
      <w:marBottom w:val="0"/>
      <w:divBdr>
        <w:top w:val="none" w:sz="0" w:space="0" w:color="auto"/>
        <w:left w:val="none" w:sz="0" w:space="0" w:color="auto"/>
        <w:bottom w:val="none" w:sz="0" w:space="0" w:color="auto"/>
        <w:right w:val="none" w:sz="0" w:space="0" w:color="auto"/>
      </w:divBdr>
      <w:divsChild>
        <w:div w:id="1942833467">
          <w:marLeft w:val="0"/>
          <w:marRight w:val="0"/>
          <w:marTop w:val="0"/>
          <w:marBottom w:val="0"/>
          <w:divBdr>
            <w:top w:val="none" w:sz="0" w:space="0" w:color="auto"/>
            <w:left w:val="none" w:sz="0" w:space="0" w:color="auto"/>
            <w:bottom w:val="none" w:sz="0" w:space="0" w:color="auto"/>
            <w:right w:val="none" w:sz="0" w:space="0" w:color="auto"/>
          </w:divBdr>
          <w:divsChild>
            <w:div w:id="116667340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22261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49"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3BBC6-D86A-44E6-960A-03FABAD33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TRAIL AREA HEALTH &amp; ENVIRONMENT PROGRAM</vt:lpstr>
    </vt:vector>
  </TitlesOfParts>
  <Company>SNC-Lavalin</Company>
  <LinksUpToDate>false</LinksUpToDate>
  <CharactersWithSpaces>10514</CharactersWithSpaces>
  <SharedDoc>false</SharedDoc>
  <HLinks>
    <vt:vector size="384" baseType="variant">
      <vt:variant>
        <vt:i4>4718618</vt:i4>
      </vt:variant>
      <vt:variant>
        <vt:i4>378</vt:i4>
      </vt:variant>
      <vt:variant>
        <vt:i4>0</vt:i4>
      </vt:variant>
      <vt:variant>
        <vt:i4>5</vt:i4>
      </vt:variant>
      <vt:variant>
        <vt:lpwstr>http://www.hc-sc.gc.ca/ewh-semt/pubs/contaminants/lead_sos-plomb_ecs-eng.php</vt:lpwstr>
      </vt:variant>
      <vt:variant>
        <vt:lpwstr/>
      </vt:variant>
      <vt:variant>
        <vt:i4>6553714</vt:i4>
      </vt:variant>
      <vt:variant>
        <vt:i4>375</vt:i4>
      </vt:variant>
      <vt:variant>
        <vt:i4>0</vt:i4>
      </vt:variant>
      <vt:variant>
        <vt:i4>5</vt:i4>
      </vt:variant>
      <vt:variant>
        <vt:lpwstr>http://www.cdc.gov/nceh/lead/ACCLPP/Final_Document_011212.pdf</vt:lpwstr>
      </vt:variant>
      <vt:variant>
        <vt:lpwstr/>
      </vt:variant>
      <vt:variant>
        <vt:i4>2687000</vt:i4>
      </vt:variant>
      <vt:variant>
        <vt:i4>372</vt:i4>
      </vt:variant>
      <vt:variant>
        <vt:i4>0</vt:i4>
      </vt:variant>
      <vt:variant>
        <vt:i4>5</vt:i4>
      </vt:variant>
      <vt:variant>
        <vt:lpwstr>http://www.bclaws.ca/EPLibraries/bclaws_new/document/ID/freeside/00_08028_01</vt:lpwstr>
      </vt:variant>
      <vt:variant>
        <vt:lpwstr>part2</vt:lpwstr>
      </vt:variant>
      <vt:variant>
        <vt:i4>3407995</vt:i4>
      </vt:variant>
      <vt:variant>
        <vt:i4>369</vt:i4>
      </vt:variant>
      <vt:variant>
        <vt:i4>0</vt:i4>
      </vt:variant>
      <vt:variant>
        <vt:i4>5</vt:i4>
      </vt:variant>
      <vt:variant>
        <vt:lpwstr>http://www.bclaws.ca/EPLibraries/bclaws_new/document/ID/freeside/03053_08</vt:lpwstr>
      </vt:variant>
      <vt:variant>
        <vt:lpwstr/>
      </vt:variant>
      <vt:variant>
        <vt:i4>1114186</vt:i4>
      </vt:variant>
      <vt:variant>
        <vt:i4>366</vt:i4>
      </vt:variant>
      <vt:variant>
        <vt:i4>0</vt:i4>
      </vt:variant>
      <vt:variant>
        <vt:i4>5</vt:i4>
      </vt:variant>
      <vt:variant>
        <vt:lpwstr>http://www.bclaws.ca/EPLibraries/bclaws_new/document/LOC/freeside/-- E --/Environmental Management Act SBC 2003 c. 53/05_Regulations/21_375_96 Contaminated Sites Regulation/375_96_01.xml</vt:lpwstr>
      </vt:variant>
      <vt:variant>
        <vt:lpwstr>section18.1</vt:lpwstr>
      </vt:variant>
      <vt:variant>
        <vt:i4>3407891</vt:i4>
      </vt:variant>
      <vt:variant>
        <vt:i4>363</vt:i4>
      </vt:variant>
      <vt:variant>
        <vt:i4>0</vt:i4>
      </vt:variant>
      <vt:variant>
        <vt:i4>5</vt:i4>
      </vt:variant>
      <vt:variant>
        <vt:lpwstr>http://www.bclaws.ca/EPLibraries/bclaws_new/document/ID/freeside/50_320_2004</vt:lpwstr>
      </vt:variant>
      <vt:variant>
        <vt:lpwstr/>
      </vt:variant>
      <vt:variant>
        <vt:i4>3407995</vt:i4>
      </vt:variant>
      <vt:variant>
        <vt:i4>360</vt:i4>
      </vt:variant>
      <vt:variant>
        <vt:i4>0</vt:i4>
      </vt:variant>
      <vt:variant>
        <vt:i4>5</vt:i4>
      </vt:variant>
      <vt:variant>
        <vt:lpwstr>http://www.bclaws.ca/EPLibraries/bclaws_new/document/ID/freeside/03053_00</vt:lpwstr>
      </vt:variant>
      <vt:variant>
        <vt:lpwstr/>
      </vt:variant>
      <vt:variant>
        <vt:i4>8126575</vt:i4>
      </vt:variant>
      <vt:variant>
        <vt:i4>357</vt:i4>
      </vt:variant>
      <vt:variant>
        <vt:i4>0</vt:i4>
      </vt:variant>
      <vt:variant>
        <vt:i4>5</vt:i4>
      </vt:variant>
      <vt:variant>
        <vt:lpwstr>http://www.thec.ca/reports/hhrasummary.pdf</vt:lpwstr>
      </vt:variant>
      <vt:variant>
        <vt:lpwstr/>
      </vt:variant>
      <vt:variant>
        <vt:i4>917522</vt:i4>
      </vt:variant>
      <vt:variant>
        <vt:i4>354</vt:i4>
      </vt:variant>
      <vt:variant>
        <vt:i4>0</vt:i4>
      </vt:variant>
      <vt:variant>
        <vt:i4>5</vt:i4>
      </vt:variant>
      <vt:variant>
        <vt:lpwstr>http://www.thec.ca/reports/tffinalreport.pdf</vt:lpwstr>
      </vt:variant>
      <vt:variant>
        <vt:lpwstr/>
      </vt:variant>
      <vt:variant>
        <vt:i4>917522</vt:i4>
      </vt:variant>
      <vt:variant>
        <vt:i4>351</vt:i4>
      </vt:variant>
      <vt:variant>
        <vt:i4>0</vt:i4>
      </vt:variant>
      <vt:variant>
        <vt:i4>5</vt:i4>
      </vt:variant>
      <vt:variant>
        <vt:lpwstr>http://www.thec.ca/reports/tffinalreport.pdf</vt:lpwstr>
      </vt:variant>
      <vt:variant>
        <vt:lpwstr/>
      </vt:variant>
      <vt:variant>
        <vt:i4>1048593</vt:i4>
      </vt:variant>
      <vt:variant>
        <vt:i4>333</vt:i4>
      </vt:variant>
      <vt:variant>
        <vt:i4>0</vt:i4>
      </vt:variant>
      <vt:variant>
        <vt:i4>5</vt:i4>
      </vt:variant>
      <vt:variant>
        <vt:lpwstr>http://www.teck.com/Generic.aspx?PAGE=Teck+Site%2fDiversified+Mining+Pages%2fZinc+Pages%2fTrail+Pages%2fEcological+Risk+Assessment&amp;portalName=tc</vt:lpwstr>
      </vt:variant>
      <vt:variant>
        <vt:lpwstr/>
      </vt:variant>
      <vt:variant>
        <vt:i4>1245243</vt:i4>
      </vt:variant>
      <vt:variant>
        <vt:i4>316</vt:i4>
      </vt:variant>
      <vt:variant>
        <vt:i4>0</vt:i4>
      </vt:variant>
      <vt:variant>
        <vt:i4>5</vt:i4>
      </vt:variant>
      <vt:variant>
        <vt:lpwstr/>
      </vt:variant>
      <vt:variant>
        <vt:lpwstr>_Toc332197314</vt:lpwstr>
      </vt:variant>
      <vt:variant>
        <vt:i4>1245243</vt:i4>
      </vt:variant>
      <vt:variant>
        <vt:i4>310</vt:i4>
      </vt:variant>
      <vt:variant>
        <vt:i4>0</vt:i4>
      </vt:variant>
      <vt:variant>
        <vt:i4>5</vt:i4>
      </vt:variant>
      <vt:variant>
        <vt:lpwstr/>
      </vt:variant>
      <vt:variant>
        <vt:lpwstr>_Toc332197313</vt:lpwstr>
      </vt:variant>
      <vt:variant>
        <vt:i4>1245243</vt:i4>
      </vt:variant>
      <vt:variant>
        <vt:i4>304</vt:i4>
      </vt:variant>
      <vt:variant>
        <vt:i4>0</vt:i4>
      </vt:variant>
      <vt:variant>
        <vt:i4>5</vt:i4>
      </vt:variant>
      <vt:variant>
        <vt:lpwstr/>
      </vt:variant>
      <vt:variant>
        <vt:lpwstr>_Toc332197312</vt:lpwstr>
      </vt:variant>
      <vt:variant>
        <vt:i4>1245243</vt:i4>
      </vt:variant>
      <vt:variant>
        <vt:i4>298</vt:i4>
      </vt:variant>
      <vt:variant>
        <vt:i4>0</vt:i4>
      </vt:variant>
      <vt:variant>
        <vt:i4>5</vt:i4>
      </vt:variant>
      <vt:variant>
        <vt:lpwstr/>
      </vt:variant>
      <vt:variant>
        <vt:lpwstr>_Toc332197311</vt:lpwstr>
      </vt:variant>
      <vt:variant>
        <vt:i4>1245243</vt:i4>
      </vt:variant>
      <vt:variant>
        <vt:i4>292</vt:i4>
      </vt:variant>
      <vt:variant>
        <vt:i4>0</vt:i4>
      </vt:variant>
      <vt:variant>
        <vt:i4>5</vt:i4>
      </vt:variant>
      <vt:variant>
        <vt:lpwstr/>
      </vt:variant>
      <vt:variant>
        <vt:lpwstr>_Toc332197310</vt:lpwstr>
      </vt:variant>
      <vt:variant>
        <vt:i4>1179707</vt:i4>
      </vt:variant>
      <vt:variant>
        <vt:i4>286</vt:i4>
      </vt:variant>
      <vt:variant>
        <vt:i4>0</vt:i4>
      </vt:variant>
      <vt:variant>
        <vt:i4>5</vt:i4>
      </vt:variant>
      <vt:variant>
        <vt:lpwstr/>
      </vt:variant>
      <vt:variant>
        <vt:lpwstr>_Toc332197309</vt:lpwstr>
      </vt:variant>
      <vt:variant>
        <vt:i4>1179707</vt:i4>
      </vt:variant>
      <vt:variant>
        <vt:i4>280</vt:i4>
      </vt:variant>
      <vt:variant>
        <vt:i4>0</vt:i4>
      </vt:variant>
      <vt:variant>
        <vt:i4>5</vt:i4>
      </vt:variant>
      <vt:variant>
        <vt:lpwstr/>
      </vt:variant>
      <vt:variant>
        <vt:lpwstr>_Toc332197308</vt:lpwstr>
      </vt:variant>
      <vt:variant>
        <vt:i4>1179707</vt:i4>
      </vt:variant>
      <vt:variant>
        <vt:i4>274</vt:i4>
      </vt:variant>
      <vt:variant>
        <vt:i4>0</vt:i4>
      </vt:variant>
      <vt:variant>
        <vt:i4>5</vt:i4>
      </vt:variant>
      <vt:variant>
        <vt:lpwstr/>
      </vt:variant>
      <vt:variant>
        <vt:lpwstr>_Toc332197307</vt:lpwstr>
      </vt:variant>
      <vt:variant>
        <vt:i4>1179707</vt:i4>
      </vt:variant>
      <vt:variant>
        <vt:i4>268</vt:i4>
      </vt:variant>
      <vt:variant>
        <vt:i4>0</vt:i4>
      </vt:variant>
      <vt:variant>
        <vt:i4>5</vt:i4>
      </vt:variant>
      <vt:variant>
        <vt:lpwstr/>
      </vt:variant>
      <vt:variant>
        <vt:lpwstr>_Toc332197306</vt:lpwstr>
      </vt:variant>
      <vt:variant>
        <vt:i4>1179707</vt:i4>
      </vt:variant>
      <vt:variant>
        <vt:i4>262</vt:i4>
      </vt:variant>
      <vt:variant>
        <vt:i4>0</vt:i4>
      </vt:variant>
      <vt:variant>
        <vt:i4>5</vt:i4>
      </vt:variant>
      <vt:variant>
        <vt:lpwstr/>
      </vt:variant>
      <vt:variant>
        <vt:lpwstr>_Toc332197305</vt:lpwstr>
      </vt:variant>
      <vt:variant>
        <vt:i4>1179707</vt:i4>
      </vt:variant>
      <vt:variant>
        <vt:i4>256</vt:i4>
      </vt:variant>
      <vt:variant>
        <vt:i4>0</vt:i4>
      </vt:variant>
      <vt:variant>
        <vt:i4>5</vt:i4>
      </vt:variant>
      <vt:variant>
        <vt:lpwstr/>
      </vt:variant>
      <vt:variant>
        <vt:lpwstr>_Toc332197304</vt:lpwstr>
      </vt:variant>
      <vt:variant>
        <vt:i4>1179707</vt:i4>
      </vt:variant>
      <vt:variant>
        <vt:i4>250</vt:i4>
      </vt:variant>
      <vt:variant>
        <vt:i4>0</vt:i4>
      </vt:variant>
      <vt:variant>
        <vt:i4>5</vt:i4>
      </vt:variant>
      <vt:variant>
        <vt:lpwstr/>
      </vt:variant>
      <vt:variant>
        <vt:lpwstr>_Toc332197303</vt:lpwstr>
      </vt:variant>
      <vt:variant>
        <vt:i4>1179707</vt:i4>
      </vt:variant>
      <vt:variant>
        <vt:i4>244</vt:i4>
      </vt:variant>
      <vt:variant>
        <vt:i4>0</vt:i4>
      </vt:variant>
      <vt:variant>
        <vt:i4>5</vt:i4>
      </vt:variant>
      <vt:variant>
        <vt:lpwstr/>
      </vt:variant>
      <vt:variant>
        <vt:lpwstr>_Toc332197302</vt:lpwstr>
      </vt:variant>
      <vt:variant>
        <vt:i4>1179707</vt:i4>
      </vt:variant>
      <vt:variant>
        <vt:i4>238</vt:i4>
      </vt:variant>
      <vt:variant>
        <vt:i4>0</vt:i4>
      </vt:variant>
      <vt:variant>
        <vt:i4>5</vt:i4>
      </vt:variant>
      <vt:variant>
        <vt:lpwstr/>
      </vt:variant>
      <vt:variant>
        <vt:lpwstr>_Toc332197301</vt:lpwstr>
      </vt:variant>
      <vt:variant>
        <vt:i4>1179707</vt:i4>
      </vt:variant>
      <vt:variant>
        <vt:i4>232</vt:i4>
      </vt:variant>
      <vt:variant>
        <vt:i4>0</vt:i4>
      </vt:variant>
      <vt:variant>
        <vt:i4>5</vt:i4>
      </vt:variant>
      <vt:variant>
        <vt:lpwstr/>
      </vt:variant>
      <vt:variant>
        <vt:lpwstr>_Toc332197300</vt:lpwstr>
      </vt:variant>
      <vt:variant>
        <vt:i4>1769530</vt:i4>
      </vt:variant>
      <vt:variant>
        <vt:i4>226</vt:i4>
      </vt:variant>
      <vt:variant>
        <vt:i4>0</vt:i4>
      </vt:variant>
      <vt:variant>
        <vt:i4>5</vt:i4>
      </vt:variant>
      <vt:variant>
        <vt:lpwstr/>
      </vt:variant>
      <vt:variant>
        <vt:lpwstr>_Toc332197299</vt:lpwstr>
      </vt:variant>
      <vt:variant>
        <vt:i4>1769530</vt:i4>
      </vt:variant>
      <vt:variant>
        <vt:i4>220</vt:i4>
      </vt:variant>
      <vt:variant>
        <vt:i4>0</vt:i4>
      </vt:variant>
      <vt:variant>
        <vt:i4>5</vt:i4>
      </vt:variant>
      <vt:variant>
        <vt:lpwstr/>
      </vt:variant>
      <vt:variant>
        <vt:lpwstr>_Toc332197298</vt:lpwstr>
      </vt:variant>
      <vt:variant>
        <vt:i4>1769530</vt:i4>
      </vt:variant>
      <vt:variant>
        <vt:i4>214</vt:i4>
      </vt:variant>
      <vt:variant>
        <vt:i4>0</vt:i4>
      </vt:variant>
      <vt:variant>
        <vt:i4>5</vt:i4>
      </vt:variant>
      <vt:variant>
        <vt:lpwstr/>
      </vt:variant>
      <vt:variant>
        <vt:lpwstr>_Toc332197297</vt:lpwstr>
      </vt:variant>
      <vt:variant>
        <vt:i4>1769530</vt:i4>
      </vt:variant>
      <vt:variant>
        <vt:i4>208</vt:i4>
      </vt:variant>
      <vt:variant>
        <vt:i4>0</vt:i4>
      </vt:variant>
      <vt:variant>
        <vt:i4>5</vt:i4>
      </vt:variant>
      <vt:variant>
        <vt:lpwstr/>
      </vt:variant>
      <vt:variant>
        <vt:lpwstr>_Toc332197296</vt:lpwstr>
      </vt:variant>
      <vt:variant>
        <vt:i4>1769530</vt:i4>
      </vt:variant>
      <vt:variant>
        <vt:i4>202</vt:i4>
      </vt:variant>
      <vt:variant>
        <vt:i4>0</vt:i4>
      </vt:variant>
      <vt:variant>
        <vt:i4>5</vt:i4>
      </vt:variant>
      <vt:variant>
        <vt:lpwstr/>
      </vt:variant>
      <vt:variant>
        <vt:lpwstr>_Toc332197295</vt:lpwstr>
      </vt:variant>
      <vt:variant>
        <vt:i4>1769530</vt:i4>
      </vt:variant>
      <vt:variant>
        <vt:i4>196</vt:i4>
      </vt:variant>
      <vt:variant>
        <vt:i4>0</vt:i4>
      </vt:variant>
      <vt:variant>
        <vt:i4>5</vt:i4>
      </vt:variant>
      <vt:variant>
        <vt:lpwstr/>
      </vt:variant>
      <vt:variant>
        <vt:lpwstr>_Toc332197294</vt:lpwstr>
      </vt:variant>
      <vt:variant>
        <vt:i4>1769530</vt:i4>
      </vt:variant>
      <vt:variant>
        <vt:i4>190</vt:i4>
      </vt:variant>
      <vt:variant>
        <vt:i4>0</vt:i4>
      </vt:variant>
      <vt:variant>
        <vt:i4>5</vt:i4>
      </vt:variant>
      <vt:variant>
        <vt:lpwstr/>
      </vt:variant>
      <vt:variant>
        <vt:lpwstr>_Toc332197293</vt:lpwstr>
      </vt:variant>
      <vt:variant>
        <vt:i4>1769530</vt:i4>
      </vt:variant>
      <vt:variant>
        <vt:i4>184</vt:i4>
      </vt:variant>
      <vt:variant>
        <vt:i4>0</vt:i4>
      </vt:variant>
      <vt:variant>
        <vt:i4>5</vt:i4>
      </vt:variant>
      <vt:variant>
        <vt:lpwstr/>
      </vt:variant>
      <vt:variant>
        <vt:lpwstr>_Toc332197292</vt:lpwstr>
      </vt:variant>
      <vt:variant>
        <vt:i4>1769530</vt:i4>
      </vt:variant>
      <vt:variant>
        <vt:i4>178</vt:i4>
      </vt:variant>
      <vt:variant>
        <vt:i4>0</vt:i4>
      </vt:variant>
      <vt:variant>
        <vt:i4>5</vt:i4>
      </vt:variant>
      <vt:variant>
        <vt:lpwstr/>
      </vt:variant>
      <vt:variant>
        <vt:lpwstr>_Toc332197291</vt:lpwstr>
      </vt:variant>
      <vt:variant>
        <vt:i4>1769530</vt:i4>
      </vt:variant>
      <vt:variant>
        <vt:i4>172</vt:i4>
      </vt:variant>
      <vt:variant>
        <vt:i4>0</vt:i4>
      </vt:variant>
      <vt:variant>
        <vt:i4>5</vt:i4>
      </vt:variant>
      <vt:variant>
        <vt:lpwstr/>
      </vt:variant>
      <vt:variant>
        <vt:lpwstr>_Toc332197290</vt:lpwstr>
      </vt:variant>
      <vt:variant>
        <vt:i4>1703994</vt:i4>
      </vt:variant>
      <vt:variant>
        <vt:i4>166</vt:i4>
      </vt:variant>
      <vt:variant>
        <vt:i4>0</vt:i4>
      </vt:variant>
      <vt:variant>
        <vt:i4>5</vt:i4>
      </vt:variant>
      <vt:variant>
        <vt:lpwstr/>
      </vt:variant>
      <vt:variant>
        <vt:lpwstr>_Toc332197289</vt:lpwstr>
      </vt:variant>
      <vt:variant>
        <vt:i4>1703994</vt:i4>
      </vt:variant>
      <vt:variant>
        <vt:i4>160</vt:i4>
      </vt:variant>
      <vt:variant>
        <vt:i4>0</vt:i4>
      </vt:variant>
      <vt:variant>
        <vt:i4>5</vt:i4>
      </vt:variant>
      <vt:variant>
        <vt:lpwstr/>
      </vt:variant>
      <vt:variant>
        <vt:lpwstr>_Toc332197288</vt:lpwstr>
      </vt:variant>
      <vt:variant>
        <vt:i4>1703994</vt:i4>
      </vt:variant>
      <vt:variant>
        <vt:i4>154</vt:i4>
      </vt:variant>
      <vt:variant>
        <vt:i4>0</vt:i4>
      </vt:variant>
      <vt:variant>
        <vt:i4>5</vt:i4>
      </vt:variant>
      <vt:variant>
        <vt:lpwstr/>
      </vt:variant>
      <vt:variant>
        <vt:lpwstr>_Toc332197287</vt:lpwstr>
      </vt:variant>
      <vt:variant>
        <vt:i4>1703994</vt:i4>
      </vt:variant>
      <vt:variant>
        <vt:i4>148</vt:i4>
      </vt:variant>
      <vt:variant>
        <vt:i4>0</vt:i4>
      </vt:variant>
      <vt:variant>
        <vt:i4>5</vt:i4>
      </vt:variant>
      <vt:variant>
        <vt:lpwstr/>
      </vt:variant>
      <vt:variant>
        <vt:lpwstr>_Toc332197286</vt:lpwstr>
      </vt:variant>
      <vt:variant>
        <vt:i4>1703994</vt:i4>
      </vt:variant>
      <vt:variant>
        <vt:i4>142</vt:i4>
      </vt:variant>
      <vt:variant>
        <vt:i4>0</vt:i4>
      </vt:variant>
      <vt:variant>
        <vt:i4>5</vt:i4>
      </vt:variant>
      <vt:variant>
        <vt:lpwstr/>
      </vt:variant>
      <vt:variant>
        <vt:lpwstr>_Toc332197285</vt:lpwstr>
      </vt:variant>
      <vt:variant>
        <vt:i4>1703994</vt:i4>
      </vt:variant>
      <vt:variant>
        <vt:i4>136</vt:i4>
      </vt:variant>
      <vt:variant>
        <vt:i4>0</vt:i4>
      </vt:variant>
      <vt:variant>
        <vt:i4>5</vt:i4>
      </vt:variant>
      <vt:variant>
        <vt:lpwstr/>
      </vt:variant>
      <vt:variant>
        <vt:lpwstr>_Toc332197284</vt:lpwstr>
      </vt:variant>
      <vt:variant>
        <vt:i4>1703994</vt:i4>
      </vt:variant>
      <vt:variant>
        <vt:i4>130</vt:i4>
      </vt:variant>
      <vt:variant>
        <vt:i4>0</vt:i4>
      </vt:variant>
      <vt:variant>
        <vt:i4>5</vt:i4>
      </vt:variant>
      <vt:variant>
        <vt:lpwstr/>
      </vt:variant>
      <vt:variant>
        <vt:lpwstr>_Toc332197283</vt:lpwstr>
      </vt:variant>
      <vt:variant>
        <vt:i4>1703994</vt:i4>
      </vt:variant>
      <vt:variant>
        <vt:i4>124</vt:i4>
      </vt:variant>
      <vt:variant>
        <vt:i4>0</vt:i4>
      </vt:variant>
      <vt:variant>
        <vt:i4>5</vt:i4>
      </vt:variant>
      <vt:variant>
        <vt:lpwstr/>
      </vt:variant>
      <vt:variant>
        <vt:lpwstr>_Toc332197282</vt:lpwstr>
      </vt:variant>
      <vt:variant>
        <vt:i4>1703994</vt:i4>
      </vt:variant>
      <vt:variant>
        <vt:i4>118</vt:i4>
      </vt:variant>
      <vt:variant>
        <vt:i4>0</vt:i4>
      </vt:variant>
      <vt:variant>
        <vt:i4>5</vt:i4>
      </vt:variant>
      <vt:variant>
        <vt:lpwstr/>
      </vt:variant>
      <vt:variant>
        <vt:lpwstr>_Toc332197281</vt:lpwstr>
      </vt:variant>
      <vt:variant>
        <vt:i4>1703994</vt:i4>
      </vt:variant>
      <vt:variant>
        <vt:i4>112</vt:i4>
      </vt:variant>
      <vt:variant>
        <vt:i4>0</vt:i4>
      </vt:variant>
      <vt:variant>
        <vt:i4>5</vt:i4>
      </vt:variant>
      <vt:variant>
        <vt:lpwstr/>
      </vt:variant>
      <vt:variant>
        <vt:lpwstr>_Toc332197280</vt:lpwstr>
      </vt:variant>
      <vt:variant>
        <vt:i4>1376314</vt:i4>
      </vt:variant>
      <vt:variant>
        <vt:i4>106</vt:i4>
      </vt:variant>
      <vt:variant>
        <vt:i4>0</vt:i4>
      </vt:variant>
      <vt:variant>
        <vt:i4>5</vt:i4>
      </vt:variant>
      <vt:variant>
        <vt:lpwstr/>
      </vt:variant>
      <vt:variant>
        <vt:lpwstr>_Toc332197279</vt:lpwstr>
      </vt:variant>
      <vt:variant>
        <vt:i4>1376314</vt:i4>
      </vt:variant>
      <vt:variant>
        <vt:i4>100</vt:i4>
      </vt:variant>
      <vt:variant>
        <vt:i4>0</vt:i4>
      </vt:variant>
      <vt:variant>
        <vt:i4>5</vt:i4>
      </vt:variant>
      <vt:variant>
        <vt:lpwstr/>
      </vt:variant>
      <vt:variant>
        <vt:lpwstr>_Toc332197278</vt:lpwstr>
      </vt:variant>
      <vt:variant>
        <vt:i4>1376314</vt:i4>
      </vt:variant>
      <vt:variant>
        <vt:i4>94</vt:i4>
      </vt:variant>
      <vt:variant>
        <vt:i4>0</vt:i4>
      </vt:variant>
      <vt:variant>
        <vt:i4>5</vt:i4>
      </vt:variant>
      <vt:variant>
        <vt:lpwstr/>
      </vt:variant>
      <vt:variant>
        <vt:lpwstr>_Toc332197277</vt:lpwstr>
      </vt:variant>
      <vt:variant>
        <vt:i4>1376314</vt:i4>
      </vt:variant>
      <vt:variant>
        <vt:i4>88</vt:i4>
      </vt:variant>
      <vt:variant>
        <vt:i4>0</vt:i4>
      </vt:variant>
      <vt:variant>
        <vt:i4>5</vt:i4>
      </vt:variant>
      <vt:variant>
        <vt:lpwstr/>
      </vt:variant>
      <vt:variant>
        <vt:lpwstr>_Toc332197276</vt:lpwstr>
      </vt:variant>
      <vt:variant>
        <vt:i4>1376314</vt:i4>
      </vt:variant>
      <vt:variant>
        <vt:i4>82</vt:i4>
      </vt:variant>
      <vt:variant>
        <vt:i4>0</vt:i4>
      </vt:variant>
      <vt:variant>
        <vt:i4>5</vt:i4>
      </vt:variant>
      <vt:variant>
        <vt:lpwstr/>
      </vt:variant>
      <vt:variant>
        <vt:lpwstr>_Toc332197275</vt:lpwstr>
      </vt:variant>
      <vt:variant>
        <vt:i4>1376314</vt:i4>
      </vt:variant>
      <vt:variant>
        <vt:i4>76</vt:i4>
      </vt:variant>
      <vt:variant>
        <vt:i4>0</vt:i4>
      </vt:variant>
      <vt:variant>
        <vt:i4>5</vt:i4>
      </vt:variant>
      <vt:variant>
        <vt:lpwstr/>
      </vt:variant>
      <vt:variant>
        <vt:lpwstr>_Toc332197274</vt:lpwstr>
      </vt:variant>
      <vt:variant>
        <vt:i4>1376314</vt:i4>
      </vt:variant>
      <vt:variant>
        <vt:i4>70</vt:i4>
      </vt:variant>
      <vt:variant>
        <vt:i4>0</vt:i4>
      </vt:variant>
      <vt:variant>
        <vt:i4>5</vt:i4>
      </vt:variant>
      <vt:variant>
        <vt:lpwstr/>
      </vt:variant>
      <vt:variant>
        <vt:lpwstr>_Toc332197273</vt:lpwstr>
      </vt:variant>
      <vt:variant>
        <vt:i4>1376314</vt:i4>
      </vt:variant>
      <vt:variant>
        <vt:i4>64</vt:i4>
      </vt:variant>
      <vt:variant>
        <vt:i4>0</vt:i4>
      </vt:variant>
      <vt:variant>
        <vt:i4>5</vt:i4>
      </vt:variant>
      <vt:variant>
        <vt:lpwstr/>
      </vt:variant>
      <vt:variant>
        <vt:lpwstr>_Toc332197272</vt:lpwstr>
      </vt:variant>
      <vt:variant>
        <vt:i4>1376314</vt:i4>
      </vt:variant>
      <vt:variant>
        <vt:i4>58</vt:i4>
      </vt:variant>
      <vt:variant>
        <vt:i4>0</vt:i4>
      </vt:variant>
      <vt:variant>
        <vt:i4>5</vt:i4>
      </vt:variant>
      <vt:variant>
        <vt:lpwstr/>
      </vt:variant>
      <vt:variant>
        <vt:lpwstr>_Toc332197271</vt:lpwstr>
      </vt:variant>
      <vt:variant>
        <vt:i4>1376314</vt:i4>
      </vt:variant>
      <vt:variant>
        <vt:i4>52</vt:i4>
      </vt:variant>
      <vt:variant>
        <vt:i4>0</vt:i4>
      </vt:variant>
      <vt:variant>
        <vt:i4>5</vt:i4>
      </vt:variant>
      <vt:variant>
        <vt:lpwstr/>
      </vt:variant>
      <vt:variant>
        <vt:lpwstr>_Toc332197270</vt:lpwstr>
      </vt:variant>
      <vt:variant>
        <vt:i4>1310778</vt:i4>
      </vt:variant>
      <vt:variant>
        <vt:i4>46</vt:i4>
      </vt:variant>
      <vt:variant>
        <vt:i4>0</vt:i4>
      </vt:variant>
      <vt:variant>
        <vt:i4>5</vt:i4>
      </vt:variant>
      <vt:variant>
        <vt:lpwstr/>
      </vt:variant>
      <vt:variant>
        <vt:lpwstr>_Toc332197269</vt:lpwstr>
      </vt:variant>
      <vt:variant>
        <vt:i4>1310778</vt:i4>
      </vt:variant>
      <vt:variant>
        <vt:i4>40</vt:i4>
      </vt:variant>
      <vt:variant>
        <vt:i4>0</vt:i4>
      </vt:variant>
      <vt:variant>
        <vt:i4>5</vt:i4>
      </vt:variant>
      <vt:variant>
        <vt:lpwstr/>
      </vt:variant>
      <vt:variant>
        <vt:lpwstr>_Toc332197268</vt:lpwstr>
      </vt:variant>
      <vt:variant>
        <vt:i4>1310778</vt:i4>
      </vt:variant>
      <vt:variant>
        <vt:i4>34</vt:i4>
      </vt:variant>
      <vt:variant>
        <vt:i4>0</vt:i4>
      </vt:variant>
      <vt:variant>
        <vt:i4>5</vt:i4>
      </vt:variant>
      <vt:variant>
        <vt:lpwstr/>
      </vt:variant>
      <vt:variant>
        <vt:lpwstr>_Toc332197267</vt:lpwstr>
      </vt:variant>
      <vt:variant>
        <vt:i4>1310778</vt:i4>
      </vt:variant>
      <vt:variant>
        <vt:i4>28</vt:i4>
      </vt:variant>
      <vt:variant>
        <vt:i4>0</vt:i4>
      </vt:variant>
      <vt:variant>
        <vt:i4>5</vt:i4>
      </vt:variant>
      <vt:variant>
        <vt:lpwstr/>
      </vt:variant>
      <vt:variant>
        <vt:lpwstr>_Toc332197266</vt:lpwstr>
      </vt:variant>
      <vt:variant>
        <vt:i4>1310778</vt:i4>
      </vt:variant>
      <vt:variant>
        <vt:i4>22</vt:i4>
      </vt:variant>
      <vt:variant>
        <vt:i4>0</vt:i4>
      </vt:variant>
      <vt:variant>
        <vt:i4>5</vt:i4>
      </vt:variant>
      <vt:variant>
        <vt:lpwstr/>
      </vt:variant>
      <vt:variant>
        <vt:lpwstr>_Toc332197265</vt:lpwstr>
      </vt:variant>
      <vt:variant>
        <vt:i4>1310778</vt:i4>
      </vt:variant>
      <vt:variant>
        <vt:i4>16</vt:i4>
      </vt:variant>
      <vt:variant>
        <vt:i4>0</vt:i4>
      </vt:variant>
      <vt:variant>
        <vt:i4>5</vt:i4>
      </vt:variant>
      <vt:variant>
        <vt:lpwstr/>
      </vt:variant>
      <vt:variant>
        <vt:lpwstr>_Toc332197264</vt:lpwstr>
      </vt:variant>
      <vt:variant>
        <vt:i4>1310778</vt:i4>
      </vt:variant>
      <vt:variant>
        <vt:i4>10</vt:i4>
      </vt:variant>
      <vt:variant>
        <vt:i4>0</vt:i4>
      </vt:variant>
      <vt:variant>
        <vt:i4>5</vt:i4>
      </vt:variant>
      <vt:variant>
        <vt:lpwstr/>
      </vt:variant>
      <vt:variant>
        <vt:lpwstr>_Toc332197263</vt:lpwstr>
      </vt:variant>
      <vt:variant>
        <vt:i4>1310778</vt:i4>
      </vt:variant>
      <vt:variant>
        <vt:i4>4</vt:i4>
      </vt:variant>
      <vt:variant>
        <vt:i4>0</vt:i4>
      </vt:variant>
      <vt:variant>
        <vt:i4>5</vt:i4>
      </vt:variant>
      <vt:variant>
        <vt:lpwstr/>
      </vt:variant>
      <vt:variant>
        <vt:lpwstr>_Toc332197262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TRAIL AREA HEALTH &amp; ENVIRONMENT PROGRAM</dc:title>
  <dc:creator>Ruth Beck</dc:creator>
  <cp:lastModifiedBy>mccoa</cp:lastModifiedBy>
  <cp:revision>5</cp:revision>
  <cp:lastPrinted>2011-04-01T17:56:00Z</cp:lastPrinted>
  <dcterms:created xsi:type="dcterms:W3CDTF">2013-07-05T20:12:00Z</dcterms:created>
  <dcterms:modified xsi:type="dcterms:W3CDTF">2013-07-05T22:27:00Z</dcterms:modified>
</cp:coreProperties>
</file>