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ECB" w:rsidRDefault="00523ECB" w:rsidP="005601F8">
      <w:pPr>
        <w:pStyle w:val="Heading2"/>
      </w:pPr>
      <w:bookmarkStart w:id="0" w:name="1"/>
      <w:bookmarkStart w:id="1" w:name="section88"/>
      <w:bookmarkStart w:id="2" w:name="_Toc148681565"/>
      <w:bookmarkStart w:id="3" w:name="_Toc148681736"/>
      <w:bookmarkStart w:id="4" w:name="_Toc150226038"/>
      <w:bookmarkStart w:id="5" w:name="_Toc332107525"/>
      <w:bookmarkStart w:id="6" w:name="_Toc332196868"/>
      <w:bookmarkStart w:id="7" w:name="_Toc332196932"/>
      <w:bookmarkStart w:id="8" w:name="_Toc332197304"/>
      <w:bookmarkEnd w:id="0"/>
      <w:bookmarkEnd w:id="1"/>
      <w:r w:rsidRPr="0016084E">
        <w:t>Home &amp; Garden</w:t>
      </w:r>
      <w:bookmarkEnd w:id="2"/>
      <w:bookmarkEnd w:id="3"/>
      <w:bookmarkEnd w:id="4"/>
      <w:r w:rsidR="0040517D" w:rsidRPr="0016084E">
        <w:t xml:space="preserve"> </w:t>
      </w:r>
      <w:bookmarkEnd w:id="5"/>
      <w:bookmarkEnd w:id="6"/>
      <w:bookmarkEnd w:id="7"/>
      <w:bookmarkEnd w:id="8"/>
    </w:p>
    <w:p w:rsidR="001F0894" w:rsidRPr="001F0894" w:rsidRDefault="001F0894" w:rsidP="001F0894"/>
    <w:p w:rsidR="0081707D" w:rsidRDefault="00A456E6" w:rsidP="00F67FD6">
      <w:pPr>
        <w:pStyle w:val="ReportText"/>
      </w:pPr>
      <w:r>
        <w:t xml:space="preserve">The </w:t>
      </w:r>
      <w:r w:rsidR="001B7201">
        <w:t xml:space="preserve">goal of the </w:t>
      </w:r>
      <w:r>
        <w:t xml:space="preserve">Home &amp; Garden </w:t>
      </w:r>
      <w:r w:rsidR="001B7201">
        <w:t xml:space="preserve">Program within THE Plan </w:t>
      </w:r>
      <w:r w:rsidR="00125CC7">
        <w:t>is to prevent and reduce health risks from exposure to lead and smelter metals in the home and yard environment. Specific goals are</w:t>
      </w:r>
      <w:r w:rsidR="0081707D">
        <w:t>:</w:t>
      </w:r>
    </w:p>
    <w:p w:rsidR="00125CC7" w:rsidRDefault="00125CC7" w:rsidP="00125CC7">
      <w:pPr>
        <w:pStyle w:val="ReportText"/>
        <w:numPr>
          <w:ilvl w:val="0"/>
          <w:numId w:val="6"/>
        </w:numPr>
        <w:rPr>
          <w:lang w:val="en-CA"/>
        </w:rPr>
      </w:pPr>
      <w:proofErr w:type="gramStart"/>
      <w:r>
        <w:t>to</w:t>
      </w:r>
      <w:proofErr w:type="gramEnd"/>
      <w:r>
        <w:t xml:space="preserve"> prevent </w:t>
      </w:r>
      <w:r w:rsidR="002C1FF0">
        <w:t xml:space="preserve">people’s, and particularly </w:t>
      </w:r>
      <w:r>
        <w:t>young children’s and pregnant women’s</w:t>
      </w:r>
      <w:r w:rsidR="002C1FF0">
        <w:t>,</w:t>
      </w:r>
      <w:r>
        <w:t xml:space="preserve"> exposure to lead in their home and yard environments</w:t>
      </w:r>
    </w:p>
    <w:p w:rsidR="00125CC7" w:rsidRPr="00125CC7" w:rsidRDefault="00F256BB" w:rsidP="00125CC7">
      <w:pPr>
        <w:pStyle w:val="ReportText"/>
        <w:numPr>
          <w:ilvl w:val="0"/>
          <w:numId w:val="6"/>
        </w:numPr>
        <w:rPr>
          <w:lang w:val="en-CA"/>
        </w:rPr>
      </w:pPr>
      <w:r>
        <w:rPr>
          <w:lang w:val="en-CA"/>
        </w:rPr>
        <w:t>to inform the community, and particularly expectant families and families with young children, about the potential health risks from lead and other smelter metals in the home &amp; yard environment</w:t>
      </w:r>
    </w:p>
    <w:p w:rsidR="00F256BB" w:rsidRPr="00F256BB" w:rsidRDefault="00125CC7" w:rsidP="00125CC7">
      <w:pPr>
        <w:pStyle w:val="ReportText"/>
        <w:numPr>
          <w:ilvl w:val="0"/>
          <w:numId w:val="6"/>
        </w:numPr>
        <w:rPr>
          <w:lang w:val="en-CA"/>
        </w:rPr>
      </w:pPr>
      <w:proofErr w:type="gramStart"/>
      <w:r>
        <w:t>to</w:t>
      </w:r>
      <w:proofErr w:type="gramEnd"/>
      <w:r>
        <w:t xml:space="preserve"> engage </w:t>
      </w:r>
      <w:r w:rsidR="00F256BB">
        <w:t xml:space="preserve">the community, and particularly </w:t>
      </w:r>
      <w:r>
        <w:t>expectant families and families with young children</w:t>
      </w:r>
      <w:r w:rsidR="00F256BB">
        <w:t>,</w:t>
      </w:r>
      <w:r>
        <w:t xml:space="preserve"> in addressing potential health risks from lead and other smelter metals </w:t>
      </w:r>
      <w:r w:rsidR="00F256BB">
        <w:t>in the home and yard environment</w:t>
      </w:r>
    </w:p>
    <w:p w:rsidR="005514CD" w:rsidRPr="005514CD" w:rsidRDefault="00F256BB" w:rsidP="00125CC7">
      <w:pPr>
        <w:pStyle w:val="ReportText"/>
        <w:numPr>
          <w:ilvl w:val="0"/>
          <w:numId w:val="6"/>
        </w:numPr>
        <w:rPr>
          <w:ins w:id="9" w:author="Ruth Beck" w:date="2013-07-18T12:55:00Z"/>
          <w:lang w:val="en-CA"/>
          <w:rPrChange w:id="10" w:author="Ruth Beck" w:date="2013-07-18T12:55:00Z">
            <w:rPr>
              <w:ins w:id="11" w:author="Ruth Beck" w:date="2013-07-18T12:55:00Z"/>
            </w:rPr>
          </w:rPrChange>
        </w:rPr>
      </w:pPr>
      <w:proofErr w:type="gramStart"/>
      <w:r>
        <w:t>to</w:t>
      </w:r>
      <w:proofErr w:type="gramEnd"/>
      <w:r>
        <w:t xml:space="preserve"> prevent health risks from exposure to </w:t>
      </w:r>
      <w:ins w:id="12" w:author="Ruth Beck" w:date="2013-07-18T12:27:00Z">
        <w:r w:rsidR="005B53E6">
          <w:t xml:space="preserve">metals in </w:t>
        </w:r>
      </w:ins>
      <w:r>
        <w:t xml:space="preserve">soil </w:t>
      </w:r>
      <w:ins w:id="13" w:author="Ruth Beck" w:date="2013-07-19T11:21:00Z">
        <w:r w:rsidR="00F80C13">
          <w:t xml:space="preserve">and dust </w:t>
        </w:r>
      </w:ins>
      <w:r>
        <w:t>in the community</w:t>
      </w:r>
    </w:p>
    <w:p w:rsidR="00125CC7" w:rsidRPr="009D0DE5" w:rsidRDefault="005514CD" w:rsidP="00125CC7">
      <w:pPr>
        <w:pStyle w:val="ReportText"/>
        <w:numPr>
          <w:ilvl w:val="0"/>
          <w:numId w:val="6"/>
          <w:ins w:id="14" w:author="Ruth Beck" w:date="2013-07-18T12:55:00Z"/>
        </w:numPr>
        <w:rPr>
          <w:lang w:val="en-CA"/>
        </w:rPr>
      </w:pPr>
      <w:proofErr w:type="gramStart"/>
      <w:ins w:id="15" w:author="Ruth Beck" w:date="2013-07-18T12:55:00Z">
        <w:r>
          <w:t>to</w:t>
        </w:r>
        <w:proofErr w:type="gramEnd"/>
        <w:r>
          <w:t xml:space="preserve"> promote lead-safe work practices </w:t>
        </w:r>
      </w:ins>
      <w:del w:id="16" w:author="Ruth Beck" w:date="2013-07-18T12:56:00Z">
        <w:r w:rsidR="00F256BB" w:rsidDel="005514CD">
          <w:delText>.</w:delText>
        </w:r>
      </w:del>
    </w:p>
    <w:p w:rsidR="00125CC7" w:rsidRDefault="00125CC7" w:rsidP="00F67FD6">
      <w:pPr>
        <w:pStyle w:val="ReportText"/>
      </w:pPr>
    </w:p>
    <w:p w:rsidR="00AD1202" w:rsidRDefault="00F256BB" w:rsidP="00F67FD6">
      <w:pPr>
        <w:pStyle w:val="ReportText"/>
      </w:pPr>
      <w:r>
        <w:t xml:space="preserve">The Home &amp; Garden </w:t>
      </w:r>
      <w:r w:rsidR="00EF586F">
        <w:t xml:space="preserve">Program </w:t>
      </w:r>
      <w:r>
        <w:t xml:space="preserve">works towards these goals through the following </w:t>
      </w:r>
      <w:r w:rsidR="0097491E">
        <w:t xml:space="preserve">main </w:t>
      </w:r>
      <w:r w:rsidR="002135E1">
        <w:t>approaches</w:t>
      </w:r>
      <w:r w:rsidR="001B7201">
        <w:t>:</w:t>
      </w:r>
    </w:p>
    <w:p w:rsidR="00000000" w:rsidRDefault="00EF586F">
      <w:pPr>
        <w:pStyle w:val="IntrinsikBulletStyle"/>
        <w:numPr>
          <w:ins w:id="17" w:author="Ruth Beck" w:date="2013-07-12T12:19:00Z"/>
        </w:numPr>
        <w:pPrChange w:id="18" w:author="Ruth Beck" w:date="2013-07-18T12:52:00Z">
          <w:pPr>
            <w:pStyle w:val="IntrinsikBulletStyle"/>
          </w:pPr>
        </w:pPrChange>
      </w:pPr>
      <w:r>
        <w:t xml:space="preserve">Community Program Office </w:t>
      </w:r>
    </w:p>
    <w:p w:rsidR="00000000" w:rsidRDefault="00EF586F">
      <w:pPr>
        <w:pStyle w:val="IntrinsikBulletStyle"/>
        <w:numPr>
          <w:ins w:id="19" w:author="Ruth Beck" w:date="2013-07-12T12:19:00Z"/>
        </w:numPr>
        <w:pPrChange w:id="20" w:author="Ruth Beck" w:date="2013-07-18T12:52:00Z">
          <w:pPr>
            <w:widowControl w:val="0"/>
            <w:autoSpaceDE w:val="0"/>
            <w:autoSpaceDN w:val="0"/>
            <w:adjustRightInd w:val="0"/>
            <w:spacing w:after="400"/>
          </w:pPr>
        </w:pPrChange>
      </w:pPr>
      <w:r>
        <w:t>Healthy Homes Program</w:t>
      </w:r>
    </w:p>
    <w:p w:rsidR="00000000" w:rsidRDefault="00B459F4">
      <w:pPr>
        <w:pStyle w:val="IntrinsikBulletStyle"/>
        <w:numPr>
          <w:ins w:id="21" w:author="Ruth Beck" w:date="2013-07-12T12:19:00Z"/>
        </w:numPr>
        <w:rPr>
          <w:ins w:id="22" w:author="Ruth Beck" w:date="2013-07-17T13:05:00Z"/>
        </w:rPr>
        <w:pPrChange w:id="23" w:author="Ruth Beck" w:date="2013-07-18T12:52:00Z">
          <w:pPr>
            <w:pStyle w:val="IntrinsikBulletStyle"/>
          </w:pPr>
        </w:pPrChange>
      </w:pPr>
      <w:r>
        <w:t xml:space="preserve">Residential </w:t>
      </w:r>
      <w:r w:rsidR="00EF586F">
        <w:t xml:space="preserve">Soil </w:t>
      </w:r>
      <w:r>
        <w:t>Assessment</w:t>
      </w:r>
      <w:r w:rsidR="00EF586F">
        <w:t xml:space="preserve"> </w:t>
      </w:r>
      <w:del w:id="24" w:author="Ruth Beck" w:date="2013-07-17T13:05:00Z">
        <w:r w:rsidR="00EF586F" w:rsidDel="009E67E3">
          <w:delText xml:space="preserve">and </w:delText>
        </w:r>
      </w:del>
    </w:p>
    <w:p w:rsidR="00000000" w:rsidRDefault="009E67E3">
      <w:pPr>
        <w:pStyle w:val="IntrinsikBulletStyle"/>
        <w:numPr>
          <w:ins w:id="25" w:author="Ruth Beck" w:date="2013-07-17T13:05:00Z"/>
        </w:numPr>
        <w:pPrChange w:id="26" w:author="Ruth Beck" w:date="2013-07-18T12:52:00Z">
          <w:pPr>
            <w:widowControl w:val="0"/>
            <w:autoSpaceDE w:val="0"/>
            <w:autoSpaceDN w:val="0"/>
            <w:adjustRightInd w:val="0"/>
            <w:spacing w:after="400"/>
          </w:pPr>
        </w:pPrChange>
      </w:pPr>
      <w:ins w:id="27" w:author="Ruth Beck" w:date="2013-07-17T13:05:00Z">
        <w:r>
          <w:t xml:space="preserve">Residential Soil </w:t>
        </w:r>
      </w:ins>
      <w:del w:id="28" w:author="Ruth Beck" w:date="2013-07-17T13:06:00Z">
        <w:r w:rsidR="00EF586F" w:rsidDel="009E67E3">
          <w:delText>R</w:delText>
        </w:r>
      </w:del>
      <w:ins w:id="29" w:author="Ruth Beck" w:date="2013-07-17T13:06:00Z">
        <w:r>
          <w:t>R</w:t>
        </w:r>
      </w:ins>
      <w:r w:rsidR="00EF586F">
        <w:t>emediation</w:t>
      </w:r>
      <w:ins w:id="30" w:author="Ruth Beck" w:date="2013-07-17T13:06:00Z">
        <w:r>
          <w:t xml:space="preserve"> and Yard Improvement Work</w:t>
        </w:r>
      </w:ins>
    </w:p>
    <w:p w:rsidR="00000000" w:rsidRDefault="00A456E6">
      <w:pPr>
        <w:pStyle w:val="IntrinsikBulletStyle"/>
        <w:numPr>
          <w:ins w:id="31" w:author="Ruth Beck" w:date="2013-07-12T12:19:00Z"/>
        </w:numPr>
        <w:pPrChange w:id="32" w:author="Ruth Beck" w:date="2013-07-18T12:52:00Z">
          <w:pPr>
            <w:widowControl w:val="0"/>
            <w:autoSpaceDE w:val="0"/>
            <w:autoSpaceDN w:val="0"/>
            <w:adjustRightInd w:val="0"/>
            <w:spacing w:after="400"/>
          </w:pPr>
        </w:pPrChange>
      </w:pPr>
      <w:r w:rsidRPr="002C08CC">
        <w:t xml:space="preserve">Home Renovation Support </w:t>
      </w:r>
      <w:r w:rsidR="00B459F4">
        <w:t>Program</w:t>
      </w:r>
    </w:p>
    <w:p w:rsidR="00000000" w:rsidRDefault="005514CD">
      <w:pPr>
        <w:pStyle w:val="IntrinsikBulletStyle"/>
        <w:numPr>
          <w:ins w:id="33" w:author="Ruth Beck" w:date="2013-07-12T12:19:00Z"/>
        </w:numPr>
        <w:pPrChange w:id="34" w:author="Ruth Beck" w:date="2013-07-18T12:52:00Z">
          <w:pPr>
            <w:widowControl w:val="0"/>
            <w:autoSpaceDE w:val="0"/>
            <w:autoSpaceDN w:val="0"/>
            <w:adjustRightInd w:val="0"/>
            <w:spacing w:after="400"/>
          </w:pPr>
        </w:pPrChange>
      </w:pPr>
      <w:ins w:id="35" w:author="Ruth Beck" w:date="2013-07-18T12:58:00Z">
        <w:r>
          <w:t>Soil</w:t>
        </w:r>
      </w:ins>
      <w:del w:id="36" w:author="Ruth Beck" w:date="2013-07-18T12:58:00Z">
        <w:r w:rsidR="00EF586F" w:rsidDel="005514CD">
          <w:delText>Other</w:delText>
        </w:r>
      </w:del>
      <w:r w:rsidR="00EF586F">
        <w:t xml:space="preserve"> </w:t>
      </w:r>
      <w:del w:id="37" w:author="Ruth Beck" w:date="2013-07-18T12:57:00Z">
        <w:r w:rsidR="00EF586F" w:rsidDel="005514CD">
          <w:delText xml:space="preserve">Residential </w:delText>
        </w:r>
      </w:del>
      <w:r w:rsidR="00EF586F">
        <w:t xml:space="preserve">Assessment and Remediation </w:t>
      </w:r>
      <w:del w:id="38" w:author="Ruth Beck" w:date="2013-07-18T12:58:00Z">
        <w:r w:rsidR="00EF586F" w:rsidDel="005514CD">
          <w:delText>Projects</w:delText>
        </w:r>
      </w:del>
      <w:ins w:id="39" w:author="Ruth Beck" w:date="2013-07-18T12:57:00Z">
        <w:r>
          <w:t>in the Community</w:t>
        </w:r>
      </w:ins>
      <w:ins w:id="40" w:author="Ruth Beck" w:date="2013-07-18T12:58:00Z">
        <w:r>
          <w:t xml:space="preserve"> </w:t>
        </w:r>
        <w:r w:rsidR="004E56ED" w:rsidRPr="004E56ED">
          <w:rPr>
            <w:highlight w:val="yellow"/>
            <w:rPrChange w:id="41" w:author="Ruth Beck" w:date="2013-07-18T12:58:00Z">
              <w:rPr/>
            </w:rPrChange>
          </w:rPr>
          <w:t xml:space="preserve">(possibly move to Parks and </w:t>
        </w:r>
        <w:proofErr w:type="spellStart"/>
        <w:r w:rsidR="004E56ED" w:rsidRPr="004E56ED">
          <w:rPr>
            <w:highlight w:val="yellow"/>
            <w:rPrChange w:id="42" w:author="Ruth Beck" w:date="2013-07-18T12:58:00Z">
              <w:rPr/>
            </w:rPrChange>
          </w:rPr>
          <w:t>Wildlands</w:t>
        </w:r>
        <w:proofErr w:type="spellEnd"/>
        <w:r w:rsidR="004E56ED" w:rsidRPr="004E56ED">
          <w:rPr>
            <w:highlight w:val="yellow"/>
            <w:rPrChange w:id="43" w:author="Ruth Beck" w:date="2013-07-18T12:58:00Z">
              <w:rPr/>
            </w:rPrChange>
          </w:rPr>
          <w:t>)</w:t>
        </w:r>
      </w:ins>
    </w:p>
    <w:p w:rsidR="00000000" w:rsidRDefault="00EF586F">
      <w:pPr>
        <w:pStyle w:val="IntrinsikBulletStyle"/>
        <w:numPr>
          <w:ins w:id="44" w:author="Ruth Beck" w:date="2013-07-12T12:19:00Z"/>
        </w:numPr>
        <w:rPr>
          <w:del w:id="45" w:author="Ruth Beck" w:date="2013-07-18T12:57:00Z"/>
        </w:rPr>
        <w:pPrChange w:id="46" w:author="Ruth Beck" w:date="2013-07-18T12:52:00Z">
          <w:pPr>
            <w:pStyle w:val="IntrinsikBulletStyle"/>
          </w:pPr>
        </w:pPrChange>
      </w:pPr>
      <w:del w:id="47" w:author="Ruth Beck" w:date="2013-07-18T12:57:00Z">
        <w:r w:rsidDel="005514CD">
          <w:delText>Parks &amp; Playgrounds (to go to Parks and Wildlands)</w:delText>
        </w:r>
      </w:del>
    </w:p>
    <w:p w:rsidR="00000000" w:rsidRDefault="00F80C13">
      <w:pPr>
        <w:pStyle w:val="IntrinsikBulletStyle"/>
        <w:numPr>
          <w:ins w:id="48" w:author="Ruth Beck" w:date="2013-07-12T12:19:00Z"/>
        </w:numPr>
        <w:pPrChange w:id="49" w:author="Ruth Beck" w:date="2013-07-18T12:52:00Z">
          <w:pPr>
            <w:pStyle w:val="IntrinsikBulletStyle"/>
          </w:pPr>
        </w:pPrChange>
      </w:pPr>
    </w:p>
    <w:p w:rsidR="001F0894" w:rsidRDefault="001F0894" w:rsidP="00AD1202">
      <w:pPr>
        <w:pStyle w:val="Heading3"/>
        <w:numPr>
          <w:ilvl w:val="0"/>
          <w:numId w:val="0"/>
        </w:numPr>
        <w:rPr>
          <w:b w:val="0"/>
          <w:i w:val="0"/>
        </w:rPr>
      </w:pPr>
    </w:p>
    <w:p w:rsidR="00AD1202" w:rsidRDefault="008B4E04" w:rsidP="00AD1202">
      <w:pPr>
        <w:pStyle w:val="Heading3"/>
        <w:numPr>
          <w:ilvl w:val="0"/>
          <w:numId w:val="0"/>
        </w:numPr>
        <w:rPr>
          <w:b w:val="0"/>
          <w:i w:val="0"/>
        </w:rPr>
      </w:pPr>
      <w:r>
        <w:rPr>
          <w:b w:val="0"/>
          <w:i w:val="0"/>
        </w:rPr>
        <w:t>Each of these approaches</w:t>
      </w:r>
      <w:r w:rsidR="00AD1202" w:rsidRPr="002C08CC">
        <w:rPr>
          <w:b w:val="0"/>
          <w:i w:val="0"/>
        </w:rPr>
        <w:t xml:space="preserve"> is described in detail below.</w:t>
      </w:r>
    </w:p>
    <w:p w:rsidR="001F0894" w:rsidRPr="001F0894" w:rsidRDefault="001F0894" w:rsidP="001F0894">
      <w:pPr>
        <w:rPr>
          <w:lang w:val="en-CA"/>
        </w:rPr>
      </w:pPr>
    </w:p>
    <w:p w:rsidR="00000000" w:rsidRDefault="003831A1">
      <w:pPr>
        <w:pStyle w:val="Heading3"/>
        <w:tabs>
          <w:tab w:val="clear" w:pos="0"/>
          <w:tab w:val="num" w:pos="-360"/>
        </w:tabs>
        <w:pPrChange w:id="50" w:author="Ruth Beck" w:date="2013-07-12T11:26:00Z">
          <w:pPr>
            <w:pStyle w:val="Heading3"/>
          </w:pPr>
        </w:pPrChange>
      </w:pPr>
      <w:r>
        <w:t>Community Program Office</w:t>
      </w:r>
    </w:p>
    <w:p w:rsidR="003831A1" w:rsidRPr="003831A1" w:rsidRDefault="003831A1" w:rsidP="003831A1"/>
    <w:p w:rsidR="00075D66" w:rsidRDefault="008C53EF" w:rsidP="00EE40DA">
      <w:pPr>
        <w:pStyle w:val="ListParagraph"/>
        <w:numPr>
          <w:ilvl w:val="0"/>
          <w:numId w:val="17"/>
          <w:ins w:id="51" w:author="Ruth Beck" w:date="2013-07-17T11:12:00Z"/>
        </w:numPr>
        <w:ind w:left="0"/>
        <w:rPr>
          <w:ins w:id="52" w:author="Ruth Beck" w:date="2013-07-17T12:13:00Z"/>
        </w:rPr>
      </w:pPr>
      <w:ins w:id="53" w:author="Ruth Beck" w:date="2013-07-17T11:00:00Z">
        <w:r>
          <w:t xml:space="preserve">The Community Program Office </w:t>
        </w:r>
      </w:ins>
      <w:ins w:id="54" w:author="Ruth Beck" w:date="2013-07-17T11:03:00Z">
        <w:r>
          <w:t xml:space="preserve">(CPO) </w:t>
        </w:r>
      </w:ins>
      <w:ins w:id="55" w:author="Ruth Beck" w:date="2013-07-17T11:00:00Z">
        <w:r>
          <w:t xml:space="preserve">is </w:t>
        </w:r>
      </w:ins>
      <w:ins w:id="56" w:author="Ruth Beck" w:date="2013-07-17T11:03:00Z">
        <w:r>
          <w:t>a</w:t>
        </w:r>
      </w:ins>
      <w:ins w:id="57" w:author="Ruth Beck" w:date="2013-07-17T11:00:00Z">
        <w:r>
          <w:t xml:space="preserve"> storefront </w:t>
        </w:r>
      </w:ins>
      <w:ins w:id="58" w:author="Ruth Beck" w:date="2013-07-17T11:03:00Z">
        <w:r>
          <w:t xml:space="preserve">in downtown Trail </w:t>
        </w:r>
      </w:ins>
      <w:ins w:id="59" w:author="Ruth Beck" w:date="2013-07-17T11:00:00Z">
        <w:r>
          <w:t>from which the Home &amp; Garden Program operates</w:t>
        </w:r>
      </w:ins>
      <w:ins w:id="60" w:author="Ruth Beck" w:date="2013-07-17T11:02:00Z">
        <w:r>
          <w:t xml:space="preserve"> </w:t>
        </w:r>
      </w:ins>
      <w:ins w:id="61" w:author="Ruth Beck" w:date="2013-07-17T11:03:00Z">
        <w:r>
          <w:t>and</w:t>
        </w:r>
      </w:ins>
      <w:ins w:id="62" w:author="Ruth Beck" w:date="2013-07-17T11:02:00Z">
        <w:r>
          <w:t xml:space="preserve"> where the public can access information about THEP services</w:t>
        </w:r>
      </w:ins>
      <w:ins w:id="63" w:author="Ruth Beck" w:date="2013-07-17T11:00:00Z">
        <w:r>
          <w:t xml:space="preserve">.  It is a key component of </w:t>
        </w:r>
        <w:proofErr w:type="spellStart"/>
        <w:r>
          <w:t>THEP</w:t>
        </w:r>
      </w:ins>
      <w:ins w:id="64" w:author="Ruth Beck" w:date="2013-07-17T11:01:00Z">
        <w:r>
          <w:t>’s</w:t>
        </w:r>
        <w:proofErr w:type="spellEnd"/>
        <w:r>
          <w:t xml:space="preserve"> community outreach and engagement efforts, as described in Plan section CE.</w:t>
        </w:r>
      </w:ins>
      <w:ins w:id="65" w:author="Ruth Beck" w:date="2013-07-17T12:11:00Z">
        <w:r w:rsidR="00075D66">
          <w:t xml:space="preserve">  </w:t>
        </w:r>
      </w:ins>
    </w:p>
    <w:p w:rsidR="00075D66" w:rsidRDefault="00075D66" w:rsidP="00075D66">
      <w:pPr>
        <w:pStyle w:val="ListParagraph"/>
        <w:numPr>
          <w:ins w:id="66" w:author="Ruth Beck" w:date="2013-07-17T12:13:00Z"/>
        </w:numPr>
        <w:ind w:left="0"/>
        <w:rPr>
          <w:ins w:id="67" w:author="Ruth Beck" w:date="2013-07-17T12:12:00Z"/>
        </w:rPr>
      </w:pPr>
    </w:p>
    <w:p w:rsidR="00000000" w:rsidRDefault="00A145BD">
      <w:pPr>
        <w:pStyle w:val="ListParagraph"/>
        <w:numPr>
          <w:ilvl w:val="0"/>
          <w:numId w:val="17"/>
          <w:ins w:id="68" w:author="Ruth Beck" w:date="2013-07-17T12:12:00Z"/>
        </w:numPr>
        <w:ind w:left="0"/>
        <w:rPr>
          <w:ins w:id="69" w:author="Ruth Beck" w:date="2013-07-17T11:00:00Z"/>
        </w:rPr>
        <w:pPrChange w:id="70" w:author="Ruth Beck" w:date="2013-07-17T11:00:00Z">
          <w:pPr>
            <w:pStyle w:val="ListParagraph"/>
            <w:ind w:left="0"/>
          </w:pPr>
        </w:pPrChange>
      </w:pPr>
      <w:ins w:id="71" w:author="Ruth Beck" w:date="2013-07-17T11:40:00Z">
        <w:r>
          <w:t>In addition to providing accessible information about THEP services, the Program Office offers the following support to delivery of the Home &amp; Garden Program:</w:t>
        </w:r>
      </w:ins>
    </w:p>
    <w:p w:rsidR="003831A1" w:rsidRDefault="00542606" w:rsidP="00075D66">
      <w:pPr>
        <w:pStyle w:val="ListParagraph"/>
        <w:numPr>
          <w:ilvl w:val="0"/>
          <w:numId w:val="19"/>
          <w:ins w:id="72" w:author="Ruth Beck" w:date="2013-07-17T12:12:00Z"/>
        </w:numPr>
      </w:pPr>
      <w:proofErr w:type="gramStart"/>
      <w:ins w:id="73" w:author="Ruth Beck" w:date="2013-07-17T11:56:00Z">
        <w:r>
          <w:t>providing</w:t>
        </w:r>
        <w:proofErr w:type="gramEnd"/>
        <w:r>
          <w:t xml:space="preserve"> </w:t>
        </w:r>
      </w:ins>
      <w:del w:id="74" w:author="Ruth Beck" w:date="2013-07-17T11:42:00Z">
        <w:r w:rsidR="003831A1" w:rsidDel="006419D5">
          <w:delText>P</w:delText>
        </w:r>
      </w:del>
      <w:del w:id="75" w:author="Ruth Beck" w:date="2013-07-17T11:55:00Z">
        <w:r w:rsidR="003831A1" w:rsidDel="00542606">
          <w:delText>rovid</w:delText>
        </w:r>
      </w:del>
      <w:del w:id="76" w:author="Ruth Beck" w:date="2013-07-17T11:42:00Z">
        <w:r w:rsidR="003831A1" w:rsidDel="006419D5">
          <w:delText>e</w:delText>
        </w:r>
      </w:del>
      <w:del w:id="77" w:author="Ruth Beck" w:date="2013-07-17T11:55:00Z">
        <w:r w:rsidR="003831A1" w:rsidDel="00542606">
          <w:delText xml:space="preserve"> </w:delText>
        </w:r>
      </w:del>
      <w:r w:rsidR="003831A1">
        <w:t xml:space="preserve">information, advice and support for residents </w:t>
      </w:r>
      <w:ins w:id="78" w:author="Ruth Beck" w:date="2013-07-18T12:54:00Z">
        <w:r w:rsidR="005514CD">
          <w:t xml:space="preserve">on how to </w:t>
        </w:r>
      </w:ins>
      <w:del w:id="79" w:author="Ruth Beck" w:date="2013-07-18T12:54:00Z">
        <w:r w:rsidR="003831A1" w:rsidDel="005514CD">
          <w:delText>regarding</w:delText>
        </w:r>
      </w:del>
      <w:ins w:id="80" w:author="Ruth Beck" w:date="2013-07-18T12:54:00Z">
        <w:r w:rsidR="005514CD">
          <w:t>prevent or</w:t>
        </w:r>
      </w:ins>
      <w:r w:rsidR="003831A1">
        <w:t xml:space="preserve"> </w:t>
      </w:r>
      <w:del w:id="81" w:author="Ruth Beck" w:date="2013-07-17T11:50:00Z">
        <w:r w:rsidR="003831A1" w:rsidDel="00170266">
          <w:delText>health risks</w:delText>
        </w:r>
      </w:del>
      <w:ins w:id="82" w:author="Ruth Beck" w:date="2013-07-17T11:50:00Z">
        <w:r w:rsidR="00170266">
          <w:t>minimiz</w:t>
        </w:r>
      </w:ins>
      <w:ins w:id="83" w:author="Ruth Beck" w:date="2013-07-18T12:54:00Z">
        <w:r w:rsidR="005514CD">
          <w:t>e</w:t>
        </w:r>
      </w:ins>
      <w:ins w:id="84" w:author="Ruth Beck" w:date="2013-07-17T11:50:00Z">
        <w:r w:rsidR="00170266">
          <w:t xml:space="preserve"> health risks</w:t>
        </w:r>
      </w:ins>
      <w:r w:rsidR="003831A1">
        <w:t xml:space="preserve"> from </w:t>
      </w:r>
      <w:ins w:id="85" w:author="Ruth Beck" w:date="2013-07-18T12:55:00Z">
        <w:r w:rsidR="005514CD">
          <w:t xml:space="preserve">exposure to </w:t>
        </w:r>
      </w:ins>
      <w:r w:rsidR="003831A1">
        <w:t xml:space="preserve">metals in soil </w:t>
      </w:r>
      <w:ins w:id="86" w:author="Ruth Beck" w:date="2013-07-18T12:55:00Z">
        <w:r w:rsidR="005514CD">
          <w:t>or dust, including dust stirred up by home renovations</w:t>
        </w:r>
      </w:ins>
    </w:p>
    <w:p w:rsidR="00000000" w:rsidRDefault="00542606">
      <w:pPr>
        <w:pStyle w:val="ListParagraph"/>
        <w:numPr>
          <w:ilvl w:val="0"/>
          <w:numId w:val="19"/>
          <w:ins w:id="87" w:author="Ruth Beck" w:date="2013-07-17T12:12:00Z"/>
        </w:numPr>
        <w:rPr>
          <w:ins w:id="88" w:author="Ruth Beck" w:date="2013-07-17T11:43:00Z"/>
        </w:rPr>
        <w:pPrChange w:id="89" w:author="Ruth Beck" w:date="2013-07-17T11:49:00Z">
          <w:pPr>
            <w:pStyle w:val="ListParagraph"/>
            <w:ind w:left="0"/>
          </w:pPr>
        </w:pPrChange>
      </w:pPr>
      <w:proofErr w:type="gramStart"/>
      <w:ins w:id="90" w:author="Ruth Beck" w:date="2013-07-17T11:56:00Z">
        <w:r>
          <w:t>providing</w:t>
        </w:r>
        <w:proofErr w:type="gramEnd"/>
        <w:r>
          <w:t xml:space="preserve"> </w:t>
        </w:r>
      </w:ins>
      <w:del w:id="91" w:author="Ruth Beck" w:date="2013-07-17T11:43:00Z">
        <w:r w:rsidR="003831A1" w:rsidDel="006419D5">
          <w:delText>P</w:delText>
        </w:r>
      </w:del>
      <w:del w:id="92" w:author="Ruth Beck" w:date="2013-07-17T11:55:00Z">
        <w:r w:rsidR="003831A1" w:rsidDel="00542606">
          <w:delText>rovid</w:delText>
        </w:r>
      </w:del>
      <w:del w:id="93" w:author="Ruth Beck" w:date="2013-07-17T11:43:00Z">
        <w:r w:rsidR="003831A1" w:rsidDel="006419D5">
          <w:delText>e</w:delText>
        </w:r>
      </w:del>
      <w:del w:id="94" w:author="Ruth Beck" w:date="2013-07-17T11:55:00Z">
        <w:r w:rsidR="003831A1" w:rsidDel="00542606">
          <w:delText xml:space="preserve"> </w:delText>
        </w:r>
      </w:del>
      <w:r w:rsidR="003831A1">
        <w:t>instructions and facilitat</w:t>
      </w:r>
      <w:ins w:id="95" w:author="Ruth Beck" w:date="2013-07-17T11:55:00Z">
        <w:r>
          <w:t>in</w:t>
        </w:r>
      </w:ins>
      <w:ins w:id="96" w:author="Ruth Beck" w:date="2013-07-17T11:56:00Z">
        <w:r>
          <w:t>g</w:t>
        </w:r>
      </w:ins>
      <w:ins w:id="97" w:author="Ruth Beck" w:date="2013-07-17T11:55:00Z">
        <w:r>
          <w:t xml:space="preserve"> </w:t>
        </w:r>
      </w:ins>
      <w:del w:id="98" w:author="Ruth Beck" w:date="2013-07-17T11:55:00Z">
        <w:r w:rsidR="003831A1" w:rsidDel="00542606">
          <w:delText>e</w:delText>
        </w:r>
      </w:del>
      <w:del w:id="99" w:author="Ruth Beck" w:date="2013-07-17T11:56:00Z">
        <w:r w:rsidR="003831A1" w:rsidDel="00542606">
          <w:delText xml:space="preserve"> </w:delText>
        </w:r>
      </w:del>
      <w:r w:rsidR="003831A1">
        <w:t>laboratory access for residents submitting their own soil samples (typically garden soil) for analysis</w:t>
      </w:r>
    </w:p>
    <w:p w:rsidR="006419D5" w:rsidRDefault="006419D5" w:rsidP="00075D66">
      <w:pPr>
        <w:pStyle w:val="ListParagraph"/>
        <w:numPr>
          <w:ilvl w:val="0"/>
          <w:numId w:val="19"/>
          <w:ins w:id="100" w:author="Ruth Beck" w:date="2013-07-17T12:12:00Z"/>
        </w:numPr>
        <w:rPr>
          <w:ins w:id="101" w:author="Ruth Beck" w:date="2013-07-17T11:48:00Z"/>
        </w:rPr>
      </w:pPr>
      <w:proofErr w:type="gramStart"/>
      <w:ins w:id="102" w:author="Ruth Beck" w:date="2013-07-17T11:43:00Z">
        <w:r>
          <w:t>respon</w:t>
        </w:r>
      </w:ins>
      <w:ins w:id="103" w:author="Ruth Beck" w:date="2013-07-17T11:56:00Z">
        <w:r w:rsidR="00542606">
          <w:t>ding</w:t>
        </w:r>
      </w:ins>
      <w:proofErr w:type="gramEnd"/>
      <w:ins w:id="104" w:author="Ruth Beck" w:date="2013-07-17T11:43:00Z">
        <w:r>
          <w:t xml:space="preserve"> to non-smelter home and garden related inquiries related to lead-based paint, radon, asbestos, and mould.</w:t>
        </w:r>
      </w:ins>
    </w:p>
    <w:p w:rsidR="00170266" w:rsidRDefault="00542606" w:rsidP="00075D66">
      <w:pPr>
        <w:pStyle w:val="ListParagraph"/>
        <w:numPr>
          <w:ilvl w:val="0"/>
          <w:numId w:val="19"/>
          <w:ins w:id="105" w:author="Ruth Beck" w:date="2013-07-17T12:12:00Z"/>
        </w:numPr>
        <w:rPr>
          <w:ins w:id="106" w:author="Ruth Beck" w:date="2013-07-17T12:13:00Z"/>
        </w:rPr>
      </w:pPr>
      <w:proofErr w:type="gramStart"/>
      <w:ins w:id="107" w:author="Ruth Beck" w:date="2013-07-17T11:56:00Z">
        <w:r>
          <w:t>coordinating</w:t>
        </w:r>
        <w:proofErr w:type="gramEnd"/>
        <w:r>
          <w:t xml:space="preserve"> d</w:t>
        </w:r>
      </w:ins>
      <w:ins w:id="108" w:author="Ruth Beck" w:date="2013-07-17T11:48:00Z">
        <w:r w:rsidR="00170266">
          <w:t>istributi</w:t>
        </w:r>
      </w:ins>
      <w:ins w:id="109" w:author="Ruth Beck" w:date="2013-07-17T11:56:00Z">
        <w:r>
          <w:t>o</w:t>
        </w:r>
      </w:ins>
      <w:ins w:id="110" w:author="Ruth Beck" w:date="2013-07-17T11:48:00Z">
        <w:r w:rsidR="00170266">
          <w:t>n</w:t>
        </w:r>
      </w:ins>
      <w:ins w:id="111" w:author="Ruth Beck" w:date="2013-07-17T11:56:00Z">
        <w:r>
          <w:t xml:space="preserve"> of</w:t>
        </w:r>
      </w:ins>
      <w:ins w:id="112" w:author="Ruth Beck" w:date="2013-07-17T11:48:00Z">
        <w:r w:rsidR="00170266">
          <w:t xml:space="preserve"> radon test kits</w:t>
        </w:r>
      </w:ins>
      <w:ins w:id="113" w:author="Ruth Beck" w:date="2013-07-17T11:56:00Z">
        <w:r>
          <w:t xml:space="preserve"> </w:t>
        </w:r>
      </w:ins>
      <w:ins w:id="114" w:author="Ruth Beck" w:date="2013-07-17T11:57:00Z">
        <w:r>
          <w:t>(</w:t>
        </w:r>
      </w:ins>
      <w:ins w:id="115" w:author="Ruth Beck" w:date="2013-07-17T11:56:00Z">
        <w:r>
          <w:t>as a community service</w:t>
        </w:r>
      </w:ins>
      <w:ins w:id="116" w:author="Ruth Beck" w:date="2013-07-17T11:57:00Z">
        <w:r>
          <w:t>)</w:t>
        </w:r>
      </w:ins>
      <w:ins w:id="117" w:author="Ruth Beck" w:date="2013-07-17T11:48:00Z">
        <w:r w:rsidR="00170266">
          <w:t xml:space="preserve">.  </w:t>
        </w:r>
      </w:ins>
    </w:p>
    <w:p w:rsidR="00000000" w:rsidRDefault="00F80C13">
      <w:pPr>
        <w:pStyle w:val="ListParagraph"/>
        <w:numPr>
          <w:ins w:id="118" w:author="Ruth Beck" w:date="2013-07-17T11:54:00Z"/>
        </w:numPr>
        <w:ind w:left="360"/>
        <w:rPr>
          <w:ins w:id="119" w:author="Ruth Beck" w:date="2013-07-17T11:50:00Z"/>
        </w:rPr>
        <w:pPrChange w:id="120" w:author="Ruth Beck" w:date="2013-07-17T11:54:00Z">
          <w:pPr>
            <w:pStyle w:val="ListParagraph"/>
            <w:ind w:left="0"/>
          </w:pPr>
        </w:pPrChange>
      </w:pPr>
    </w:p>
    <w:p w:rsidR="00000000" w:rsidRDefault="00170266">
      <w:pPr>
        <w:pStyle w:val="ListParagraph"/>
        <w:numPr>
          <w:ilvl w:val="0"/>
          <w:numId w:val="26"/>
          <w:ins w:id="121" w:author="Ruth Beck" w:date="2013-07-18T12:28:00Z"/>
        </w:numPr>
        <w:ind w:hanging="360"/>
        <w:pPrChange w:id="122" w:author="Ruth Beck" w:date="2013-07-18T12:28:00Z">
          <w:pPr>
            <w:pStyle w:val="ListParagraph"/>
            <w:numPr>
              <w:numId w:val="10"/>
            </w:numPr>
            <w:ind w:hanging="360"/>
          </w:pPr>
        </w:pPrChange>
      </w:pPr>
      <w:ins w:id="123" w:author="Ruth Beck" w:date="2013-07-17T11:50:00Z">
        <w:r>
          <w:t xml:space="preserve">CPO </w:t>
        </w:r>
        <w:proofErr w:type="gramStart"/>
        <w:r>
          <w:t>staff continuously update</w:t>
        </w:r>
        <w:proofErr w:type="gramEnd"/>
        <w:r>
          <w:t xml:space="preserve"> their resource</w:t>
        </w:r>
      </w:ins>
      <w:ins w:id="124" w:author="Ruth Beck" w:date="2013-07-17T11:53:00Z">
        <w:r w:rsidR="00542606">
          <w:t>s/information,</w:t>
        </w:r>
      </w:ins>
      <w:ins w:id="125" w:author="Ruth Beck" w:date="2013-07-17T11:50:00Z">
        <w:r>
          <w:t xml:space="preserve"> utilizing the most current best practice information available from </w:t>
        </w:r>
      </w:ins>
      <w:ins w:id="126" w:author="Ruth Beck" w:date="2013-07-17T11:54:00Z">
        <w:r w:rsidR="00542606">
          <w:t xml:space="preserve">sources such as </w:t>
        </w:r>
      </w:ins>
      <w:ins w:id="127" w:author="Ruth Beck" w:date="2013-07-17T11:50:00Z">
        <w:r>
          <w:t xml:space="preserve">Health Canada, </w:t>
        </w:r>
        <w:proofErr w:type="spellStart"/>
        <w:r>
          <w:t>WorkSafe</w:t>
        </w:r>
        <w:proofErr w:type="spellEnd"/>
        <w:r>
          <w:t xml:space="preserve"> BC, the US </w:t>
        </w:r>
        <w:proofErr w:type="spellStart"/>
        <w:r>
          <w:t>Centres</w:t>
        </w:r>
        <w:proofErr w:type="spellEnd"/>
        <w:r>
          <w:t xml:space="preserve"> for Disease Control and Prevention</w:t>
        </w:r>
      </w:ins>
      <w:ins w:id="128" w:author="Ruth Beck" w:date="2013-07-17T11:53:00Z">
        <w:r w:rsidR="00542606">
          <w:t xml:space="preserve"> (US CDC)</w:t>
        </w:r>
      </w:ins>
      <w:ins w:id="129" w:author="Ruth Beck" w:date="2013-07-17T11:50:00Z">
        <w:r>
          <w:t xml:space="preserve">, the US Environmental Protection Agency </w:t>
        </w:r>
      </w:ins>
      <w:ins w:id="130" w:author="Ruth Beck" w:date="2013-07-17T11:53:00Z">
        <w:r w:rsidR="00542606">
          <w:t xml:space="preserve">(EPA) </w:t>
        </w:r>
      </w:ins>
      <w:ins w:id="131" w:author="Ruth Beck" w:date="2013-07-17T11:50:00Z">
        <w:r>
          <w:t xml:space="preserve">and </w:t>
        </w:r>
      </w:ins>
      <w:ins w:id="132" w:author="Ruth Beck" w:date="2013-07-17T12:28:00Z">
        <w:r w:rsidR="00F3539A">
          <w:t xml:space="preserve">the </w:t>
        </w:r>
      </w:ins>
      <w:ins w:id="133" w:author="Ruth Beck" w:date="2013-07-17T11:50:00Z">
        <w:r>
          <w:t xml:space="preserve">US </w:t>
        </w:r>
      </w:ins>
      <w:ins w:id="134" w:author="Ruth Beck" w:date="2013-07-17T12:28:00Z">
        <w:r w:rsidR="00F3539A">
          <w:t xml:space="preserve">Department of </w:t>
        </w:r>
      </w:ins>
      <w:ins w:id="135" w:author="Ruth Beck" w:date="2013-07-17T11:50:00Z">
        <w:r>
          <w:t>Housing and Urban Development</w:t>
        </w:r>
      </w:ins>
      <w:ins w:id="136" w:author="Ruth Beck" w:date="2013-07-17T11:53:00Z">
        <w:r w:rsidR="00542606">
          <w:t xml:space="preserve"> (HUD)</w:t>
        </w:r>
      </w:ins>
      <w:ins w:id="137" w:author="Ruth Beck" w:date="2013-07-17T11:50:00Z">
        <w:r>
          <w:t>.</w:t>
        </w:r>
      </w:ins>
    </w:p>
    <w:p w:rsidR="003831A1" w:rsidRDefault="003831A1" w:rsidP="003831A1"/>
    <w:p w:rsidR="003831A1" w:rsidRPr="003831A1" w:rsidRDefault="003831A1" w:rsidP="003831A1"/>
    <w:p w:rsidR="00000000" w:rsidRDefault="003831A1">
      <w:pPr>
        <w:pStyle w:val="Heading3"/>
        <w:tabs>
          <w:tab w:val="clear" w:pos="0"/>
          <w:tab w:val="num" w:pos="-360"/>
        </w:tabs>
        <w:pPrChange w:id="138" w:author="Ruth Beck" w:date="2013-07-12T11:26:00Z">
          <w:pPr>
            <w:pStyle w:val="Heading3"/>
          </w:pPr>
        </w:pPrChange>
      </w:pPr>
      <w:r>
        <w:t>Healthy Homes Program</w:t>
      </w:r>
    </w:p>
    <w:p w:rsidR="003831A1" w:rsidRDefault="003831A1" w:rsidP="003831A1">
      <w:pPr>
        <w:numPr>
          <w:ins w:id="139" w:author="Ruth Beck" w:date="2013-07-17T12:09:00Z"/>
        </w:numPr>
        <w:rPr>
          <w:ins w:id="140" w:author="Ruth Beck" w:date="2013-07-17T12:09:00Z"/>
        </w:rPr>
      </w:pPr>
    </w:p>
    <w:p w:rsidR="00075D66" w:rsidRDefault="00075D66" w:rsidP="003831A1">
      <w:pPr>
        <w:numPr>
          <w:ins w:id="141" w:author="Ruth Beck" w:date="2013-07-17T12:09:00Z"/>
        </w:numPr>
        <w:rPr>
          <w:ins w:id="142" w:author="Ruth Beck" w:date="2013-07-17T12:11:00Z"/>
        </w:rPr>
      </w:pPr>
      <w:ins w:id="143" w:author="Ruth Beck" w:date="2013-07-17T12:10:00Z">
        <w:r>
          <w:t>In-home visits – “Healthy Homes</w:t>
        </w:r>
      </w:ins>
      <w:ins w:id="144" w:author="Ruth Beck" w:date="2013-07-17T12:11:00Z">
        <w:r>
          <w:t>” Program</w:t>
        </w:r>
      </w:ins>
    </w:p>
    <w:p w:rsidR="00000000" w:rsidRDefault="00331DF8">
      <w:pPr>
        <w:pStyle w:val="ListParagraph"/>
        <w:numPr>
          <w:ilvl w:val="0"/>
          <w:numId w:val="23"/>
          <w:ins w:id="145" w:author="Ruth Beck" w:date="2013-07-17T12:14:00Z"/>
        </w:numPr>
        <w:ind w:left="720" w:hanging="360"/>
        <w:rPr>
          <w:ins w:id="146" w:author="Ruth Beck" w:date="2013-07-17T12:16:00Z"/>
        </w:rPr>
        <w:pPrChange w:id="147" w:author="Ruth Beck" w:date="2013-07-17T12:17:00Z">
          <w:pPr>
            <w:pStyle w:val="ListParagraph"/>
            <w:numPr>
              <w:numId w:val="23"/>
            </w:numPr>
            <w:ind w:left="360"/>
          </w:pPr>
        </w:pPrChange>
      </w:pPr>
      <w:ins w:id="148" w:author="Ruth Beck" w:date="2013-07-17T12:21:00Z">
        <w:r>
          <w:t xml:space="preserve">New program started in April, 2013 </w:t>
        </w:r>
      </w:ins>
      <w:ins w:id="149" w:author="Ruth Beck" w:date="2013-07-17T12:14:00Z">
        <w:r>
          <w:t xml:space="preserve">as part of </w:t>
        </w:r>
      </w:ins>
      <w:ins w:id="150" w:author="Ruth Beck" w:date="2013-07-17T12:15:00Z">
        <w:r>
          <w:t xml:space="preserve">“Healthy Families Healthy Homes” Program in response to US CDC guidance </w:t>
        </w:r>
      </w:ins>
      <w:ins w:id="151" w:author="Ruth Beck" w:date="2013-07-17T12:18:00Z">
        <w:r>
          <w:t xml:space="preserve">to </w:t>
        </w:r>
      </w:ins>
      <w:ins w:id="152" w:author="Ruth Beck" w:date="2013-07-17T12:16:00Z">
        <w:r>
          <w:t>expand efforts to prevent exposure to lead</w:t>
        </w:r>
      </w:ins>
      <w:ins w:id="153" w:author="Ruth Beck" w:date="2013-07-17T12:18:00Z">
        <w:r>
          <w:t xml:space="preserve"> in communities where </w:t>
        </w:r>
      </w:ins>
      <w:ins w:id="154" w:author="Ruth Beck" w:date="2013-07-17T13:04:00Z">
        <w:r w:rsidR="00AD3457">
          <w:t>young children’s</w:t>
        </w:r>
      </w:ins>
      <w:ins w:id="155" w:author="Ruth Beck" w:date="2013-07-17T12:18:00Z">
        <w:r>
          <w:t xml:space="preserve"> </w:t>
        </w:r>
        <w:proofErr w:type="spellStart"/>
        <w:r>
          <w:t>BLLs</w:t>
        </w:r>
        <w:proofErr w:type="spellEnd"/>
        <w:r>
          <w:t xml:space="preserve"> test &gt; 5µ</w:t>
        </w:r>
      </w:ins>
      <w:ins w:id="156" w:author="Ruth Beck" w:date="2013-07-17T12:19:00Z">
        <w:r>
          <w:t>g/dL</w:t>
        </w:r>
      </w:ins>
      <w:ins w:id="157" w:author="Ruth Beck" w:date="2013-07-17T12:16:00Z">
        <w:r>
          <w:t>;</w:t>
        </w:r>
      </w:ins>
    </w:p>
    <w:p w:rsidR="00075D66" w:rsidRDefault="00331DF8" w:rsidP="003831A1">
      <w:pPr>
        <w:pStyle w:val="ListParagraph"/>
        <w:numPr>
          <w:ilvl w:val="0"/>
          <w:numId w:val="23"/>
          <w:ins w:id="158" w:author="Ruth Beck" w:date="2013-07-17T12:11:00Z"/>
        </w:numPr>
        <w:ind w:left="720" w:hanging="360"/>
        <w:rPr>
          <w:ins w:id="159" w:author="Ruth Beck" w:date="2013-07-17T12:26:00Z"/>
        </w:rPr>
      </w:pPr>
      <w:ins w:id="160" w:author="Ruth Beck" w:date="2013-07-17T12:17:00Z">
        <w:r>
          <w:t>Visits are offered</w:t>
        </w:r>
      </w:ins>
      <w:ins w:id="161" w:author="Ruth Beck" w:date="2013-07-17T12:19:00Z">
        <w:r>
          <w:t xml:space="preserve"> to every family in Trail and </w:t>
        </w:r>
        <w:proofErr w:type="spellStart"/>
        <w:r>
          <w:t>Rivervale</w:t>
        </w:r>
        <w:proofErr w:type="spellEnd"/>
        <w:r>
          <w:t xml:space="preserve"> who are expecting children</w:t>
        </w:r>
      </w:ins>
      <w:ins w:id="162" w:author="Ruth Beck" w:date="2013-07-17T12:24:00Z">
        <w:r w:rsidR="00F3539A">
          <w:t xml:space="preserve"> </w:t>
        </w:r>
      </w:ins>
      <w:ins w:id="163" w:author="Ruth Beck" w:date="2013-07-17T12:26:00Z">
        <w:r w:rsidR="00F3539A">
          <w:t xml:space="preserve">as well as any </w:t>
        </w:r>
      </w:ins>
      <w:ins w:id="164" w:author="Ruth Beck" w:date="2013-07-17T12:22:00Z">
        <w:r>
          <w:t xml:space="preserve">families with </w:t>
        </w:r>
      </w:ins>
      <w:ins w:id="165" w:author="Ruth Beck" w:date="2013-07-17T12:20:00Z">
        <w:r>
          <w:t>children 3 years of age or younger</w:t>
        </w:r>
      </w:ins>
      <w:ins w:id="166" w:author="Ruth Beck" w:date="2013-07-17T12:24:00Z">
        <w:r w:rsidR="00F3539A">
          <w:t xml:space="preserve"> who have not been reached</w:t>
        </w:r>
      </w:ins>
      <w:ins w:id="167" w:author="Ruth Beck" w:date="2013-07-17T12:23:00Z">
        <w:r>
          <w:t xml:space="preserve"> when the family is expecting.  During the phase-in/transition period, the program </w:t>
        </w:r>
      </w:ins>
      <w:ins w:id="168" w:author="Ruth Beck" w:date="2013-07-17T12:25:00Z">
        <w:r w:rsidR="00F3539A">
          <w:t xml:space="preserve">is </w:t>
        </w:r>
      </w:ins>
      <w:ins w:id="169" w:author="Ruth Beck" w:date="2013-07-17T12:23:00Z">
        <w:r>
          <w:t>target</w:t>
        </w:r>
      </w:ins>
      <w:ins w:id="170" w:author="Ruth Beck" w:date="2013-07-17T12:25:00Z">
        <w:r w:rsidR="00F3539A">
          <w:t>ing</w:t>
        </w:r>
      </w:ins>
      <w:ins w:id="171" w:author="Ruth Beck" w:date="2013-07-17T12:23:00Z">
        <w:r>
          <w:t xml:space="preserve"> </w:t>
        </w:r>
      </w:ins>
      <w:ins w:id="172" w:author="Ruth Beck" w:date="2013-07-17T12:26:00Z">
        <w:r w:rsidR="00F3539A">
          <w:t xml:space="preserve">both groups - </w:t>
        </w:r>
      </w:ins>
      <w:ins w:id="173" w:author="Ruth Beck" w:date="2013-07-17T12:23:00Z">
        <w:r>
          <w:t>expectant families and families with children aged 3 and under.</w:t>
        </w:r>
      </w:ins>
    </w:p>
    <w:p w:rsidR="00F3539A" w:rsidRDefault="00F3539A" w:rsidP="00F3539A">
      <w:pPr>
        <w:pStyle w:val="ListParagraph"/>
        <w:numPr>
          <w:ilvl w:val="0"/>
          <w:numId w:val="23"/>
          <w:ins w:id="174" w:author="Ruth Beck" w:date="2013-07-17T12:30:00Z"/>
        </w:numPr>
        <w:ind w:left="720" w:hanging="360"/>
        <w:rPr>
          <w:ins w:id="175" w:author="Ruth Beck" w:date="2013-07-17T12:40:00Z"/>
        </w:rPr>
      </w:pPr>
      <w:ins w:id="176" w:author="Ruth Beck" w:date="2013-07-17T12:27:00Z">
        <w:r>
          <w:t>This program</w:t>
        </w:r>
      </w:ins>
      <w:ins w:id="177" w:author="Ruth Beck" w:date="2013-07-17T12:26:00Z">
        <w:r>
          <w:t xml:space="preserve"> take</w:t>
        </w:r>
      </w:ins>
      <w:ins w:id="178" w:author="Ruth Beck" w:date="2013-07-17T12:27:00Z">
        <w:r>
          <w:t>s</w:t>
        </w:r>
      </w:ins>
      <w:ins w:id="179" w:author="Ruth Beck" w:date="2013-07-17T12:26:00Z">
        <w:r>
          <w:t xml:space="preserve"> a holistic approach to </w:t>
        </w:r>
      </w:ins>
      <w:ins w:id="180" w:author="Ruth Beck" w:date="2013-07-17T12:27:00Z">
        <w:r>
          <w:t>home</w:t>
        </w:r>
      </w:ins>
      <w:ins w:id="181" w:author="Ruth Beck" w:date="2013-07-17T12:32:00Z">
        <w:r>
          <w:t xml:space="preserve"> health and safety</w:t>
        </w:r>
      </w:ins>
      <w:ins w:id="182" w:author="Ruth Beck" w:date="2013-07-17T12:27:00Z">
        <w:r>
          <w:t xml:space="preserve">, based on guidance from </w:t>
        </w:r>
      </w:ins>
      <w:ins w:id="183" w:author="Ruth Beck" w:date="2013-07-17T12:28:00Z">
        <w:r>
          <w:t xml:space="preserve">various </w:t>
        </w:r>
      </w:ins>
      <w:ins w:id="184" w:author="Ruth Beck" w:date="2013-07-17T12:27:00Z">
        <w:r>
          <w:t xml:space="preserve">US </w:t>
        </w:r>
      </w:ins>
      <w:ins w:id="185" w:author="Ruth Beck" w:date="2013-07-17T12:28:00Z">
        <w:r>
          <w:t>agencies, including HUD’s Office of Healthy Homes and Lead Hazard Control (OHHLHC), the CDC and EPA</w:t>
        </w:r>
      </w:ins>
      <w:ins w:id="186" w:author="Ruth Beck" w:date="2013-07-17T12:29:00Z">
        <w:r>
          <w:t xml:space="preserve">  (include sources</w:t>
        </w:r>
      </w:ins>
      <w:ins w:id="187" w:author="Ruth Beck" w:date="2013-07-17T12:32:00Z">
        <w:r>
          <w:t>, including Health Canada,</w:t>
        </w:r>
      </w:ins>
      <w:ins w:id="188" w:author="Ruth Beck" w:date="2013-07-17T12:29:00Z">
        <w:r>
          <w:t xml:space="preserve"> in bibliography)</w:t>
        </w:r>
      </w:ins>
      <w:ins w:id="189" w:author="Ruth Beck" w:date="2013-07-17T12:28:00Z">
        <w:r>
          <w:t>.</w:t>
        </w:r>
      </w:ins>
      <w:ins w:id="190" w:author="Ruth Beck" w:date="2013-07-17T12:29:00Z">
        <w:r>
          <w:t xml:space="preserve">  </w:t>
        </w:r>
      </w:ins>
      <w:ins w:id="191" w:author="Ruth Beck" w:date="2013-07-17T12:30:00Z">
        <w:r>
          <w:t xml:space="preserve">The holistic approach </w:t>
        </w:r>
      </w:ins>
      <w:ins w:id="192" w:author="Ruth Beck" w:date="2013-07-17T12:32:00Z">
        <w:r>
          <w:t>promotes</w:t>
        </w:r>
      </w:ins>
      <w:ins w:id="193" w:author="Ruth Beck" w:date="2013-07-17T12:30:00Z">
        <w:r>
          <w:t xml:space="preserve"> the Seven Principles of Healthy Homes – Keep it dry, clean, safe, ventilated, pest-free, contaminant-free, and maintained</w:t>
        </w:r>
      </w:ins>
      <w:ins w:id="194" w:author="Ruth Beck" w:date="2013-07-17T12:32:00Z">
        <w:r>
          <w:t>;</w:t>
        </w:r>
      </w:ins>
    </w:p>
    <w:p w:rsidR="00D538CE" w:rsidRDefault="00D538CE" w:rsidP="00F3539A">
      <w:pPr>
        <w:pStyle w:val="ListParagraph"/>
        <w:numPr>
          <w:ilvl w:val="0"/>
          <w:numId w:val="23"/>
          <w:ins w:id="195" w:author="Ruth Beck" w:date="2013-07-17T12:51:00Z"/>
        </w:numPr>
        <w:ind w:left="720" w:hanging="360"/>
        <w:rPr>
          <w:ins w:id="196" w:author="Ruth Beck" w:date="2013-07-17T12:51:00Z"/>
        </w:rPr>
      </w:pPr>
      <w:ins w:id="197" w:author="Ruth Beck" w:date="2013-07-17T12:51:00Z">
        <w:r>
          <w:t xml:space="preserve">Qualifying families are identified/contacted through participation in </w:t>
        </w:r>
      </w:ins>
      <w:ins w:id="198" w:author="Ruth Beck" w:date="2013-07-17T12:52:00Z">
        <w:r>
          <w:t xml:space="preserve">the Kootenay Boundary </w:t>
        </w:r>
      </w:ins>
      <w:ins w:id="199" w:author="Ruth Beck" w:date="2013-07-17T12:53:00Z">
        <w:r>
          <w:t xml:space="preserve">Regional Hospital </w:t>
        </w:r>
      </w:ins>
      <w:ins w:id="200" w:author="Ruth Beck" w:date="2013-07-17T12:52:00Z">
        <w:r>
          <w:t xml:space="preserve">Expectant Parent Event, </w:t>
        </w:r>
      </w:ins>
      <w:ins w:id="201" w:author="Ruth Beck" w:date="2013-07-17T12:51:00Z">
        <w:r>
          <w:t>family friendly public events,</w:t>
        </w:r>
      </w:ins>
      <w:ins w:id="202" w:author="Ruth Beck" w:date="2013-07-17T12:53:00Z">
        <w:r>
          <w:t xml:space="preserve"> and blood lead clinics as well as through the newsletter, the Program Office and other THEP communications.  THEP </w:t>
        </w:r>
      </w:ins>
      <w:ins w:id="203" w:author="Ruth Beck" w:date="2013-07-17T12:58:00Z">
        <w:r w:rsidR="00AD3457">
          <w:t>has a</w:t>
        </w:r>
      </w:ins>
      <w:ins w:id="204" w:author="Ruth Beck" w:date="2013-07-17T12:53:00Z">
        <w:r>
          <w:t xml:space="preserve"> system for obtaining </w:t>
        </w:r>
      </w:ins>
      <w:ins w:id="205" w:author="Ruth Beck" w:date="2013-07-17T12:55:00Z">
        <w:r>
          <w:t xml:space="preserve">clients’ </w:t>
        </w:r>
      </w:ins>
      <w:ins w:id="206" w:author="Ruth Beck" w:date="2013-07-17T12:53:00Z">
        <w:r>
          <w:t xml:space="preserve">consent to share </w:t>
        </w:r>
      </w:ins>
      <w:ins w:id="207" w:author="Ruth Beck" w:date="2013-07-17T12:55:00Z">
        <w:r>
          <w:t xml:space="preserve">contact </w:t>
        </w:r>
      </w:ins>
      <w:ins w:id="208" w:author="Ruth Beck" w:date="2013-07-17T12:53:00Z">
        <w:r>
          <w:t>information between the Family Health and Home &amp; Garden Programs.</w:t>
        </w:r>
      </w:ins>
    </w:p>
    <w:p w:rsidR="002A1741" w:rsidRDefault="002A1741" w:rsidP="00F3539A">
      <w:pPr>
        <w:pStyle w:val="ListParagraph"/>
        <w:numPr>
          <w:ilvl w:val="0"/>
          <w:numId w:val="23"/>
          <w:ins w:id="209" w:author="Ruth Beck" w:date="2013-07-17T12:40:00Z"/>
        </w:numPr>
        <w:ind w:left="720" w:hanging="360"/>
        <w:rPr>
          <w:ins w:id="210" w:author="Ruth Beck" w:date="2013-07-17T12:32:00Z"/>
        </w:rPr>
      </w:pPr>
      <w:ins w:id="211" w:author="Ruth Beck" w:date="2013-07-17T12:40:00Z">
        <w:r>
          <w:t xml:space="preserve">Healthy Homes visits are prioritized using a “scheduling priority” function in the </w:t>
        </w:r>
        <w:proofErr w:type="spellStart"/>
        <w:r>
          <w:t>THE</w:t>
        </w:r>
        <w:proofErr w:type="spellEnd"/>
        <w:r>
          <w:t xml:space="preserve"> Database</w:t>
        </w:r>
        <w:r w:rsidR="004E56ED" w:rsidRPr="004E56ED">
          <w:rPr>
            <w:highlight w:val="yellow"/>
            <w:rPrChange w:id="212" w:author="Ruth Beck" w:date="2013-07-17T12:41:00Z">
              <w:rPr/>
            </w:rPrChange>
          </w:rPr>
          <w:t>.  (</w:t>
        </w:r>
        <w:proofErr w:type="gramStart"/>
        <w:r w:rsidR="004E56ED" w:rsidRPr="004E56ED">
          <w:rPr>
            <w:highlight w:val="yellow"/>
            <w:rPrChange w:id="213" w:author="Ruth Beck" w:date="2013-07-17T12:41:00Z">
              <w:rPr/>
            </w:rPrChange>
          </w:rPr>
          <w:t>are</w:t>
        </w:r>
        <w:proofErr w:type="gramEnd"/>
        <w:r w:rsidR="004E56ED" w:rsidRPr="004E56ED">
          <w:rPr>
            <w:highlight w:val="yellow"/>
            <w:rPrChange w:id="214" w:author="Ruth Beck" w:date="2013-07-17T12:41:00Z">
              <w:rPr/>
            </w:rPrChange>
          </w:rPr>
          <w:t xml:space="preserve"> they?  </w:t>
        </w:r>
        <w:proofErr w:type="gramStart"/>
        <w:r w:rsidR="004E56ED" w:rsidRPr="004E56ED">
          <w:rPr>
            <w:highlight w:val="yellow"/>
            <w:rPrChange w:id="215" w:author="Ruth Beck" w:date="2013-07-17T12:41:00Z">
              <w:rPr/>
            </w:rPrChange>
          </w:rPr>
          <w:t>or</w:t>
        </w:r>
        <w:proofErr w:type="gramEnd"/>
        <w:r w:rsidR="004E56ED" w:rsidRPr="004E56ED">
          <w:rPr>
            <w:highlight w:val="yellow"/>
            <w:rPrChange w:id="216" w:author="Ruth Beck" w:date="2013-07-17T12:41:00Z">
              <w:rPr/>
            </w:rPrChange>
          </w:rPr>
          <w:t xml:space="preserve"> is soil assessment prioritized?)</w:t>
        </w:r>
      </w:ins>
      <w:ins w:id="217" w:author="Ruth Beck" w:date="2013-07-17T12:55:00Z">
        <w:r w:rsidR="00D538CE">
          <w:t xml:space="preserve">  </w:t>
        </w:r>
      </w:ins>
      <w:ins w:id="218" w:author="Ruth Beck" w:date="2013-07-17T12:57:00Z">
        <w:r w:rsidR="00AD3457">
          <w:t>As much as possible</w:t>
        </w:r>
      </w:ins>
      <w:ins w:id="219" w:author="Ruth Beck" w:date="2013-07-17T12:55:00Z">
        <w:r w:rsidR="00D538CE">
          <w:t>, visits are scheduled when soil assessment results are available.</w:t>
        </w:r>
      </w:ins>
    </w:p>
    <w:p w:rsidR="00F3539A" w:rsidRDefault="002A1741" w:rsidP="00F3539A">
      <w:pPr>
        <w:pStyle w:val="ListParagraph"/>
        <w:numPr>
          <w:ilvl w:val="0"/>
          <w:numId w:val="23"/>
          <w:ins w:id="220" w:author="Ruth Beck" w:date="2013-07-17T12:32:00Z"/>
        </w:numPr>
        <w:ind w:left="720" w:hanging="360"/>
        <w:rPr>
          <w:ins w:id="221" w:author="Ruth Beck" w:date="2013-07-17T12:43:00Z"/>
        </w:rPr>
      </w:pPr>
      <w:ins w:id="222" w:author="Ruth Beck" w:date="2013-07-17T12:35:00Z">
        <w:r>
          <w:t xml:space="preserve">Visits include a review of the soil assessment results, education, </w:t>
        </w:r>
      </w:ins>
      <w:ins w:id="223" w:author="Ruth Beck" w:date="2013-07-17T14:25:00Z">
        <w:r w:rsidR="00C05AAF">
          <w:t xml:space="preserve">information, </w:t>
        </w:r>
      </w:ins>
      <w:proofErr w:type="gramStart"/>
      <w:ins w:id="224" w:author="Ruth Beck" w:date="2013-07-17T12:35:00Z">
        <w:r>
          <w:t xml:space="preserve">advice, </w:t>
        </w:r>
      </w:ins>
      <w:ins w:id="225" w:author="Ruth Beck" w:date="2013-07-17T12:37:00Z">
        <w:r>
          <w:t>a</w:t>
        </w:r>
      </w:ins>
      <w:ins w:id="226" w:author="Ruth Beck" w:date="2013-07-17T14:27:00Z">
        <w:r w:rsidR="00C05AAF">
          <w:t xml:space="preserve"> visual</w:t>
        </w:r>
      </w:ins>
      <w:ins w:id="227" w:author="Ruth Beck" w:date="2013-07-17T12:35:00Z">
        <w:r>
          <w:t xml:space="preserve"> environmental assessment</w:t>
        </w:r>
      </w:ins>
      <w:ins w:id="228" w:author="Ruth Beck" w:date="2013-07-17T12:57:00Z">
        <w:r w:rsidR="00AD3457">
          <w:t xml:space="preserve"> of the </w:t>
        </w:r>
      </w:ins>
      <w:ins w:id="229" w:author="Ruth Beck" w:date="2013-07-17T14:27:00Z">
        <w:r w:rsidR="00C05AAF">
          <w:t>home and yard</w:t>
        </w:r>
      </w:ins>
      <w:ins w:id="230" w:author="Ruth Beck" w:date="2013-07-17T12:37:00Z">
        <w:r w:rsidR="00AD3457">
          <w:t>, lead-paint testing</w:t>
        </w:r>
      </w:ins>
      <w:ins w:id="231" w:author="Ruth Beck" w:date="2013-07-17T14:24:00Z">
        <w:r w:rsidR="00C05AAF">
          <w:t xml:space="preserve">, </w:t>
        </w:r>
      </w:ins>
      <w:ins w:id="232" w:author="Ruth Beck" w:date="2013-07-17T14:25:00Z">
        <w:r w:rsidR="00C05AAF">
          <w:t>and documentation/</w:t>
        </w:r>
      </w:ins>
      <w:ins w:id="233" w:author="Ruth Beck" w:date="2013-07-17T14:24:00Z">
        <w:r w:rsidR="00C05AAF">
          <w:t xml:space="preserve">demonstration of </w:t>
        </w:r>
      </w:ins>
      <w:ins w:id="234" w:author="Ruth Beck" w:date="2013-07-17T14:27:00Z">
        <w:r w:rsidR="00C05AAF">
          <w:t>exposure prevention</w:t>
        </w:r>
      </w:ins>
      <w:ins w:id="235" w:author="Ruth Beck" w:date="2013-07-17T14:24:00Z">
        <w:r w:rsidR="00C05AAF">
          <w:t xml:space="preserve"> tools</w:t>
        </w:r>
      </w:ins>
      <w:ins w:id="236" w:author="Ruth Beck" w:date="2013-07-17T14:25:00Z">
        <w:r w:rsidR="00C05AAF">
          <w:t>/strategies</w:t>
        </w:r>
      </w:ins>
      <w:proofErr w:type="gramEnd"/>
      <w:ins w:id="237" w:author="Ruth Beck" w:date="2013-07-17T14:24:00Z">
        <w:r w:rsidR="00C05AAF">
          <w:t xml:space="preserve"> (as appropriate)</w:t>
        </w:r>
      </w:ins>
      <w:ins w:id="238" w:author="Ruth Beck" w:date="2013-07-17T12:36:00Z">
        <w:r>
          <w:t>.</w:t>
        </w:r>
      </w:ins>
    </w:p>
    <w:p w:rsidR="002A1741" w:rsidRDefault="002A1741" w:rsidP="00F3539A">
      <w:pPr>
        <w:pStyle w:val="ListParagraph"/>
        <w:numPr>
          <w:ilvl w:val="0"/>
          <w:numId w:val="23"/>
          <w:ins w:id="239" w:author="Ruth Beck" w:date="2013-07-17T12:43:00Z"/>
        </w:numPr>
        <w:ind w:left="720" w:hanging="360"/>
        <w:rPr>
          <w:ins w:id="240" w:author="Ruth Beck" w:date="2013-07-17T12:48:00Z"/>
        </w:rPr>
      </w:pPr>
      <w:ins w:id="241" w:author="Ruth Beck" w:date="2013-07-17T12:43:00Z">
        <w:r>
          <w:t xml:space="preserve">Educational topics include </w:t>
        </w:r>
      </w:ins>
      <w:ins w:id="242" w:author="Ruth Beck" w:date="2013-07-17T12:45:00Z">
        <w:r w:rsidR="00D538CE">
          <w:t xml:space="preserve">preventing </w:t>
        </w:r>
      </w:ins>
      <w:ins w:id="243" w:author="Ruth Beck" w:date="2013-07-17T12:43:00Z">
        <w:r>
          <w:t xml:space="preserve">health risks from </w:t>
        </w:r>
      </w:ins>
      <w:ins w:id="244" w:author="Ruth Beck" w:date="2013-07-17T12:46:00Z">
        <w:r w:rsidR="00D538CE">
          <w:t xml:space="preserve">lead </w:t>
        </w:r>
      </w:ins>
      <w:ins w:id="245" w:author="Ruth Beck" w:date="2013-07-17T12:43:00Z">
        <w:r>
          <w:t xml:space="preserve">exposure, keeping dust down in the home and yard, </w:t>
        </w:r>
      </w:ins>
      <w:ins w:id="246" w:author="Ruth Beck" w:date="2013-07-17T12:47:00Z">
        <w:r w:rsidR="00D538CE">
          <w:t xml:space="preserve">strategies for </w:t>
        </w:r>
      </w:ins>
      <w:ins w:id="247" w:author="Ruth Beck" w:date="2013-07-17T12:46:00Z">
        <w:r w:rsidR="00D538CE">
          <w:t xml:space="preserve">yard and garden improvement, </w:t>
        </w:r>
      </w:ins>
      <w:ins w:id="248" w:author="Ruth Beck" w:date="2013-07-17T12:43:00Z">
        <w:r>
          <w:t>lead-safe home renovation</w:t>
        </w:r>
      </w:ins>
      <w:ins w:id="249" w:author="Ruth Beck" w:date="2013-07-17T12:47:00Z">
        <w:r w:rsidR="00D538CE">
          <w:t xml:space="preserve"> including removal of lead-based paint</w:t>
        </w:r>
      </w:ins>
      <w:ins w:id="250" w:author="Ruth Beck" w:date="2013-07-17T12:43:00Z">
        <w:r>
          <w:t xml:space="preserve">, and other home health topics, as </w:t>
        </w:r>
      </w:ins>
      <w:ins w:id="251" w:author="Ruth Beck" w:date="2013-07-17T12:45:00Z">
        <w:r w:rsidR="00D538CE">
          <w:t>appropriate.</w:t>
        </w:r>
      </w:ins>
      <w:ins w:id="252" w:author="Ruth Beck" w:date="2013-07-17T14:28:00Z">
        <w:r w:rsidR="00C05AAF">
          <w:t xml:space="preserve">  </w:t>
        </w:r>
        <w:r w:rsidR="004E56ED" w:rsidRPr="004E56ED">
          <w:rPr>
            <w:highlight w:val="yellow"/>
            <w:rPrChange w:id="253" w:author="Ruth Beck" w:date="2013-07-17T14:28:00Z">
              <w:rPr/>
            </w:rPrChange>
          </w:rPr>
          <w:t xml:space="preserve">Key messages for different topics are provided in Appendix </w:t>
        </w:r>
        <w:proofErr w:type="spellStart"/>
        <w:proofErr w:type="gramStart"/>
        <w:r w:rsidR="004E56ED" w:rsidRPr="004E56ED">
          <w:rPr>
            <w:highlight w:val="yellow"/>
            <w:rPrChange w:id="254" w:author="Ruth Beck" w:date="2013-07-17T14:28:00Z">
              <w:rPr/>
            </w:rPrChange>
          </w:rPr>
          <w:t>aa</w:t>
        </w:r>
        <w:proofErr w:type="spellEnd"/>
        <w:proofErr w:type="gramEnd"/>
        <w:r w:rsidR="004E56ED" w:rsidRPr="004E56ED">
          <w:rPr>
            <w:highlight w:val="yellow"/>
            <w:rPrChange w:id="255" w:author="Ruth Beck" w:date="2013-07-17T14:28:00Z">
              <w:rPr/>
            </w:rPrChange>
          </w:rPr>
          <w:t>).</w:t>
        </w:r>
        <w:r w:rsidR="00C05AAF">
          <w:t xml:space="preserve">  </w:t>
        </w:r>
      </w:ins>
    </w:p>
    <w:p w:rsidR="00D538CE" w:rsidRDefault="00D538CE" w:rsidP="00F3539A">
      <w:pPr>
        <w:pStyle w:val="ListParagraph"/>
        <w:numPr>
          <w:ilvl w:val="0"/>
          <w:numId w:val="23"/>
          <w:ins w:id="256" w:author="Ruth Beck" w:date="2013-07-17T12:48:00Z"/>
        </w:numPr>
        <w:ind w:left="720" w:hanging="360"/>
        <w:rPr>
          <w:ins w:id="257" w:author="Ruth Beck" w:date="2013-07-17T14:38:00Z"/>
        </w:rPr>
      </w:pPr>
      <w:proofErr w:type="gramStart"/>
      <w:ins w:id="258" w:author="Ruth Beck" w:date="2013-07-17T12:48:00Z">
        <w:r>
          <w:t>Visits are guided by a checklist that identifies key topics</w:t>
        </w:r>
      </w:ins>
      <w:proofErr w:type="gramEnd"/>
      <w:ins w:id="259" w:author="Ruth Beck" w:date="2013-07-17T12:50:00Z">
        <w:r>
          <w:t xml:space="preserve"> (see Appendix xx)</w:t>
        </w:r>
      </w:ins>
      <w:ins w:id="260" w:author="Ruth Beck" w:date="2013-07-17T12:48:00Z">
        <w:r>
          <w:t xml:space="preserve">.  Families </w:t>
        </w:r>
      </w:ins>
      <w:ins w:id="261" w:author="Ruth Beck" w:date="2013-07-17T12:49:00Z">
        <w:r>
          <w:t>may be</w:t>
        </w:r>
      </w:ins>
      <w:ins w:id="262" w:author="Ruth Beck" w:date="2013-07-17T12:48:00Z">
        <w:r>
          <w:t xml:space="preserve"> offered a Dust Buster Kit, and </w:t>
        </w:r>
      </w:ins>
      <w:ins w:id="263" w:author="Ruth Beck" w:date="2013-07-17T13:02:00Z">
        <w:r w:rsidR="00AD3457">
          <w:t xml:space="preserve">Greening Your </w:t>
        </w:r>
      </w:ins>
      <w:ins w:id="264" w:author="Ruth Beck" w:date="2013-07-17T12:48:00Z">
        <w:r>
          <w:t xml:space="preserve">Garden Kit, a </w:t>
        </w:r>
      </w:ins>
      <w:ins w:id="265" w:author="Ruth Beck" w:date="2013-07-17T13:02:00Z">
        <w:r w:rsidR="00AD3457">
          <w:t xml:space="preserve">covered </w:t>
        </w:r>
      </w:ins>
      <w:ins w:id="266" w:author="Ruth Beck" w:date="2013-07-17T12:49:00Z">
        <w:r>
          <w:t>sandbox, a HEPA-vacuum</w:t>
        </w:r>
      </w:ins>
      <w:ins w:id="267" w:author="Ruth Beck" w:date="2013-07-17T12:50:00Z">
        <w:r>
          <w:t xml:space="preserve"> and/or</w:t>
        </w:r>
      </w:ins>
      <w:ins w:id="268" w:author="Ruth Beck" w:date="2013-07-17T12:49:00Z">
        <w:r w:rsidR="00AD3457">
          <w:t xml:space="preserve"> home renovation supplies to support </w:t>
        </w:r>
      </w:ins>
      <w:ins w:id="269" w:author="Ruth Beck" w:date="2013-07-17T13:02:00Z">
        <w:r w:rsidR="00AD3457">
          <w:t xml:space="preserve">family actions to prevent </w:t>
        </w:r>
      </w:ins>
      <w:ins w:id="270" w:author="Ruth Beck" w:date="2013-07-17T12:49:00Z">
        <w:r w:rsidR="00AD3457">
          <w:t>lead exposure.</w:t>
        </w:r>
      </w:ins>
      <w:ins w:id="271" w:author="Ruth Beck" w:date="2013-07-17T12:59:00Z">
        <w:r w:rsidR="00AD3457">
          <w:t xml:space="preserve">  </w:t>
        </w:r>
      </w:ins>
      <w:ins w:id="272" w:author="Ruth Beck" w:date="2013-07-17T13:00:00Z">
        <w:r w:rsidR="00AD3457">
          <w:t>Contents of t</w:t>
        </w:r>
      </w:ins>
      <w:ins w:id="273" w:author="Ruth Beck" w:date="2013-07-17T12:59:00Z">
        <w:r w:rsidR="00AD3457">
          <w:t>he Dust Buster Kit</w:t>
        </w:r>
      </w:ins>
      <w:ins w:id="274" w:author="Ruth Beck" w:date="2013-07-17T13:00:00Z">
        <w:r w:rsidR="00AD3457">
          <w:t xml:space="preserve"> were based on recommendations </w:t>
        </w:r>
      </w:ins>
      <w:ins w:id="275" w:author="Ruth Beck" w:date="2013-07-17T13:03:00Z">
        <w:r w:rsidR="00AD3457">
          <w:t>for</w:t>
        </w:r>
      </w:ins>
      <w:ins w:id="276" w:author="Ruth Beck" w:date="2013-07-17T13:01:00Z">
        <w:r w:rsidR="00AD3457">
          <w:t xml:space="preserve"> lead and allergy kits </w:t>
        </w:r>
      </w:ins>
      <w:ins w:id="277" w:author="Ruth Beck" w:date="2013-07-17T13:00:00Z">
        <w:r w:rsidR="00AD3457">
          <w:t xml:space="preserve">from a US source (Carol </w:t>
        </w:r>
        <w:proofErr w:type="spellStart"/>
        <w:r w:rsidR="00AD3457">
          <w:t>Kawecki</w:t>
        </w:r>
        <w:proofErr w:type="spellEnd"/>
        <w:r w:rsidR="00AD3457">
          <w:t>, Healthy Housing Solutions Inc., personal communication).</w:t>
        </w:r>
      </w:ins>
      <w:ins w:id="278" w:author="Ruth Beck" w:date="2013-07-17T14:23:00Z">
        <w:r w:rsidR="00C05AAF">
          <w:t xml:space="preserve">  Demonstrations are offered for some of the provided supplies.</w:t>
        </w:r>
      </w:ins>
    </w:p>
    <w:p w:rsidR="00186572" w:rsidRDefault="00186572" w:rsidP="00F3539A">
      <w:pPr>
        <w:pStyle w:val="ListParagraph"/>
        <w:numPr>
          <w:ilvl w:val="0"/>
          <w:numId w:val="23"/>
          <w:ins w:id="279" w:author="Ruth Beck" w:date="2013-07-17T14:38:00Z"/>
        </w:numPr>
        <w:ind w:left="720" w:hanging="360"/>
        <w:rPr>
          <w:ins w:id="280" w:author="Ruth Beck" w:date="2013-07-17T12:59:00Z"/>
        </w:rPr>
      </w:pPr>
      <w:ins w:id="281" w:author="Ruth Beck" w:date="2013-07-17T14:38:00Z">
        <w:r>
          <w:t xml:space="preserve">For families living in pre-1976 homes where there is evidence of peeling, </w:t>
        </w:r>
        <w:proofErr w:type="gramStart"/>
        <w:r>
          <w:t>chipped or worn paint is areas accessed or used by children</w:t>
        </w:r>
        <w:proofErr w:type="gramEnd"/>
        <w:r>
          <w:t xml:space="preserve">, </w:t>
        </w:r>
        <w:proofErr w:type="gramStart"/>
        <w:r>
          <w:t>lead-based paint testing is recommended</w:t>
        </w:r>
        <w:proofErr w:type="gramEnd"/>
        <w:r>
          <w:t xml:space="preserve">.  Permission to test requires </w:t>
        </w:r>
      </w:ins>
      <w:ins w:id="282" w:author="Ruth Beck" w:date="2013-07-17T14:40:00Z">
        <w:r>
          <w:t xml:space="preserve">signed </w:t>
        </w:r>
      </w:ins>
      <w:ins w:id="283" w:author="Ruth Beck" w:date="2013-07-17T14:38:00Z">
        <w:r>
          <w:t xml:space="preserve">consent by </w:t>
        </w:r>
      </w:ins>
      <w:ins w:id="284" w:author="Ruth Beck" w:date="2013-07-17T14:40:00Z">
        <w:r>
          <w:t>the property owner</w:t>
        </w:r>
      </w:ins>
      <w:ins w:id="285" w:author="Ruth Beck" w:date="2013-07-17T14:41:00Z">
        <w:r>
          <w:t xml:space="preserve"> (see Appendix xx)</w:t>
        </w:r>
      </w:ins>
      <w:ins w:id="286" w:author="Ruth Beck" w:date="2013-07-17T14:40:00Z">
        <w:r>
          <w:t>.</w:t>
        </w:r>
      </w:ins>
      <w:ins w:id="287" w:author="Ruth Beck" w:date="2013-07-17T14:41:00Z">
        <w:r w:rsidR="00F14854">
          <w:t xml:space="preserve">  Lead-based paint testing is </w:t>
        </w:r>
      </w:ins>
      <w:ins w:id="288" w:author="Ruth Beck" w:date="2013-07-17T14:43:00Z">
        <w:r w:rsidR="00F14854">
          <w:t>conducted using an X-ray Fluorescence handheld analyzer.  Results are included</w:t>
        </w:r>
      </w:ins>
      <w:ins w:id="289" w:author="Ruth Beck" w:date="2013-07-17T14:44:00Z">
        <w:r w:rsidR="00F14854">
          <w:t xml:space="preserve"> in</w:t>
        </w:r>
      </w:ins>
      <w:ins w:id="290" w:author="Ruth Beck" w:date="2013-07-17T14:41:00Z">
        <w:r w:rsidR="00F14854">
          <w:t xml:space="preserve"> a pilot study </w:t>
        </w:r>
      </w:ins>
      <w:ins w:id="291" w:author="Ruth Beck" w:date="2013-07-17T14:40:00Z">
        <w:r w:rsidR="00F14854">
          <w:t>to assess the prevalence of lead-based paint within the program area</w:t>
        </w:r>
      </w:ins>
      <w:ins w:id="292" w:author="Ruth Beck" w:date="2013-07-17T14:44:00Z">
        <w:r w:rsidR="00F14854">
          <w:t xml:space="preserve"> and the </w:t>
        </w:r>
      </w:ins>
      <w:ins w:id="293" w:author="Ruth Beck" w:date="2013-07-17T14:45:00Z">
        <w:r w:rsidR="00F14854">
          <w:t>possible</w:t>
        </w:r>
      </w:ins>
      <w:ins w:id="294" w:author="Ruth Beck" w:date="2013-07-17T14:40:00Z">
        <w:r w:rsidR="00F14854">
          <w:t xml:space="preserve"> impact of non-smelter sources of lead in homes where children are present.</w:t>
        </w:r>
      </w:ins>
    </w:p>
    <w:p w:rsidR="006C1C5E" w:rsidRDefault="00C05AAF">
      <w:pPr>
        <w:pStyle w:val="ListParagraph"/>
        <w:numPr>
          <w:ilvl w:val="0"/>
          <w:numId w:val="23"/>
          <w:ins w:id="295" w:author="Ruth Beck" w:date="2013-07-17T12:59:00Z"/>
        </w:numPr>
        <w:ind w:left="720" w:hanging="360"/>
        <w:rPr>
          <w:ins w:id="296" w:author="Ruth Beck" w:date="2013-07-18T12:36:00Z"/>
        </w:rPr>
      </w:pPr>
      <w:ins w:id="297" w:author="Ruth Beck" w:date="2013-07-17T14:29:00Z">
        <w:r>
          <w:t xml:space="preserve">Visits end with a discussion of the </w:t>
        </w:r>
      </w:ins>
      <w:ins w:id="298" w:author="Ruth Beck" w:date="2013-07-18T12:31:00Z">
        <w:r w:rsidR="00620303">
          <w:t xml:space="preserve">family’s </w:t>
        </w:r>
      </w:ins>
      <w:ins w:id="299" w:author="Ruth Beck" w:date="2013-07-17T14:29:00Z">
        <w:r>
          <w:t>top 3 opportunities</w:t>
        </w:r>
      </w:ins>
      <w:ins w:id="300" w:author="Ruth Beck" w:date="2013-07-18T12:31:00Z">
        <w:r w:rsidR="00620303">
          <w:t xml:space="preserve"> to make a difference in reducing exposure to lead</w:t>
        </w:r>
      </w:ins>
      <w:ins w:id="301" w:author="Ruth Beck" w:date="2013-07-17T14:29:00Z">
        <w:r>
          <w:t>.  These are noted on the Healthy Families Healthy Homes poster (see Appendix xx</w:t>
        </w:r>
        <w:proofErr w:type="gramStart"/>
        <w:r>
          <w:t>)</w:t>
        </w:r>
        <w:proofErr w:type="gramEnd"/>
        <w:r>
          <w:t xml:space="preserve"> as </w:t>
        </w:r>
      </w:ins>
      <w:ins w:id="302" w:author="Ruth Beck" w:date="2013-07-17T14:31:00Z">
        <w:r>
          <w:t>are any</w:t>
        </w:r>
      </w:ins>
      <w:ins w:id="303" w:author="Ruth Beck" w:date="2013-07-17T14:29:00Z">
        <w:r>
          <w:t xml:space="preserve"> THEP follow-up actions.</w:t>
        </w:r>
      </w:ins>
    </w:p>
    <w:p w:rsidR="00000000" w:rsidRDefault="00620303">
      <w:pPr>
        <w:pStyle w:val="ListParagraph"/>
        <w:numPr>
          <w:ilvl w:val="0"/>
          <w:numId w:val="23"/>
          <w:ins w:id="304" w:author="Ruth Beck" w:date="2013-07-18T12:36:00Z"/>
        </w:numPr>
        <w:ind w:left="720" w:hanging="360"/>
        <w:rPr>
          <w:ins w:id="305" w:author="Ruth Beck" w:date="2013-07-17T12:09:00Z"/>
        </w:rPr>
        <w:pPrChange w:id="306" w:author="Ruth Beck" w:date="2013-07-17T12:30:00Z">
          <w:pPr/>
        </w:pPrChange>
      </w:pPr>
      <w:ins w:id="307" w:author="Ruth Beck" w:date="2013-07-18T12:36:00Z">
        <w:r>
          <w:t>Follow up includes documentation, case conferencing</w:t>
        </w:r>
      </w:ins>
      <w:ins w:id="308" w:author="Ruth Beck" w:date="2013-07-18T12:37:00Z">
        <w:r>
          <w:t xml:space="preserve"> (as needed), communication with the family, and carrying out any additional actions to support the family</w:t>
        </w:r>
      </w:ins>
    </w:p>
    <w:p w:rsidR="00075D66" w:rsidRDefault="00075D66" w:rsidP="003831A1">
      <w:pPr>
        <w:numPr>
          <w:ins w:id="309" w:author="Ruth Beck" w:date="2013-07-17T14:22:00Z"/>
        </w:numPr>
        <w:rPr>
          <w:ins w:id="310" w:author="Ruth Beck" w:date="2013-07-17T14:22:00Z"/>
        </w:rPr>
      </w:pPr>
    </w:p>
    <w:p w:rsidR="00C05AAF" w:rsidRDefault="00C05AAF" w:rsidP="003831A1">
      <w:pPr>
        <w:numPr>
          <w:ins w:id="311" w:author="Ruth Beck" w:date="2013-07-17T12:09:00Z"/>
        </w:numPr>
        <w:rPr>
          <w:ins w:id="312" w:author="Ruth Beck" w:date="2013-07-17T14:31:00Z"/>
        </w:rPr>
      </w:pPr>
      <w:ins w:id="313" w:author="Ruth Beck" w:date="2013-07-17T14:22:00Z">
        <w:r>
          <w:t xml:space="preserve">The geographic area covered by the Healthy Homes Program is Trail and </w:t>
        </w:r>
        <w:proofErr w:type="spellStart"/>
        <w:r>
          <w:t>Rivervale</w:t>
        </w:r>
        <w:proofErr w:type="spellEnd"/>
        <w:r>
          <w:t>.  See map H&amp;G.</w:t>
        </w:r>
      </w:ins>
    </w:p>
    <w:p w:rsidR="00C05AAF" w:rsidRDefault="00C05AAF" w:rsidP="003831A1">
      <w:pPr>
        <w:numPr>
          <w:ins w:id="314" w:author="Ruth Beck" w:date="2013-07-17T14:31:00Z"/>
        </w:numPr>
        <w:rPr>
          <w:ins w:id="315" w:author="Ruth Beck" w:date="2013-07-17T14:31:00Z"/>
        </w:rPr>
      </w:pPr>
    </w:p>
    <w:p w:rsidR="00C05AAF" w:rsidRDefault="00C05AAF" w:rsidP="003831A1">
      <w:pPr>
        <w:numPr>
          <w:ins w:id="316" w:author="Ruth Beck" w:date="2013-07-17T14:31:00Z"/>
        </w:numPr>
        <w:rPr>
          <w:ins w:id="317" w:author="Ruth Beck" w:date="2013-07-17T14:31:00Z"/>
        </w:rPr>
      </w:pPr>
      <w:ins w:id="318" w:author="Ruth Beck" w:date="2013-07-17T14:31:00Z">
        <w:r>
          <w:t>Supporting materials include:</w:t>
        </w:r>
      </w:ins>
    </w:p>
    <w:p w:rsidR="00C05AAF" w:rsidRDefault="00186572" w:rsidP="00186572">
      <w:pPr>
        <w:pStyle w:val="ListParagraph"/>
        <w:numPr>
          <w:ilvl w:val="0"/>
          <w:numId w:val="25"/>
          <w:ins w:id="319" w:author="Ruth Beck" w:date="2013-07-17T14:31:00Z"/>
        </w:numPr>
        <w:rPr>
          <w:ins w:id="320" w:author="Ruth Beck" w:date="2013-07-17T14:32:00Z"/>
        </w:rPr>
      </w:pPr>
      <w:ins w:id="321" w:author="Ruth Beck" w:date="2013-07-17T14:34:00Z">
        <w:r>
          <w:t xml:space="preserve">THEP </w:t>
        </w:r>
      </w:ins>
      <w:ins w:id="322" w:author="Ruth Beck" w:date="2013-07-17T14:32:00Z">
        <w:r>
          <w:t>Healthy Families Healthy Homes poster</w:t>
        </w:r>
      </w:ins>
    </w:p>
    <w:p w:rsidR="00186572" w:rsidRDefault="00186572" w:rsidP="00186572">
      <w:pPr>
        <w:pStyle w:val="ListParagraph"/>
        <w:numPr>
          <w:ilvl w:val="0"/>
          <w:numId w:val="25"/>
          <w:ins w:id="323" w:author="Ruth Beck" w:date="2013-07-17T14:32:00Z"/>
        </w:numPr>
        <w:rPr>
          <w:ins w:id="324" w:author="Ruth Beck" w:date="2013-07-18T12:32:00Z"/>
        </w:rPr>
      </w:pPr>
      <w:ins w:id="325" w:author="Ruth Beck" w:date="2013-07-17T14:34:00Z">
        <w:r>
          <w:t>THEP Greening Your Garden rack card</w:t>
        </w:r>
      </w:ins>
    </w:p>
    <w:p w:rsidR="00620303" w:rsidRDefault="00620303" w:rsidP="00186572">
      <w:pPr>
        <w:pStyle w:val="ListParagraph"/>
        <w:numPr>
          <w:ilvl w:val="0"/>
          <w:numId w:val="25"/>
          <w:ins w:id="326" w:author="Ruth Beck" w:date="2013-07-18T12:32:00Z"/>
        </w:numPr>
        <w:rPr>
          <w:ins w:id="327" w:author="Ruth Beck" w:date="2013-07-18T12:33:00Z"/>
        </w:rPr>
      </w:pPr>
      <w:ins w:id="328" w:author="Ruth Beck" w:date="2013-07-18T12:32:00Z">
        <w:r>
          <w:t>THEP Family Health materials (as listed in Section xxx)</w:t>
        </w:r>
      </w:ins>
    </w:p>
    <w:p w:rsidR="00620303" w:rsidRDefault="00620303" w:rsidP="00186572">
      <w:pPr>
        <w:pStyle w:val="ListParagraph"/>
        <w:numPr>
          <w:ilvl w:val="0"/>
          <w:numId w:val="25"/>
          <w:ins w:id="329" w:author="Ruth Beck" w:date="2013-07-18T12:33:00Z"/>
        </w:numPr>
        <w:rPr>
          <w:ins w:id="330" w:author="Ruth Beck" w:date="2013-07-17T14:34:00Z"/>
        </w:rPr>
      </w:pPr>
      <w:ins w:id="331" w:author="Ruth Beck" w:date="2013-07-18T12:33:00Z">
        <w:r>
          <w:t xml:space="preserve">THEP communications materials (as listed in Section </w:t>
        </w:r>
        <w:proofErr w:type="spellStart"/>
        <w:r>
          <w:t>zzz</w:t>
        </w:r>
        <w:proofErr w:type="spellEnd"/>
        <w:r>
          <w:t>)</w:t>
        </w:r>
      </w:ins>
    </w:p>
    <w:p w:rsidR="00186572" w:rsidRDefault="00186572" w:rsidP="00186572">
      <w:pPr>
        <w:pStyle w:val="ListParagraph"/>
        <w:numPr>
          <w:ilvl w:val="0"/>
          <w:numId w:val="25"/>
          <w:ins w:id="332" w:author="Ruth Beck" w:date="2013-07-17T14:34:00Z"/>
        </w:numPr>
        <w:rPr>
          <w:ins w:id="333" w:author="Ruth Beck" w:date="2013-07-17T14:34:00Z"/>
        </w:rPr>
      </w:pPr>
      <w:ins w:id="334" w:author="Ruth Beck" w:date="2013-07-17T14:34:00Z">
        <w:r>
          <w:t xml:space="preserve">Go Green when you </w:t>
        </w:r>
        <w:proofErr w:type="gramStart"/>
        <w:r>
          <w:t>Clean</w:t>
        </w:r>
        <w:proofErr w:type="gramEnd"/>
        <w:r>
          <w:t xml:space="preserve"> </w:t>
        </w:r>
      </w:ins>
      <w:ins w:id="335" w:author="Ruth Beck" w:date="2013-07-17T14:36:00Z">
        <w:r>
          <w:t>(produced by…)</w:t>
        </w:r>
      </w:ins>
    </w:p>
    <w:p w:rsidR="00186572" w:rsidRDefault="00186572" w:rsidP="00186572">
      <w:pPr>
        <w:pStyle w:val="ListParagraph"/>
        <w:numPr>
          <w:ilvl w:val="0"/>
          <w:numId w:val="25"/>
          <w:ins w:id="336" w:author="Ruth Beck" w:date="2013-07-17T14:36:00Z"/>
        </w:numPr>
        <w:rPr>
          <w:ins w:id="337" w:author="Ruth Beck" w:date="2013-07-17T14:36:00Z"/>
        </w:rPr>
      </w:pPr>
      <w:ins w:id="338" w:author="Ruth Beck" w:date="2013-07-17T14:36:00Z">
        <w:r>
          <w:t>Bust that Dust (by…)</w:t>
        </w:r>
      </w:ins>
    </w:p>
    <w:p w:rsidR="00186572" w:rsidRDefault="00186572" w:rsidP="00186572">
      <w:pPr>
        <w:pStyle w:val="ListParagraph"/>
        <w:numPr>
          <w:ilvl w:val="0"/>
          <w:numId w:val="25"/>
          <w:ins w:id="339" w:author="Ruth Beck" w:date="2013-07-17T14:36:00Z"/>
        </w:numPr>
        <w:rPr>
          <w:ins w:id="340" w:author="Ruth Beck" w:date="2013-07-17T14:37:00Z"/>
        </w:rPr>
      </w:pPr>
      <w:ins w:id="341" w:author="Ruth Beck" w:date="2013-07-17T14:37:00Z">
        <w:r>
          <w:t>Creating Healthy Environments for Kids (by)</w:t>
        </w:r>
      </w:ins>
    </w:p>
    <w:p w:rsidR="006C1C5E" w:rsidRDefault="00186572">
      <w:pPr>
        <w:pStyle w:val="ListParagraph"/>
        <w:numPr>
          <w:ilvl w:val="0"/>
          <w:numId w:val="25"/>
          <w:ins w:id="342" w:author="Ruth Beck" w:date="2013-07-17T14:37:00Z"/>
        </w:numPr>
        <w:rPr>
          <w:ins w:id="343" w:author="Ruth Beck" w:date="2013-07-18T12:33:00Z"/>
        </w:rPr>
      </w:pPr>
      <w:proofErr w:type="spellStart"/>
      <w:ins w:id="344" w:author="Ruth Beck" w:date="2013-07-17T14:37:00Z">
        <w:r>
          <w:t>Hazardcheck</w:t>
        </w:r>
        <w:proofErr w:type="spellEnd"/>
        <w:r>
          <w:t>: Hazards in your Environment (by)</w:t>
        </w:r>
      </w:ins>
    </w:p>
    <w:p w:rsidR="00620303" w:rsidRDefault="00620303" w:rsidP="00620303">
      <w:pPr>
        <w:numPr>
          <w:ins w:id="345" w:author="Ruth Beck" w:date="2013-07-18T12:33:00Z"/>
        </w:numPr>
        <w:rPr>
          <w:ins w:id="346" w:author="Ruth Beck" w:date="2013-07-18T12:33:00Z"/>
        </w:rPr>
      </w:pPr>
    </w:p>
    <w:p w:rsidR="00620303" w:rsidRDefault="00620303" w:rsidP="00620303">
      <w:pPr>
        <w:numPr>
          <w:ins w:id="347" w:author="Ruth Beck" w:date="2013-07-18T12:33:00Z"/>
        </w:numPr>
        <w:rPr>
          <w:ins w:id="348" w:author="Ruth Beck" w:date="2013-07-18T12:33:00Z"/>
        </w:rPr>
      </w:pPr>
      <w:ins w:id="349" w:author="Ruth Beck" w:date="2013-07-18T12:33:00Z">
        <w:r>
          <w:t>Note:  Appendices need to be developed with:</w:t>
        </w:r>
      </w:ins>
    </w:p>
    <w:p w:rsidR="00620303" w:rsidRDefault="00620303" w:rsidP="00620303">
      <w:pPr>
        <w:pStyle w:val="ListParagraph"/>
        <w:numPr>
          <w:ilvl w:val="0"/>
          <w:numId w:val="27"/>
          <w:ins w:id="350" w:author="Ruth Beck" w:date="2013-07-18T12:34:00Z"/>
        </w:numPr>
        <w:ind w:left="630" w:hanging="270"/>
        <w:rPr>
          <w:ins w:id="351" w:author="Ruth Beck" w:date="2013-07-18T12:35:00Z"/>
        </w:rPr>
      </w:pPr>
      <w:proofErr w:type="gramStart"/>
      <w:ins w:id="352" w:author="Ruth Beck" w:date="2013-07-18T12:34:00Z">
        <w:r>
          <w:t>key</w:t>
        </w:r>
        <w:proofErr w:type="gramEnd"/>
        <w:r>
          <w:t xml:space="preserve"> messages - for dust buster kit, carpets/vacuuming, pets, garden kit, renovations, lead-based paint</w:t>
        </w:r>
      </w:ins>
    </w:p>
    <w:p w:rsidR="00620303" w:rsidRDefault="00620303" w:rsidP="00620303">
      <w:pPr>
        <w:pStyle w:val="ListParagraph"/>
        <w:numPr>
          <w:ilvl w:val="0"/>
          <w:numId w:val="27"/>
          <w:ins w:id="353" w:author="Ruth Beck" w:date="2013-07-18T12:35:00Z"/>
        </w:numPr>
        <w:ind w:left="630" w:hanging="270"/>
        <w:rPr>
          <w:ins w:id="354" w:author="Ruth Beck" w:date="2013-07-18T12:41:00Z"/>
        </w:rPr>
      </w:pPr>
      <w:ins w:id="355" w:author="Ruth Beck" w:date="2013-07-18T12:35:00Z">
        <w:r>
          <w:t>SOP for lead-paint testing</w:t>
        </w:r>
      </w:ins>
    </w:p>
    <w:p w:rsidR="006C1C5E" w:rsidRDefault="006C1C5E" w:rsidP="00620303">
      <w:pPr>
        <w:pStyle w:val="ListParagraph"/>
        <w:numPr>
          <w:ilvl w:val="0"/>
          <w:numId w:val="27"/>
          <w:ins w:id="356" w:author="Ruth Beck" w:date="2013-07-18T12:41:00Z"/>
        </w:numPr>
        <w:ind w:left="630" w:hanging="270"/>
        <w:rPr>
          <w:ins w:id="357" w:author="Ruth Beck" w:date="2013-07-18T12:40:00Z"/>
        </w:rPr>
      </w:pPr>
      <w:ins w:id="358" w:author="Ruth Beck" w:date="2013-07-18T12:41:00Z">
        <w:r>
          <w:t>SOP for in-home visit and use of checklist?</w:t>
        </w:r>
      </w:ins>
    </w:p>
    <w:p w:rsidR="006C1C5E" w:rsidRDefault="006C1C5E" w:rsidP="006C1C5E">
      <w:pPr>
        <w:numPr>
          <w:ins w:id="359" w:author="Ruth Beck" w:date="2013-07-18T12:40:00Z"/>
        </w:numPr>
        <w:rPr>
          <w:ins w:id="360" w:author="Ruth Beck" w:date="2013-07-18T12:40:00Z"/>
        </w:rPr>
      </w:pPr>
    </w:p>
    <w:p w:rsidR="006C1C5E" w:rsidRDefault="006C1C5E" w:rsidP="006C1C5E">
      <w:pPr>
        <w:numPr>
          <w:ins w:id="361" w:author="Ruth Beck" w:date="2013-07-18T12:40:00Z"/>
        </w:numPr>
        <w:rPr>
          <w:ins w:id="362" w:author="Ruth Beck" w:date="2013-07-18T12:41:00Z"/>
        </w:rPr>
      </w:pPr>
      <w:ins w:id="363" w:author="Ruth Beck" w:date="2013-07-18T12:40:00Z">
        <w:r>
          <w:t>Still need to think about</w:t>
        </w:r>
      </w:ins>
      <w:ins w:id="364" w:author="Ruth Beck" w:date="2013-07-18T12:41:00Z">
        <w:r>
          <w:t>…</w:t>
        </w:r>
      </w:ins>
    </w:p>
    <w:p w:rsidR="00000000" w:rsidRDefault="006C1C5E">
      <w:pPr>
        <w:pStyle w:val="IntrinsikBulletStyle"/>
        <w:numPr>
          <w:ins w:id="365" w:author="Ruth Beck" w:date="2013-07-18T12:41:00Z"/>
        </w:numPr>
        <w:rPr>
          <w:ins w:id="366" w:author="Ruth Beck" w:date="2013-07-18T12:41:00Z"/>
        </w:rPr>
        <w:pPrChange w:id="367" w:author="Ruth Beck" w:date="2013-07-18T12:52:00Z">
          <w:pPr>
            <w:pStyle w:val="IntrinsikBulletStyle"/>
          </w:pPr>
        </w:pPrChange>
      </w:pPr>
      <w:ins w:id="368" w:author="Ruth Beck" w:date="2013-07-18T12:41:00Z">
        <w:r>
          <w:t>Lead paint testing (is this offered only to our PP and CM families or is it offered to anyone receiving the HRSP services?)</w:t>
        </w:r>
      </w:ins>
    </w:p>
    <w:p w:rsidR="00000000" w:rsidRDefault="006C1C5E">
      <w:pPr>
        <w:pStyle w:val="IntrinsikBulletStyle"/>
        <w:numPr>
          <w:ins w:id="369" w:author="Ruth Beck" w:date="2013-07-18T12:41:00Z"/>
        </w:numPr>
        <w:rPr>
          <w:ins w:id="370" w:author="Ruth Beck" w:date="2013-07-18T12:41:00Z"/>
        </w:rPr>
        <w:pPrChange w:id="371" w:author="Ruth Beck" w:date="2013-07-18T12:52:00Z">
          <w:pPr>
            <w:pStyle w:val="IntrinsikBulletStyle"/>
          </w:pPr>
        </w:pPrChange>
      </w:pPr>
      <w:ins w:id="372" w:author="Ruth Beck" w:date="2013-07-18T12:41:00Z">
        <w:r>
          <w:t>Collaboration with Family Health Program - describe</w:t>
        </w:r>
      </w:ins>
    </w:p>
    <w:p w:rsidR="00000000" w:rsidRDefault="00F80C13">
      <w:pPr>
        <w:numPr>
          <w:ins w:id="373" w:author="Ruth Beck" w:date="2013-07-18T12:41:00Z"/>
        </w:numPr>
        <w:rPr>
          <w:ins w:id="374" w:author="Ruth Beck" w:date="2013-07-18T12:35:00Z"/>
        </w:rPr>
        <w:pPrChange w:id="375" w:author="Ruth Beck" w:date="2013-07-18T12:35:00Z">
          <w:pPr>
            <w:pStyle w:val="ListParagraph"/>
            <w:numPr>
              <w:numId w:val="27"/>
            </w:numPr>
            <w:ind w:left="630" w:hanging="270"/>
          </w:pPr>
        </w:pPrChange>
      </w:pPr>
    </w:p>
    <w:p w:rsidR="00075D66" w:rsidRPr="003831A1" w:rsidRDefault="00075D66" w:rsidP="003831A1"/>
    <w:p w:rsidR="00000000" w:rsidRDefault="0080779B">
      <w:pPr>
        <w:pStyle w:val="Heading3"/>
        <w:tabs>
          <w:tab w:val="clear" w:pos="0"/>
          <w:tab w:val="num" w:pos="-360"/>
        </w:tabs>
        <w:pPrChange w:id="376" w:author="Ruth Beck" w:date="2013-07-12T11:26:00Z">
          <w:pPr>
            <w:pStyle w:val="Heading3"/>
          </w:pPr>
        </w:pPrChange>
      </w:pPr>
      <w:r>
        <w:t xml:space="preserve">Residential </w:t>
      </w:r>
      <w:r w:rsidR="00D87153">
        <w:t xml:space="preserve">Soil </w:t>
      </w:r>
      <w:r w:rsidR="00B459F4">
        <w:t xml:space="preserve">Assessment </w:t>
      </w:r>
      <w:del w:id="377" w:author="Ruth Beck" w:date="2013-07-12T11:07:00Z">
        <w:r w:rsidR="00B459F4" w:rsidDel="002629EB">
          <w:delText>&amp; Remediation</w:delText>
        </w:r>
      </w:del>
    </w:p>
    <w:p w:rsidR="002C1FF0" w:rsidRDefault="002C1FF0" w:rsidP="004002D3">
      <w:pPr>
        <w:rPr>
          <w:lang w:val="en-CA"/>
        </w:rPr>
      </w:pPr>
    </w:p>
    <w:p w:rsidR="002C1FF0" w:rsidRPr="002C1FF0" w:rsidRDefault="002C1FF0" w:rsidP="002C1FF0">
      <w:pPr>
        <w:pStyle w:val="ListParagraph"/>
        <w:ind w:left="360"/>
        <w:rPr>
          <w:lang w:val="en-CA"/>
        </w:rPr>
      </w:pPr>
    </w:p>
    <w:p w:rsidR="00000000" w:rsidRDefault="002C1FF0">
      <w:pPr>
        <w:pStyle w:val="IntrinsikBulletStyle"/>
        <w:numPr>
          <w:ins w:id="378" w:author="Ruth Beck" w:date="2013-07-12T12:19:00Z"/>
        </w:numPr>
        <w:rPr>
          <w:del w:id="379" w:author="Ruth Beck" w:date="2013-07-12T11:07:00Z"/>
          <w:lang w:val="en-CA"/>
        </w:rPr>
        <w:pPrChange w:id="380" w:author="Ruth Beck" w:date="2013-07-18T12:52:00Z">
          <w:pPr/>
        </w:pPrChange>
      </w:pPr>
      <w:del w:id="381" w:author="Ruth Beck" w:date="2013-07-12T11:07:00Z">
        <w:r w:rsidDel="002629EB">
          <w:rPr>
            <w:lang w:val="en-CA"/>
          </w:rPr>
          <w:delText>Assessment</w:delText>
        </w:r>
      </w:del>
    </w:p>
    <w:p w:rsidR="00000000" w:rsidRDefault="00602F65">
      <w:pPr>
        <w:pStyle w:val="IntrinsikBulletStyle"/>
        <w:numPr>
          <w:ins w:id="382" w:author="Ruth Beck" w:date="2013-07-12T12:19:00Z"/>
        </w:numPr>
        <w:pPrChange w:id="383" w:author="Ruth Beck" w:date="2013-07-18T12:52:00Z">
          <w:pPr/>
        </w:pPrChange>
      </w:pPr>
      <w:r>
        <w:t xml:space="preserve">Soil assessment is prioritized </w:t>
      </w:r>
      <w:r w:rsidR="00D87153">
        <w:t xml:space="preserve">for Trail and </w:t>
      </w:r>
      <w:proofErr w:type="spellStart"/>
      <w:r w:rsidR="00D87153">
        <w:t>Rivervale</w:t>
      </w:r>
      <w:proofErr w:type="spellEnd"/>
      <w:r w:rsidR="00D87153">
        <w:t xml:space="preserve"> residents </w:t>
      </w:r>
      <w:r>
        <w:t xml:space="preserve">to prevent </w:t>
      </w:r>
      <w:r w:rsidR="00D87153">
        <w:t>and</w:t>
      </w:r>
      <w:r>
        <w:t xml:space="preserve"> </w:t>
      </w:r>
      <w:r w:rsidR="00D87153">
        <w:t>reduce</w:t>
      </w:r>
      <w:r>
        <w:t xml:space="preserve"> health risks from exposure to metals that may be present in yard and garden soil.  Top priorit</w:t>
      </w:r>
      <w:r w:rsidR="00EF586F">
        <w:t>y is</w:t>
      </w:r>
      <w:r>
        <w:t xml:space="preserve"> expectant families, families</w:t>
      </w:r>
      <w:ins w:id="384" w:author="Ruth Beck" w:date="2013-07-12T11:41:00Z">
        <w:r w:rsidR="003E0E71">
          <w:rPr>
            <w:rStyle w:val="FootnoteReference"/>
          </w:rPr>
          <w:footnoteReference w:id="1"/>
        </w:r>
      </w:ins>
      <w:r>
        <w:t xml:space="preserve"> with children age 3 and under, and </w:t>
      </w:r>
      <w:r w:rsidR="00EF586F">
        <w:t xml:space="preserve">families with </w:t>
      </w:r>
      <w:r>
        <w:t xml:space="preserve">children who have measured blood lead levels above the Family Health case management thresholds.  </w:t>
      </w:r>
      <w:r w:rsidR="00EF586F">
        <w:t>Second priority is vegetable gardens.  Third priority is yard assessment of targeted blocks of properties close to the smelter.</w:t>
      </w:r>
    </w:p>
    <w:p w:rsidR="00000000" w:rsidRDefault="00602F65">
      <w:pPr>
        <w:pStyle w:val="IntrinsikBulletStyle"/>
        <w:numPr>
          <w:ins w:id="389" w:author="Ruth Beck" w:date="2013-07-12T12:19:00Z"/>
        </w:numPr>
        <w:pPrChange w:id="390" w:author="Ruth Beck" w:date="2013-07-18T12:52:00Z">
          <w:pPr/>
        </w:pPrChange>
      </w:pPr>
      <w:r>
        <w:t>Yard s</w:t>
      </w:r>
      <w:r w:rsidR="002C1FF0">
        <w:t xml:space="preserve">oil assessment </w:t>
      </w:r>
      <w:r>
        <w:t>is offered to every expectant</w:t>
      </w:r>
      <w:r w:rsidR="002C1FF0">
        <w:t xml:space="preserve"> </w:t>
      </w:r>
      <w:r>
        <w:t xml:space="preserve">family and </w:t>
      </w:r>
      <w:r w:rsidR="002C1FF0">
        <w:t>famil</w:t>
      </w:r>
      <w:r>
        <w:t>y</w:t>
      </w:r>
      <w:r w:rsidR="002C1FF0">
        <w:t xml:space="preserve"> with children 3 years and under</w:t>
      </w:r>
      <w:r>
        <w:t xml:space="preserve"> living</w:t>
      </w:r>
      <w:r w:rsidR="002C1FF0">
        <w:t xml:space="preserve"> in Trail and </w:t>
      </w:r>
      <w:proofErr w:type="spellStart"/>
      <w:r w:rsidR="002C1FF0">
        <w:t>Rivervale</w:t>
      </w:r>
      <w:proofErr w:type="spellEnd"/>
      <w:r w:rsidR="002C1FF0">
        <w:t xml:space="preserve">.  </w:t>
      </w:r>
      <w:r>
        <w:t xml:space="preserve">This is part of the Healthy Homes Program (see xx </w:t>
      </w:r>
      <w:r w:rsidR="00EF586F">
        <w:t>above</w:t>
      </w:r>
      <w:r>
        <w:t>).</w:t>
      </w:r>
    </w:p>
    <w:p w:rsidR="00000000" w:rsidRDefault="00EF586F">
      <w:pPr>
        <w:pStyle w:val="IntrinsikBulletStyle"/>
        <w:numPr>
          <w:ins w:id="391" w:author="Ruth Beck" w:date="2013-07-12T12:19:00Z"/>
        </w:numPr>
        <w:pPrChange w:id="392" w:author="Ruth Beck" w:date="2013-07-18T12:52:00Z">
          <w:pPr/>
        </w:pPrChange>
      </w:pPr>
      <w:r>
        <w:t xml:space="preserve">Vegetable garden soil assessment is available upon request for residents in Trail and </w:t>
      </w:r>
      <w:proofErr w:type="spellStart"/>
      <w:r>
        <w:t>Rivervale</w:t>
      </w:r>
      <w:proofErr w:type="spellEnd"/>
      <w:r>
        <w:t xml:space="preserve">.  </w:t>
      </w:r>
    </w:p>
    <w:p w:rsidR="00000000" w:rsidRDefault="00EF586F">
      <w:pPr>
        <w:pStyle w:val="IntrinsikBulletStyle"/>
        <w:numPr>
          <w:ins w:id="393" w:author="Ruth Beck" w:date="2013-07-12T12:19:00Z"/>
        </w:numPr>
        <w:pPrChange w:id="394" w:author="Ruth Beck" w:date="2013-07-18T12:52:00Z">
          <w:pPr/>
        </w:pPrChange>
      </w:pPr>
      <w:r>
        <w:t xml:space="preserve">Yard soil assessment is offered in a targeted manner to residents of city blocks in areas close to the smelter and where it is suspected that soil metal levels may exceed remediation </w:t>
      </w:r>
      <w:r w:rsidR="00A6415F">
        <w:t>action levels</w:t>
      </w:r>
      <w:r w:rsidR="003831A1">
        <w:t xml:space="preserve"> (see remediation section below)</w:t>
      </w:r>
      <w:r>
        <w:t>.  Assessment is offered to residents on a block-by-block basis each year, depending on available resources.</w:t>
      </w:r>
    </w:p>
    <w:p w:rsidR="00000000" w:rsidRDefault="00602F65">
      <w:pPr>
        <w:pStyle w:val="IntrinsikBulletStyle"/>
        <w:numPr>
          <w:ins w:id="395" w:author="Ruth Beck" w:date="2013-07-12T12:19:00Z"/>
        </w:numPr>
        <w:pPrChange w:id="396" w:author="Ruth Beck" w:date="2013-07-18T12:52:00Z">
          <w:pPr>
            <w:pStyle w:val="IntrinsikBulletStyle"/>
          </w:pPr>
        </w:pPrChange>
      </w:pPr>
      <w:r>
        <w:t xml:space="preserve">People outside Trail and </w:t>
      </w:r>
      <w:proofErr w:type="spellStart"/>
      <w:r>
        <w:t>Rivervale</w:t>
      </w:r>
      <w:proofErr w:type="spellEnd"/>
      <w:r w:rsidR="002C1FF0">
        <w:t xml:space="preserve"> can request soil sampling</w:t>
      </w:r>
      <w:r w:rsidR="003831A1">
        <w:t xml:space="preserve">, which are considered </w:t>
      </w:r>
      <w:r w:rsidR="002C1FF0">
        <w:t>on a case-by-case basis</w:t>
      </w:r>
      <w:r w:rsidR="00D87153">
        <w:t xml:space="preserve">. These requests are typically low priority as other communities are likely to have soil metal concentrations below remediation </w:t>
      </w:r>
      <w:r w:rsidR="00A6415F">
        <w:t>action levels</w:t>
      </w:r>
      <w:r w:rsidR="002C1FF0">
        <w:t>.</w:t>
      </w:r>
    </w:p>
    <w:p w:rsidR="00EE187A" w:rsidRDefault="00EE187A" w:rsidP="00EE187A">
      <w:pPr>
        <w:pStyle w:val="ListParagraph"/>
      </w:pPr>
    </w:p>
    <w:p w:rsidR="004735A5" w:rsidRDefault="00EE187A" w:rsidP="00D87153">
      <w:pPr>
        <w:pStyle w:val="ListParagraph"/>
        <w:numPr>
          <w:ilvl w:val="0"/>
          <w:numId w:val="8"/>
        </w:numPr>
      </w:pPr>
      <w:r>
        <w:t>Residential soil</w:t>
      </w:r>
      <w:r w:rsidRPr="00807BD9">
        <w:t xml:space="preserve"> assessm</w:t>
      </w:r>
      <w:r>
        <w:t xml:space="preserve">ent generally takes place between April and November when the ground is snow-free. </w:t>
      </w:r>
      <w:r w:rsidR="002D44A2">
        <w:t>The s</w:t>
      </w:r>
      <w:r w:rsidR="00A61B2B">
        <w:t xml:space="preserve">oil </w:t>
      </w:r>
      <w:r w:rsidR="004735A5">
        <w:t>assessment</w:t>
      </w:r>
      <w:r w:rsidR="009E122D">
        <w:t xml:space="preserve"> </w:t>
      </w:r>
      <w:r w:rsidR="002D44A2">
        <w:t xml:space="preserve">process </w:t>
      </w:r>
      <w:r w:rsidR="009E122D">
        <w:t>includes</w:t>
      </w:r>
      <w:r w:rsidR="004735A5">
        <w:t>:</w:t>
      </w:r>
    </w:p>
    <w:p w:rsidR="00000000" w:rsidRDefault="00263182">
      <w:pPr>
        <w:pStyle w:val="IntrinsikBulletStyle"/>
        <w:numPr>
          <w:ilvl w:val="0"/>
          <w:numId w:val="8"/>
          <w:ins w:id="397" w:author="Ruth Beck" w:date="2013-07-18T13:02:00Z"/>
        </w:numPr>
        <w:pPrChange w:id="398" w:author="Ruth Beck" w:date="2013-07-18T12:52:00Z">
          <w:pPr>
            <w:pStyle w:val="IntrinsikBulletStyle"/>
          </w:pPr>
        </w:pPrChange>
      </w:pPr>
      <w:proofErr w:type="gramStart"/>
      <w:r>
        <w:t>signed</w:t>
      </w:r>
      <w:proofErr w:type="gramEnd"/>
      <w:r>
        <w:t xml:space="preserve"> consent from property owner to conduct assessment;</w:t>
      </w:r>
    </w:p>
    <w:p w:rsidR="00000000" w:rsidRDefault="00263182">
      <w:pPr>
        <w:pStyle w:val="IntrinsikBulletStyle"/>
        <w:numPr>
          <w:ilvl w:val="0"/>
          <w:numId w:val="8"/>
          <w:ins w:id="399" w:author="Ruth Beck" w:date="2013-07-18T13:02:00Z"/>
        </w:numPr>
        <w:pPrChange w:id="400" w:author="Ruth Beck" w:date="2013-07-18T12:52:00Z">
          <w:pPr>
            <w:pStyle w:val="IntrinsikBulletStyle"/>
          </w:pPr>
        </w:pPrChange>
      </w:pPr>
      <w:proofErr w:type="gramStart"/>
      <w:r>
        <w:t>site</w:t>
      </w:r>
      <w:proofErr w:type="gramEnd"/>
      <w:r>
        <w:t xml:space="preserve"> reconnaissance visit</w:t>
      </w:r>
      <w:r w:rsidR="004735A5">
        <w:t xml:space="preserve">: on-site inspection of property conditions, sketch </w:t>
      </w:r>
      <w:r>
        <w:t xml:space="preserve">and photographs </w:t>
      </w:r>
      <w:r w:rsidR="004735A5">
        <w:t xml:space="preserve">of property, </w:t>
      </w:r>
      <w:r>
        <w:t xml:space="preserve">and </w:t>
      </w:r>
      <w:r w:rsidR="004735A5">
        <w:t>interview with property owner/tenant</w:t>
      </w:r>
      <w:r>
        <w:t xml:space="preserve"> re. </w:t>
      </w:r>
      <w:proofErr w:type="gramStart"/>
      <w:r>
        <w:t>metals</w:t>
      </w:r>
      <w:proofErr w:type="gramEnd"/>
      <w:r>
        <w:t xml:space="preserve"> contamination issues;</w:t>
      </w:r>
    </w:p>
    <w:p w:rsidR="00000000" w:rsidRDefault="004735A5">
      <w:pPr>
        <w:pStyle w:val="IntrinsikBulletStyle"/>
        <w:numPr>
          <w:ilvl w:val="0"/>
          <w:numId w:val="8"/>
          <w:ins w:id="401" w:author="Ruth Beck" w:date="2013-07-18T13:02:00Z"/>
        </w:numPr>
        <w:pPrChange w:id="402" w:author="Ruth Beck" w:date="2013-07-18T12:52:00Z">
          <w:pPr>
            <w:pStyle w:val="IntrinsikBulletStyle"/>
          </w:pPr>
        </w:pPrChange>
      </w:pPr>
      <w:proofErr w:type="gramStart"/>
      <w:r>
        <w:t>soil</w:t>
      </w:r>
      <w:proofErr w:type="gramEnd"/>
      <w:r>
        <w:t xml:space="preserve"> sample collection</w:t>
      </w:r>
      <w:r w:rsidR="00F86FD8">
        <w:t xml:space="preserve">: shallow soil samples </w:t>
      </w:r>
      <w:r w:rsidR="002D44A2">
        <w:t>(up to 0.15 m</w:t>
      </w:r>
      <w:r w:rsidR="005742B9">
        <w:t>.</w:t>
      </w:r>
      <w:r w:rsidR="002D44A2">
        <w:t xml:space="preserve"> below grade) </w:t>
      </w:r>
      <w:r w:rsidR="00F86FD8">
        <w:t xml:space="preserve">are collected from across the property including key areas such as bare soil, sandboxes and vegetable gardens.  </w:t>
      </w:r>
      <w:r w:rsidR="002D44A2">
        <w:t>Deep</w:t>
      </w:r>
      <w:r w:rsidR="005742B9">
        <w:t>er</w:t>
      </w:r>
      <w:r w:rsidR="002D44A2">
        <w:t xml:space="preserve"> soil samples are collected on a case-by-case basis</w:t>
      </w:r>
      <w:r w:rsidR="005742B9">
        <w:t xml:space="preserve"> when screening indicates high metal concentrations or in situations where it is suspected that metals may be present in soil for reasons other than aerial emissions.</w:t>
      </w:r>
    </w:p>
    <w:p w:rsidR="00000000" w:rsidRDefault="00F86FD8">
      <w:pPr>
        <w:pStyle w:val="IntrinsikBulletStyle"/>
        <w:numPr>
          <w:ilvl w:val="0"/>
          <w:numId w:val="8"/>
          <w:ins w:id="403" w:author="Ruth Beck" w:date="2013-07-18T13:02:00Z"/>
        </w:numPr>
        <w:pPrChange w:id="404" w:author="Ruth Beck" w:date="2013-07-18T12:52:00Z">
          <w:pPr>
            <w:pStyle w:val="IntrinsikBulletStyle"/>
          </w:pPr>
        </w:pPrChange>
      </w:pPr>
      <w:proofErr w:type="gramStart"/>
      <w:r>
        <w:t>soil</w:t>
      </w:r>
      <w:proofErr w:type="gramEnd"/>
      <w:r>
        <w:t xml:space="preserve"> screening: All soil samples are screened with an XRF machine for preliminary information about metal levels.</w:t>
      </w:r>
      <w:r w:rsidR="004735A5">
        <w:t xml:space="preserve"> </w:t>
      </w:r>
    </w:p>
    <w:p w:rsidR="00000000" w:rsidRDefault="004735A5">
      <w:pPr>
        <w:pStyle w:val="IntrinsikBulletStyle"/>
        <w:numPr>
          <w:ilvl w:val="0"/>
          <w:numId w:val="8"/>
          <w:ins w:id="405" w:author="Ruth Beck" w:date="2013-07-18T13:02:00Z"/>
        </w:numPr>
        <w:pPrChange w:id="406" w:author="Ruth Beck" w:date="2013-07-18T12:52:00Z">
          <w:pPr>
            <w:pStyle w:val="IntrinsikBulletStyle"/>
          </w:pPr>
        </w:pPrChange>
      </w:pPr>
      <w:proofErr w:type="gramStart"/>
      <w:r>
        <w:t>laboratory</w:t>
      </w:r>
      <w:proofErr w:type="gramEnd"/>
      <w:r>
        <w:t xml:space="preserve"> analysis</w:t>
      </w:r>
      <w:r w:rsidR="00F86FD8">
        <w:t>: approximately 2-3 soil samples from each property are submitted for laboratory analysis.  This typically includes the highest sample, the median and any samples from vegetable gardens.</w:t>
      </w:r>
    </w:p>
    <w:p w:rsidR="00000000" w:rsidRDefault="009E122D">
      <w:pPr>
        <w:pStyle w:val="IntrinsikBulletStyle"/>
        <w:numPr>
          <w:ilvl w:val="0"/>
          <w:numId w:val="8"/>
          <w:ins w:id="407" w:author="Ruth Beck" w:date="2013-07-18T13:02:00Z"/>
        </w:numPr>
        <w:pPrChange w:id="408" w:author="Ruth Beck" w:date="2013-07-18T12:52:00Z">
          <w:pPr>
            <w:pStyle w:val="IntrinsikBulletStyle"/>
          </w:pPr>
        </w:pPrChange>
      </w:pPr>
      <w:proofErr w:type="gramStart"/>
      <w:r>
        <w:t>quality</w:t>
      </w:r>
      <w:proofErr w:type="gramEnd"/>
      <w:r>
        <w:t xml:space="preserve"> assurance/control measures</w:t>
      </w:r>
      <w:r w:rsidR="00F54F07">
        <w:t xml:space="preserve">:  </w:t>
      </w:r>
      <w:r w:rsidR="002D44A2">
        <w:t xml:space="preserve">One of every 10 samples sent to the lab is a </w:t>
      </w:r>
      <w:r w:rsidR="00F54F07">
        <w:t>duplicate</w:t>
      </w:r>
      <w:r w:rsidR="002D44A2">
        <w:t xml:space="preserve"> sample (one sample split into two) to evaluate laboratory precision. Occasionally, replicate samples (two samples taken from the same location)</w:t>
      </w:r>
      <w:r>
        <w:t xml:space="preserve"> </w:t>
      </w:r>
      <w:r w:rsidR="002D44A2">
        <w:t>are submitted to verify sample accuracy/representat</w:t>
      </w:r>
      <w:r w:rsidR="005B5302">
        <w:t>ion</w:t>
      </w:r>
      <w:r w:rsidR="002D44A2">
        <w:t xml:space="preserve">.  Other quality assurance measures include calibration of </w:t>
      </w:r>
      <w:r w:rsidR="00320D20">
        <w:t xml:space="preserve">the </w:t>
      </w:r>
      <w:r w:rsidR="002D44A2">
        <w:t>XRF machine, sterilization of field equipment,</w:t>
      </w:r>
      <w:r>
        <w:t xml:space="preserve"> </w:t>
      </w:r>
      <w:r w:rsidR="002D44A2">
        <w:t>XRF certification and field training</w:t>
      </w:r>
      <w:r w:rsidR="00320D20">
        <w:t xml:space="preserve"> for all assessment personnel</w:t>
      </w:r>
      <w:r w:rsidR="002D44A2">
        <w:t>.</w:t>
      </w:r>
    </w:p>
    <w:p w:rsidR="00000000" w:rsidRDefault="00320D20">
      <w:pPr>
        <w:pStyle w:val="IntrinsikBulletStyle"/>
        <w:numPr>
          <w:ilvl w:val="0"/>
          <w:numId w:val="8"/>
          <w:ins w:id="409" w:author="Ruth Beck" w:date="2013-07-18T13:02:00Z"/>
        </w:numPr>
        <w:pPrChange w:id="410" w:author="Ruth Beck" w:date="2013-07-18T12:52:00Z">
          <w:pPr>
            <w:pStyle w:val="IntrinsikBulletStyle"/>
          </w:pPr>
        </w:pPrChange>
      </w:pPr>
      <w:proofErr w:type="gramStart"/>
      <w:r>
        <w:t>data</w:t>
      </w:r>
      <w:proofErr w:type="gramEnd"/>
      <w:r>
        <w:t xml:space="preserve"> interpretation: For yard assessments, the XRF screening readings are correlated with the laboratory results and the 95% upper confidence limit of the mean is calculated for each property.   For vegetable gardens, the laboratory result is the measure used to compare with remediation </w:t>
      </w:r>
      <w:r w:rsidR="00A17B1D">
        <w:t>action levels</w:t>
      </w:r>
      <w:r>
        <w:t>.</w:t>
      </w:r>
    </w:p>
    <w:p w:rsidR="00186572" w:rsidRDefault="00EE187A" w:rsidP="00DA3289">
      <w:pPr>
        <w:pStyle w:val="IntrinsikBulletStyle"/>
        <w:numPr>
          <w:ilvl w:val="0"/>
          <w:numId w:val="8"/>
          <w:ins w:id="411" w:author="Ruth Beck" w:date="2013-07-18T13:02:00Z"/>
        </w:numPr>
        <w:rPr>
          <w:ins w:id="412" w:author="Ruth Beck" w:date="2013-07-18T13:03:00Z"/>
        </w:rPr>
      </w:pPr>
      <w:proofErr w:type="gramStart"/>
      <w:r>
        <w:t>records</w:t>
      </w:r>
      <w:proofErr w:type="gramEnd"/>
      <w:r>
        <w:t xml:space="preserve">: </w:t>
      </w:r>
      <w:r w:rsidR="00320D20">
        <w:t xml:space="preserve">all property information is tracked and managed through the </w:t>
      </w:r>
      <w:proofErr w:type="spellStart"/>
      <w:r w:rsidR="00320D20">
        <w:t>THE</w:t>
      </w:r>
      <w:proofErr w:type="spellEnd"/>
      <w:r w:rsidR="00320D20">
        <w:t xml:space="preserve"> database</w:t>
      </w:r>
    </w:p>
    <w:p w:rsidR="00000000" w:rsidRDefault="00F80C13">
      <w:pPr>
        <w:pStyle w:val="IntrinsikBulletStyle"/>
        <w:numPr>
          <w:ins w:id="413" w:author="Ruth Beck" w:date="2013-07-18T13:03:00Z"/>
        </w:numPr>
        <w:ind w:left="720"/>
        <w:rPr>
          <w:ins w:id="414" w:author="Ruth Beck" w:date="2013-07-17T14:46:00Z"/>
        </w:rPr>
        <w:pPrChange w:id="415" w:author="Ruth Beck" w:date="2013-07-18T13:03:00Z">
          <w:pPr>
            <w:pStyle w:val="IntrinsikBulletStyle"/>
          </w:pPr>
        </w:pPrChange>
      </w:pPr>
    </w:p>
    <w:p w:rsidR="00000000" w:rsidRDefault="00F80C13">
      <w:pPr>
        <w:pStyle w:val="IntrinsikBulletStyle"/>
        <w:numPr>
          <w:ins w:id="416" w:author="Ruth Beck" w:date="2013-07-17T14:46:00Z"/>
        </w:numPr>
        <w:ind w:left="360"/>
        <w:rPr>
          <w:del w:id="417" w:author="Ruth Beck" w:date="2013-07-17T14:46:00Z"/>
        </w:rPr>
        <w:pPrChange w:id="418" w:author="Ruth Beck" w:date="2013-07-17T14:46:00Z">
          <w:pPr>
            <w:pStyle w:val="IntrinsikBulletStyle"/>
          </w:pPr>
        </w:pPrChange>
      </w:pPr>
    </w:p>
    <w:p w:rsidR="00EE187A" w:rsidRPr="00DA3289" w:rsidRDefault="004E56ED" w:rsidP="00F66B81">
      <w:pPr>
        <w:pStyle w:val="ListParagraph"/>
        <w:numPr>
          <w:ilvl w:val="0"/>
          <w:numId w:val="8"/>
          <w:ins w:id="419" w:author="Ruth Beck" w:date="2013-07-17T14:46:00Z"/>
        </w:numPr>
      </w:pPr>
      <w:proofErr w:type="gramStart"/>
      <w:r w:rsidRPr="004E56ED">
        <w:rPr>
          <w:rPrChange w:id="420" w:author="Ruth Beck" w:date="2013-07-18T13:03:00Z">
            <w:rPr>
              <w:rFonts w:eastAsia="Cambria" w:cs="Arial"/>
              <w:szCs w:val="22"/>
            </w:rPr>
          </w:rPrChange>
        </w:rPr>
        <w:t>reporting</w:t>
      </w:r>
      <w:proofErr w:type="gramEnd"/>
      <w:r w:rsidRPr="004E56ED">
        <w:rPr>
          <w:rPrChange w:id="421" w:author="Ruth Beck" w:date="2013-07-18T13:03:00Z">
            <w:rPr>
              <w:rFonts w:eastAsia="Cambria" w:cs="Arial"/>
              <w:szCs w:val="22"/>
            </w:rPr>
          </w:rPrChange>
        </w:rPr>
        <w:t xml:space="preserve">: Assessment results letters are provided to property owners following the assessment work and a summary letter is submitted to </w:t>
      </w:r>
      <w:proofErr w:type="spellStart"/>
      <w:r w:rsidRPr="004E56ED">
        <w:rPr>
          <w:rPrChange w:id="422" w:author="Ruth Beck" w:date="2013-07-18T13:03:00Z">
            <w:rPr>
              <w:rFonts w:eastAsia="Cambria" w:cs="Arial"/>
              <w:szCs w:val="22"/>
            </w:rPr>
          </w:rPrChange>
        </w:rPr>
        <w:t>Teck</w:t>
      </w:r>
      <w:proofErr w:type="spellEnd"/>
      <w:r w:rsidRPr="004E56ED">
        <w:rPr>
          <w:rPrChange w:id="423" w:author="Ruth Beck" w:date="2013-07-18T13:03:00Z">
            <w:rPr>
              <w:rFonts w:eastAsia="Cambria" w:cs="Arial"/>
              <w:szCs w:val="22"/>
            </w:rPr>
          </w:rPrChange>
        </w:rPr>
        <w:t xml:space="preserve"> after the assessment season is complete.  Assessment results are reviewed with property owners where properties qualify for remediation as well as for all families participating in the Healthy Homes Program or receiving Family Health case management.</w:t>
      </w:r>
    </w:p>
    <w:p w:rsidR="00000000" w:rsidRDefault="00F80C13">
      <w:pPr>
        <w:pStyle w:val="IntrinsikBulletStyle"/>
        <w:numPr>
          <w:ins w:id="424" w:author="Ruth Beck" w:date="2013-07-18T12:46:00Z"/>
        </w:numPr>
        <w:rPr>
          <w:del w:id="425" w:author="Unknown"/>
        </w:rPr>
        <w:pPrChange w:id="426" w:author="Ruth Beck" w:date="2013-07-18T12:52:00Z">
          <w:pPr>
            <w:widowControl w:val="0"/>
            <w:autoSpaceDE w:val="0"/>
            <w:autoSpaceDN w:val="0"/>
            <w:adjustRightInd w:val="0"/>
            <w:spacing w:after="400"/>
          </w:pPr>
        </w:pPrChange>
      </w:pPr>
      <w:bookmarkStart w:id="427" w:name="_Toc212250873"/>
      <w:bookmarkStart w:id="428" w:name="_Toc211911891"/>
      <w:bookmarkStart w:id="429" w:name="_Toc211911892"/>
      <w:bookmarkStart w:id="430" w:name="_Toc212250881"/>
      <w:bookmarkStart w:id="431" w:name="_Toc212250882"/>
      <w:bookmarkStart w:id="432" w:name="_Toc212250884"/>
      <w:bookmarkStart w:id="433" w:name="_Toc212250885"/>
      <w:bookmarkStart w:id="434" w:name="_Toc212096721"/>
      <w:bookmarkStart w:id="435" w:name="_Toc212099151"/>
      <w:bookmarkStart w:id="436" w:name="_Toc212124198"/>
      <w:bookmarkStart w:id="437" w:name="_Toc212250886"/>
      <w:bookmarkEnd w:id="427"/>
      <w:bookmarkEnd w:id="428"/>
      <w:bookmarkEnd w:id="429"/>
      <w:bookmarkEnd w:id="430"/>
      <w:bookmarkEnd w:id="431"/>
      <w:bookmarkEnd w:id="432"/>
      <w:bookmarkEnd w:id="433"/>
      <w:bookmarkEnd w:id="434"/>
      <w:bookmarkEnd w:id="435"/>
      <w:bookmarkEnd w:id="436"/>
      <w:bookmarkEnd w:id="437"/>
    </w:p>
    <w:p w:rsidR="00000000" w:rsidRDefault="00F80C13">
      <w:pPr>
        <w:pStyle w:val="IntrinsikBulletStyle"/>
        <w:numPr>
          <w:ins w:id="438" w:author="Ruth Beck" w:date="2013-07-18T12:46:00Z"/>
        </w:numPr>
        <w:rPr>
          <w:ins w:id="439" w:author="Ruth Beck" w:date="2013-07-18T12:46:00Z"/>
        </w:rPr>
        <w:pPrChange w:id="440" w:author="Ruth Beck" w:date="2013-07-18T12:52:00Z">
          <w:pPr>
            <w:pStyle w:val="IntrinsikBulletStyle"/>
            <w:ind w:left="360"/>
          </w:pPr>
        </w:pPrChange>
      </w:pPr>
    </w:p>
    <w:p w:rsidR="00000000" w:rsidRDefault="006C1C5E">
      <w:pPr>
        <w:pStyle w:val="IntrinsikBulletStyle"/>
        <w:rPr>
          <w:ins w:id="441" w:author="Ruth Beck" w:date="2013-07-18T12:47:00Z"/>
        </w:rPr>
      </w:pPr>
      <w:ins w:id="442" w:author="Ruth Beck" w:date="2013-07-18T12:46:00Z">
        <w:r>
          <w:t xml:space="preserve">The geographic area covered by the Residential Soil Assessment Program is Trail and </w:t>
        </w:r>
        <w:proofErr w:type="spellStart"/>
        <w:r>
          <w:t>Rivervale</w:t>
        </w:r>
        <w:proofErr w:type="spellEnd"/>
        <w:r>
          <w:t>, except for requests considered case-by-case from outside this area.</w:t>
        </w:r>
      </w:ins>
    </w:p>
    <w:p w:rsidR="00000000" w:rsidRDefault="00F80C13">
      <w:pPr>
        <w:pStyle w:val="IntrinsikBulletStyle"/>
        <w:numPr>
          <w:ins w:id="443" w:author="Ruth Beck" w:date="2013-07-18T12:47:00Z"/>
        </w:numPr>
        <w:rPr>
          <w:ins w:id="444" w:author="Ruth Beck" w:date="2013-07-18T12:47:00Z"/>
        </w:rPr>
        <w:pPrChange w:id="445" w:author="Ruth Beck" w:date="2013-07-18T12:52:00Z">
          <w:pPr>
            <w:pStyle w:val="IntrinsikBulletStyle"/>
          </w:pPr>
        </w:pPrChange>
      </w:pPr>
    </w:p>
    <w:p w:rsidR="00000000" w:rsidRDefault="006C1C5E">
      <w:pPr>
        <w:pStyle w:val="IntrinsikBulletStyle"/>
        <w:numPr>
          <w:ins w:id="446" w:author="Ruth Beck" w:date="2013-07-18T12:47:00Z"/>
        </w:numPr>
        <w:rPr>
          <w:ins w:id="447" w:author="Ruth Beck" w:date="2013-07-18T12:47:00Z"/>
        </w:rPr>
        <w:pPrChange w:id="448" w:author="Ruth Beck" w:date="2013-07-18T12:52:00Z">
          <w:pPr>
            <w:pStyle w:val="IntrinsikBulletStyle"/>
          </w:pPr>
        </w:pPrChange>
      </w:pPr>
      <w:ins w:id="449" w:author="Ruth Beck" w:date="2013-07-18T12:47:00Z">
        <w:r>
          <w:t>Support materials include:</w:t>
        </w:r>
      </w:ins>
    </w:p>
    <w:p w:rsidR="00000000" w:rsidRDefault="00F80C13">
      <w:pPr>
        <w:pStyle w:val="IntrinsikBulletStyle"/>
        <w:numPr>
          <w:ins w:id="450" w:author="Ruth Beck" w:date="2013-07-18T12:47:00Z"/>
        </w:numPr>
        <w:rPr>
          <w:ins w:id="451" w:author="Ruth Beck" w:date="2013-07-18T12:46:00Z"/>
        </w:rPr>
        <w:pPrChange w:id="452" w:author="Ruth Beck" w:date="2013-07-18T12:52:00Z">
          <w:pPr>
            <w:pStyle w:val="IntrinsikBulletStyle"/>
          </w:pPr>
        </w:pPrChange>
      </w:pPr>
    </w:p>
    <w:p w:rsidR="0029334A" w:rsidDel="002629EB" w:rsidRDefault="002C1FF0" w:rsidP="002C1FF0">
      <w:pPr>
        <w:widowControl w:val="0"/>
        <w:autoSpaceDE w:val="0"/>
        <w:autoSpaceDN w:val="0"/>
        <w:adjustRightInd w:val="0"/>
        <w:spacing w:after="400"/>
        <w:rPr>
          <w:del w:id="453" w:author="Ruth Beck" w:date="2013-07-12T11:08:00Z"/>
          <w:rFonts w:eastAsia="Cambria" w:cs="Helvetica"/>
          <w:bCs/>
          <w:szCs w:val="28"/>
        </w:rPr>
      </w:pPr>
      <w:del w:id="454" w:author="Ruth Beck" w:date="2013-07-12T11:08:00Z">
        <w:r w:rsidRPr="00107241" w:rsidDel="002629EB">
          <w:rPr>
            <w:rFonts w:eastAsia="Cambria" w:cs="Helvetica"/>
            <w:bCs/>
            <w:szCs w:val="28"/>
          </w:rPr>
          <w:delText>Remediation</w:delText>
        </w:r>
      </w:del>
    </w:p>
    <w:p w:rsidR="002629EB" w:rsidRDefault="002629EB" w:rsidP="0029334A">
      <w:pPr>
        <w:widowControl w:val="0"/>
        <w:numPr>
          <w:ins w:id="455" w:author="Ruth Beck" w:date="2013-07-12T11:08:00Z"/>
        </w:numPr>
        <w:autoSpaceDE w:val="0"/>
        <w:autoSpaceDN w:val="0"/>
        <w:adjustRightInd w:val="0"/>
        <w:spacing w:after="400"/>
        <w:rPr>
          <w:ins w:id="456" w:author="Ruth Beck" w:date="2013-07-12T11:08:00Z"/>
          <w:rFonts w:eastAsia="Cambria" w:cs="Helvetica"/>
          <w:bCs/>
          <w:szCs w:val="28"/>
        </w:rPr>
      </w:pPr>
    </w:p>
    <w:p w:rsidR="00000000" w:rsidRDefault="00F66B81">
      <w:pPr>
        <w:pStyle w:val="Heading3"/>
        <w:numPr>
          <w:ins w:id="457" w:author="Ruth Beck" w:date="2013-07-12T11:08:00Z"/>
        </w:numPr>
        <w:tabs>
          <w:tab w:val="clear" w:pos="0"/>
          <w:tab w:val="num" w:pos="-360"/>
        </w:tabs>
        <w:rPr>
          <w:ins w:id="458" w:author="Ruth Beck" w:date="2013-07-12T11:08:00Z"/>
        </w:rPr>
        <w:pPrChange w:id="459" w:author="Ruth Beck" w:date="2013-07-12T11:26:00Z">
          <w:pPr>
            <w:pStyle w:val="Heading3"/>
          </w:pPr>
        </w:pPrChange>
      </w:pPr>
      <w:ins w:id="460" w:author="Ruth Beck" w:date="2013-07-17T14:45:00Z">
        <w:r>
          <w:t>Residential Soil</w:t>
        </w:r>
      </w:ins>
      <w:ins w:id="461" w:author="Ruth Beck" w:date="2013-07-12T11:08:00Z">
        <w:r w:rsidR="002629EB">
          <w:t xml:space="preserve"> Remediation</w:t>
        </w:r>
      </w:ins>
      <w:ins w:id="462" w:author="Ruth Beck" w:date="2013-07-17T14:45:00Z">
        <w:r>
          <w:t xml:space="preserve"> &amp; Yard Improvement Work</w:t>
        </w:r>
      </w:ins>
    </w:p>
    <w:p w:rsidR="002629EB" w:rsidRDefault="002629EB" w:rsidP="0029334A">
      <w:pPr>
        <w:widowControl w:val="0"/>
        <w:numPr>
          <w:ins w:id="463" w:author="Ruth Beck" w:date="2013-07-12T11:08:00Z"/>
        </w:numPr>
        <w:autoSpaceDE w:val="0"/>
        <w:autoSpaceDN w:val="0"/>
        <w:adjustRightInd w:val="0"/>
        <w:spacing w:after="400"/>
        <w:rPr>
          <w:ins w:id="464" w:author="Ruth Beck" w:date="2013-07-12T11:08:00Z"/>
          <w:rFonts w:eastAsia="Cambria" w:cs="Helvetica"/>
          <w:bCs/>
          <w:szCs w:val="28"/>
        </w:rPr>
      </w:pPr>
    </w:p>
    <w:p w:rsidR="00A17B1D" w:rsidRDefault="0029334A" w:rsidP="0029334A">
      <w:pPr>
        <w:widowControl w:val="0"/>
        <w:autoSpaceDE w:val="0"/>
        <w:autoSpaceDN w:val="0"/>
        <w:adjustRightInd w:val="0"/>
        <w:spacing w:after="400"/>
        <w:rPr>
          <w:rFonts w:eastAsia="Cambria" w:cs="Helvetica"/>
          <w:bCs/>
          <w:szCs w:val="28"/>
        </w:rPr>
      </w:pPr>
      <w:r>
        <w:rPr>
          <w:rFonts w:eastAsia="Cambria" w:cs="Helvetica"/>
          <w:bCs/>
          <w:szCs w:val="28"/>
        </w:rPr>
        <w:t xml:space="preserve">Residential properties </w:t>
      </w:r>
      <w:r w:rsidR="00033D66">
        <w:rPr>
          <w:rFonts w:eastAsia="Cambria" w:cs="Helvetica"/>
          <w:bCs/>
          <w:szCs w:val="28"/>
        </w:rPr>
        <w:t xml:space="preserve">qualify </w:t>
      </w:r>
      <w:r>
        <w:rPr>
          <w:rFonts w:eastAsia="Cambria" w:cs="Helvetica"/>
          <w:bCs/>
          <w:szCs w:val="28"/>
        </w:rPr>
        <w:t xml:space="preserve">for remediation </w:t>
      </w:r>
      <w:r w:rsidR="00033D66">
        <w:rPr>
          <w:rFonts w:eastAsia="Cambria" w:cs="Helvetica"/>
          <w:bCs/>
          <w:szCs w:val="28"/>
        </w:rPr>
        <w:t xml:space="preserve">where </w:t>
      </w:r>
      <w:r>
        <w:rPr>
          <w:rFonts w:eastAsia="Cambria" w:cs="Helvetica"/>
          <w:bCs/>
          <w:szCs w:val="28"/>
        </w:rPr>
        <w:t xml:space="preserve">the soil assessment results </w:t>
      </w:r>
      <w:r w:rsidR="00033D66">
        <w:rPr>
          <w:rFonts w:eastAsia="Cambria" w:cs="Helvetica"/>
          <w:bCs/>
          <w:szCs w:val="28"/>
        </w:rPr>
        <w:t>exceed established</w:t>
      </w:r>
      <w:r>
        <w:rPr>
          <w:rFonts w:eastAsia="Cambria" w:cs="Helvetica"/>
          <w:bCs/>
          <w:szCs w:val="28"/>
        </w:rPr>
        <w:t xml:space="preserve"> </w:t>
      </w:r>
      <w:r w:rsidR="00A17B1D">
        <w:rPr>
          <w:rFonts w:eastAsia="Cambria" w:cs="Helvetica"/>
          <w:bCs/>
          <w:szCs w:val="28"/>
        </w:rPr>
        <w:t>r</w:t>
      </w:r>
      <w:r w:rsidRPr="00A17B1D">
        <w:rPr>
          <w:rFonts w:eastAsia="Cambria" w:cs="Helvetica"/>
          <w:bCs/>
          <w:szCs w:val="28"/>
        </w:rPr>
        <w:t>emediatio</w:t>
      </w:r>
      <w:r w:rsidR="00A17B1D">
        <w:rPr>
          <w:rFonts w:eastAsia="Cambria" w:cs="Helvetica"/>
          <w:bCs/>
          <w:szCs w:val="28"/>
        </w:rPr>
        <w:t>n</w:t>
      </w:r>
      <w:r w:rsidRPr="00A17B1D">
        <w:rPr>
          <w:rFonts w:eastAsia="Cambria" w:cs="Helvetica"/>
          <w:bCs/>
          <w:szCs w:val="28"/>
        </w:rPr>
        <w:t xml:space="preserve"> </w:t>
      </w:r>
      <w:r w:rsidR="00A17B1D">
        <w:rPr>
          <w:rFonts w:eastAsia="Cambria" w:cs="Helvetica"/>
          <w:bCs/>
          <w:szCs w:val="28"/>
        </w:rPr>
        <w:t>action levels</w:t>
      </w:r>
      <w:del w:id="465" w:author="Ruth Beck" w:date="2013-07-12T11:11:00Z">
        <w:r w:rsidR="00A17B1D" w:rsidDel="002629EB">
          <w:rPr>
            <w:rFonts w:eastAsia="Cambria" w:cs="Helvetica"/>
            <w:bCs/>
            <w:szCs w:val="28"/>
          </w:rPr>
          <w:delText xml:space="preserve"> (see glossary)</w:delText>
        </w:r>
      </w:del>
      <w:ins w:id="466" w:author="Ruth Beck" w:date="2013-07-12T11:11:00Z">
        <w:r w:rsidR="002629EB">
          <w:rPr>
            <w:rFonts w:eastAsia="Cambria" w:cs="Helvetica"/>
            <w:bCs/>
            <w:szCs w:val="28"/>
          </w:rPr>
          <w:t xml:space="preserve"> (see glossary)</w:t>
        </w:r>
      </w:ins>
      <w:r>
        <w:rPr>
          <w:rFonts w:eastAsia="Cambria" w:cs="Helvetica"/>
          <w:bCs/>
          <w:szCs w:val="28"/>
        </w:rPr>
        <w:t xml:space="preserve">. </w:t>
      </w:r>
      <w:r w:rsidR="00A17B1D">
        <w:rPr>
          <w:rFonts w:eastAsia="Cambria" w:cs="Helvetica"/>
          <w:bCs/>
          <w:szCs w:val="28"/>
        </w:rPr>
        <w:t xml:space="preserve"> The </w:t>
      </w:r>
      <w:proofErr w:type="gramStart"/>
      <w:r w:rsidR="00A17B1D">
        <w:rPr>
          <w:rFonts w:eastAsia="Cambria" w:cs="Helvetica"/>
          <w:bCs/>
          <w:szCs w:val="28"/>
        </w:rPr>
        <w:t xml:space="preserve">action levels </w:t>
      </w:r>
      <w:r w:rsidR="00033D66">
        <w:rPr>
          <w:rFonts w:eastAsia="Cambria" w:cs="Helvetica"/>
          <w:bCs/>
          <w:szCs w:val="28"/>
        </w:rPr>
        <w:t>have been established</w:t>
      </w:r>
      <w:r w:rsidR="00A17B1D">
        <w:rPr>
          <w:rFonts w:eastAsia="Cambria" w:cs="Helvetica"/>
          <w:bCs/>
          <w:szCs w:val="28"/>
        </w:rPr>
        <w:t xml:space="preserve"> </w:t>
      </w:r>
      <w:ins w:id="467" w:author="Ruth Beck" w:date="2013-07-12T11:09:00Z">
        <w:r w:rsidR="002629EB">
          <w:rPr>
            <w:rFonts w:eastAsia="Cambria" w:cs="Helvetica"/>
            <w:bCs/>
            <w:szCs w:val="28"/>
          </w:rPr>
          <w:t xml:space="preserve">by the Trail Health &amp; Environment </w:t>
        </w:r>
      </w:ins>
      <w:ins w:id="468" w:author="Ruth Beck" w:date="2013-07-12T11:10:00Z">
        <w:r w:rsidR="002629EB">
          <w:rPr>
            <w:rFonts w:eastAsia="Cambria" w:cs="Helvetica"/>
            <w:bCs/>
            <w:szCs w:val="28"/>
          </w:rPr>
          <w:t>Committee</w:t>
        </w:r>
      </w:ins>
      <w:proofErr w:type="gramEnd"/>
      <w:del w:id="469" w:author="Ruth Beck" w:date="2013-07-12T11:10:00Z">
        <w:r w:rsidR="00A17B1D" w:rsidDel="002629EB">
          <w:rPr>
            <w:rFonts w:eastAsia="Cambria" w:cs="Helvetica"/>
            <w:bCs/>
            <w:szCs w:val="28"/>
          </w:rPr>
          <w:delText>using a risk-based approach,</w:delText>
        </w:r>
      </w:del>
      <w:r w:rsidR="00A17B1D">
        <w:rPr>
          <w:rFonts w:eastAsia="Cambria" w:cs="Helvetica"/>
          <w:bCs/>
          <w:szCs w:val="28"/>
        </w:rPr>
        <w:t xml:space="preserve"> as follows:</w:t>
      </w:r>
    </w:p>
    <w:p w:rsidR="00000000" w:rsidRDefault="002629EB">
      <w:pPr>
        <w:pStyle w:val="MECIBULLET1"/>
        <w:numPr>
          <w:ins w:id="470" w:author="Ruth Beck" w:date="2013-07-12T11:16:00Z"/>
        </w:numPr>
        <w:tabs>
          <w:tab w:val="num" w:pos="72"/>
        </w:tabs>
        <w:ind w:left="432" w:hanging="432"/>
        <w:jc w:val="left"/>
        <w:rPr>
          <w:ins w:id="471" w:author="Ruth Beck" w:date="2013-07-12T11:16:00Z"/>
        </w:rPr>
        <w:pPrChange w:id="472" w:author="Ruth Beck" w:date="2013-07-12T11:26:00Z">
          <w:pPr>
            <w:pStyle w:val="MECIBULLET1"/>
            <w:tabs>
              <w:tab w:val="num" w:pos="432"/>
            </w:tabs>
            <w:ind w:left="432" w:hanging="432"/>
            <w:jc w:val="left"/>
          </w:pPr>
        </w:pPrChange>
      </w:pPr>
      <w:ins w:id="473" w:author="Ruth Beck" w:date="2013-07-12T11:16:00Z">
        <w:r>
          <w:t>For yard soil and flower gardens:</w:t>
        </w:r>
      </w:ins>
    </w:p>
    <w:p w:rsidR="007211FB" w:rsidRDefault="007211FB" w:rsidP="007211FB">
      <w:pPr>
        <w:pStyle w:val="ListParagraph"/>
        <w:widowControl w:val="0"/>
        <w:numPr>
          <w:ilvl w:val="0"/>
          <w:numId w:val="12"/>
          <w:ins w:id="474" w:author="Ruth Beck" w:date="2013-07-12T11:29:00Z"/>
        </w:numPr>
        <w:autoSpaceDE w:val="0"/>
        <w:autoSpaceDN w:val="0"/>
        <w:adjustRightInd w:val="0"/>
        <w:spacing w:after="400"/>
        <w:rPr>
          <w:ins w:id="475" w:author="Ruth Beck" w:date="2013-07-12T11:29:00Z"/>
          <w:rFonts w:eastAsia="Cambria" w:cs="Helvetica"/>
          <w:bCs/>
          <w:szCs w:val="28"/>
        </w:rPr>
      </w:pPr>
      <w:ins w:id="476" w:author="Ruth Beck" w:date="2013-07-12T11:30:00Z">
        <w:r>
          <w:t xml:space="preserve">For </w:t>
        </w:r>
      </w:ins>
      <w:ins w:id="477" w:author="Ruth Beck" w:date="2013-07-12T12:05:00Z">
        <w:r w:rsidR="00F714C4">
          <w:t>full</w:t>
        </w:r>
      </w:ins>
      <w:ins w:id="478" w:author="Ruth Beck" w:date="2013-07-12T11:30:00Z">
        <w:r>
          <w:t xml:space="preserve"> </w:t>
        </w:r>
      </w:ins>
      <w:ins w:id="479" w:author="Ruth Beck" w:date="2013-07-12T12:05:00Z">
        <w:r w:rsidR="00F714C4">
          <w:t xml:space="preserve">remediation </w:t>
        </w:r>
      </w:ins>
      <w:ins w:id="480" w:author="Ruth Beck" w:date="2013-07-12T12:14:00Z">
        <w:r w:rsidR="00C76D39">
          <w:t>(add to glossary) of yards</w:t>
        </w:r>
      </w:ins>
      <w:ins w:id="481" w:author="Ruth Beck" w:date="2013-07-12T11:31:00Z">
        <w:r>
          <w:t>,</w:t>
        </w:r>
      </w:ins>
      <w:ins w:id="482" w:author="Ruth Beck" w:date="2013-07-12T11:30:00Z">
        <w:r>
          <w:t xml:space="preserve"> the action level corresponds to the </w:t>
        </w:r>
        <w:r>
          <w:rPr>
            <w:rFonts w:eastAsia="Cambria" w:cs="Helvetica"/>
            <w:bCs/>
            <w:szCs w:val="28"/>
          </w:rPr>
          <w:t>Upper Cap Concentration</w:t>
        </w:r>
      </w:ins>
      <w:ins w:id="483" w:author="Ruth Beck" w:date="2013-07-12T11:32:00Z">
        <w:r>
          <w:rPr>
            <w:rFonts w:eastAsia="Cambria" w:cs="Helvetica"/>
            <w:bCs/>
            <w:szCs w:val="28"/>
          </w:rPr>
          <w:t>, currently 5</w:t>
        </w:r>
        <w:proofErr w:type="gramStart"/>
        <w:r>
          <w:rPr>
            <w:rFonts w:eastAsia="Cambria" w:cs="Helvetica"/>
            <w:bCs/>
            <w:szCs w:val="28"/>
          </w:rPr>
          <w:t xml:space="preserve">,000 </w:t>
        </w:r>
        <w:proofErr w:type="spellStart"/>
        <w:r>
          <w:rPr>
            <w:rFonts w:eastAsia="Cambria" w:cs="Helvetica"/>
            <w:bCs/>
            <w:szCs w:val="28"/>
          </w:rPr>
          <w:t>ppm</w:t>
        </w:r>
        <w:proofErr w:type="spellEnd"/>
        <w:proofErr w:type="gramEnd"/>
        <w:r>
          <w:rPr>
            <w:rFonts w:eastAsia="Cambria" w:cs="Helvetica"/>
            <w:bCs/>
            <w:szCs w:val="28"/>
          </w:rPr>
          <w:t xml:space="preserve"> lead,</w:t>
        </w:r>
      </w:ins>
      <w:ins w:id="484" w:author="Ruth Beck" w:date="2013-07-12T11:30:00Z">
        <w:r>
          <w:rPr>
            <w:rFonts w:eastAsia="Cambria" w:cs="Helvetica"/>
            <w:bCs/>
            <w:szCs w:val="28"/>
          </w:rPr>
          <w:t xml:space="preserve"> </w:t>
        </w:r>
      </w:ins>
      <w:ins w:id="485" w:author="Ruth Beck" w:date="2013-07-12T11:32:00Z">
        <w:r>
          <w:rPr>
            <w:rFonts w:eastAsia="Cambria" w:cs="Helvetica"/>
            <w:bCs/>
            <w:szCs w:val="28"/>
          </w:rPr>
          <w:t>set out i</w:t>
        </w:r>
      </w:ins>
      <w:ins w:id="486" w:author="Ruth Beck" w:date="2013-07-12T11:30:00Z">
        <w:r>
          <w:rPr>
            <w:rFonts w:eastAsia="Cambria" w:cs="Helvetica"/>
            <w:bCs/>
            <w:szCs w:val="28"/>
          </w:rPr>
          <w:t>n Protocol 11 of the BC Ministry of Environment, Contaminated Sites Regulation</w:t>
        </w:r>
      </w:ins>
      <w:ins w:id="487" w:author="Ruth Beck" w:date="2013-07-17T14:47:00Z">
        <w:r w:rsidR="00F66B81">
          <w:rPr>
            <w:rFonts w:eastAsia="Cambria" w:cs="Helvetica"/>
            <w:bCs/>
            <w:szCs w:val="28"/>
          </w:rPr>
          <w:t>.</w:t>
        </w:r>
      </w:ins>
      <w:ins w:id="488" w:author="Ruth Beck" w:date="2013-07-12T11:31:00Z">
        <w:r>
          <w:rPr>
            <w:rFonts w:eastAsia="Cambria" w:cs="Helvetica"/>
            <w:bCs/>
            <w:szCs w:val="28"/>
          </w:rPr>
          <w:t xml:space="preserve"> </w:t>
        </w:r>
      </w:ins>
      <w:ins w:id="489" w:author="Ruth Beck" w:date="2013-07-12T11:26:00Z">
        <w:r w:rsidR="008047F7">
          <w:t xml:space="preserve">If the soil lead concentration is greater than 5,000 </w:t>
        </w:r>
        <w:proofErr w:type="spellStart"/>
        <w:r w:rsidR="008047F7">
          <w:t>ppm</w:t>
        </w:r>
        <w:proofErr w:type="spellEnd"/>
        <w:r w:rsidR="008047F7">
          <w:t xml:space="preserve">, </w:t>
        </w:r>
        <w:commentRangeStart w:id="490"/>
        <w:r w:rsidR="008047F7">
          <w:t xml:space="preserve">full remediation </w:t>
        </w:r>
        <w:commentRangeEnd w:id="490"/>
        <w:r w:rsidR="008047F7">
          <w:rPr>
            <w:rStyle w:val="CommentReference"/>
          </w:rPr>
          <w:commentReference w:id="490"/>
        </w:r>
        <w:commentRangeStart w:id="491"/>
        <w:r w:rsidR="008047F7">
          <w:t xml:space="preserve">of some or </w:t>
        </w:r>
        <w:proofErr w:type="gramStart"/>
        <w:r w:rsidR="008047F7">
          <w:t>all of the</w:t>
        </w:r>
        <w:proofErr w:type="gramEnd"/>
        <w:r w:rsidR="008047F7">
          <w:t xml:space="preserve"> yard</w:t>
        </w:r>
        <w:commentRangeEnd w:id="491"/>
        <w:r w:rsidR="008047F7">
          <w:rPr>
            <w:rStyle w:val="CommentReference"/>
          </w:rPr>
          <w:commentReference w:id="491"/>
        </w:r>
        <w:r w:rsidR="008047F7">
          <w:t xml:space="preserve"> is offered.  This involves soil replacement to a depth of 30 cm (</w:t>
        </w:r>
      </w:ins>
      <w:ins w:id="492" w:author="Ruth Beck" w:date="2013-07-12T12:05:00Z">
        <w:r w:rsidR="00F714C4">
          <w:t>approximately</w:t>
        </w:r>
      </w:ins>
      <w:ins w:id="493" w:author="Ruth Beck" w:date="2013-07-12T11:26:00Z">
        <w:r w:rsidR="008047F7">
          <w:t xml:space="preserve"> 1 foot</w:t>
        </w:r>
      </w:ins>
      <w:ins w:id="494" w:author="Ruth Beck" w:date="2013-07-12T11:31:00Z">
        <w:r>
          <w:t>).</w:t>
        </w:r>
      </w:ins>
    </w:p>
    <w:p w:rsidR="00000000" w:rsidRDefault="00C76D39">
      <w:pPr>
        <w:pStyle w:val="ListParagraph"/>
        <w:numPr>
          <w:ilvl w:val="0"/>
          <w:numId w:val="13"/>
          <w:ins w:id="495" w:author="Ruth Beck" w:date="2013-07-12T11:26:00Z"/>
        </w:numPr>
        <w:ind w:left="1080"/>
        <w:rPr>
          <w:ins w:id="496" w:author="Ruth Beck" w:date="2013-07-12T11:26:00Z"/>
        </w:rPr>
        <w:pPrChange w:id="497" w:author="Ruth Beck" w:date="2013-07-12T11:26:00Z">
          <w:pPr>
            <w:pStyle w:val="ListParagraph"/>
            <w:numPr>
              <w:numId w:val="13"/>
            </w:numPr>
            <w:ind w:left="1440" w:hanging="360"/>
          </w:pPr>
        </w:pPrChange>
      </w:pPr>
      <w:ins w:id="498" w:author="Ruth Beck" w:date="2013-07-12T12:12:00Z">
        <w:r>
          <w:rPr>
            <w:rFonts w:eastAsia="Cambria" w:cs="Helvetica"/>
            <w:bCs/>
            <w:szCs w:val="28"/>
          </w:rPr>
          <w:t>Where soil lead concentration</w:t>
        </w:r>
      </w:ins>
      <w:ins w:id="499" w:author="Ruth Beck" w:date="2013-07-12T12:13:00Z">
        <w:r>
          <w:rPr>
            <w:rFonts w:eastAsia="Cambria" w:cs="Helvetica"/>
            <w:bCs/>
            <w:szCs w:val="28"/>
          </w:rPr>
          <w:t>s</w:t>
        </w:r>
      </w:ins>
      <w:ins w:id="500" w:author="Ruth Beck" w:date="2013-07-12T12:12:00Z">
        <w:r>
          <w:rPr>
            <w:rFonts w:eastAsia="Cambria" w:cs="Helvetica"/>
            <w:bCs/>
            <w:szCs w:val="28"/>
          </w:rPr>
          <w:t xml:space="preserve"> are below 5,000 </w:t>
        </w:r>
        <w:proofErr w:type="spellStart"/>
        <w:r>
          <w:rPr>
            <w:rFonts w:eastAsia="Cambria" w:cs="Helvetica"/>
            <w:bCs/>
            <w:szCs w:val="28"/>
          </w:rPr>
          <w:t>ppm</w:t>
        </w:r>
        <w:proofErr w:type="spellEnd"/>
        <w:r>
          <w:rPr>
            <w:rFonts w:eastAsia="Cambria" w:cs="Helvetica"/>
            <w:bCs/>
            <w:szCs w:val="28"/>
          </w:rPr>
          <w:t xml:space="preserve"> </w:t>
        </w:r>
        <w:r w:rsidR="004E56ED" w:rsidRPr="004E56ED">
          <w:rPr>
            <w:rFonts w:eastAsia="Cambria" w:cs="Helvetica"/>
            <w:bCs/>
            <w:szCs w:val="28"/>
            <w:u w:val="single"/>
            <w:rPrChange w:id="501" w:author="Ruth Beck" w:date="2013-07-12T12:12:00Z">
              <w:rPr>
                <w:rFonts w:eastAsia="Cambria" w:cs="Helvetica"/>
                <w:bCs/>
                <w:szCs w:val="28"/>
              </w:rPr>
            </w:rPrChange>
          </w:rPr>
          <w:t>and</w:t>
        </w:r>
      </w:ins>
      <w:ins w:id="502" w:author="Ruth Beck" w:date="2013-07-12T11:26:00Z">
        <w:r w:rsidR="008047F7" w:rsidRPr="008047F7">
          <w:rPr>
            <w:rFonts w:eastAsia="Cambria" w:cs="Helvetica"/>
            <w:bCs/>
            <w:szCs w:val="28"/>
          </w:rPr>
          <w:t xml:space="preserve"> expectant families or children age 3 and under are present on a property, </w:t>
        </w:r>
      </w:ins>
      <w:ins w:id="503" w:author="Ruth Beck" w:date="2013-07-12T12:11:00Z">
        <w:r>
          <w:rPr>
            <w:rFonts w:eastAsia="Cambria" w:cs="Helvetica"/>
            <w:bCs/>
            <w:szCs w:val="28"/>
          </w:rPr>
          <w:t>yard improvement work</w:t>
        </w:r>
      </w:ins>
      <w:ins w:id="504" w:author="Ruth Beck" w:date="2013-07-12T11:26:00Z">
        <w:r w:rsidR="008047F7" w:rsidRPr="008047F7">
          <w:rPr>
            <w:rFonts w:eastAsia="Cambria" w:cs="Helvetica"/>
            <w:bCs/>
            <w:szCs w:val="28"/>
          </w:rPr>
          <w:t xml:space="preserve"> </w:t>
        </w:r>
      </w:ins>
      <w:ins w:id="505" w:author="Ruth Beck" w:date="2013-07-12T12:13:00Z">
        <w:r>
          <w:rPr>
            <w:rFonts w:eastAsia="Cambria" w:cs="Helvetica"/>
            <w:bCs/>
            <w:szCs w:val="28"/>
          </w:rPr>
          <w:t>(add to glossary)</w:t>
        </w:r>
      </w:ins>
      <w:ins w:id="506" w:author="Ruth Beck" w:date="2013-07-12T12:14:00Z">
        <w:r>
          <w:rPr>
            <w:rFonts w:eastAsia="Cambria" w:cs="Helvetica"/>
            <w:bCs/>
            <w:szCs w:val="28"/>
          </w:rPr>
          <w:t xml:space="preserve"> </w:t>
        </w:r>
      </w:ins>
      <w:ins w:id="507" w:author="Ruth Beck" w:date="2013-07-12T11:26:00Z">
        <w:r w:rsidR="008047F7" w:rsidRPr="008047F7">
          <w:rPr>
            <w:rFonts w:eastAsia="Cambria" w:cs="Helvetica"/>
            <w:bCs/>
            <w:szCs w:val="28"/>
          </w:rPr>
          <w:t xml:space="preserve">is determined case-by-case to address potential risks from exposure to bare soil.  </w:t>
        </w:r>
        <w:r w:rsidR="008047F7">
          <w:t xml:space="preserve">In these situations, the </w:t>
        </w:r>
      </w:ins>
      <w:ins w:id="508" w:author="Ruth Beck" w:date="2013-07-12T12:13:00Z">
        <w:r>
          <w:t>work</w:t>
        </w:r>
      </w:ins>
      <w:ins w:id="509" w:author="Ruth Beck" w:date="2013-07-12T11:26:00Z">
        <w:r w:rsidR="008047F7">
          <w:t xml:space="preserve"> plan is determined based on the soil assessment results in conjunction with a visual assessment of ground conditions and land use.  This includes areas of poor ground cover or bare ground in drip zones, play areas, parking areas, pathways, patios, as well as vegetable and flower gardens. In these cases, the </w:t>
        </w:r>
      </w:ins>
      <w:ins w:id="510" w:author="Ruth Beck" w:date="2013-07-12T12:13:00Z">
        <w:r>
          <w:t>yard improvement work</w:t>
        </w:r>
      </w:ins>
      <w:ins w:id="511" w:author="Ruth Beck" w:date="2013-07-12T11:26:00Z">
        <w:r w:rsidR="008047F7">
          <w:t xml:space="preserve"> typically consists of removing existing surface soil and ground cover and replacing it with better ground cover.  The objective is to prevent young children’s potential exposure to metals in dust and soil.</w:t>
        </w:r>
      </w:ins>
    </w:p>
    <w:p w:rsidR="00000000" w:rsidRDefault="00F80C13">
      <w:pPr>
        <w:pStyle w:val="MECIBULLET1"/>
        <w:numPr>
          <w:ilvl w:val="0"/>
          <w:numId w:val="0"/>
          <w:ins w:id="512" w:author="Ruth Beck" w:date="2013-07-12T11:26:00Z"/>
        </w:numPr>
        <w:ind w:left="1152"/>
        <w:jc w:val="left"/>
        <w:rPr>
          <w:ins w:id="513" w:author="Ruth Beck" w:date="2013-07-12T11:26:00Z"/>
        </w:rPr>
        <w:pPrChange w:id="514" w:author="Ruth Beck" w:date="2013-07-12T11:27:00Z">
          <w:pPr>
            <w:pStyle w:val="MECIBULLET1"/>
            <w:numPr>
              <w:ilvl w:val="1"/>
              <w:numId w:val="16"/>
            </w:numPr>
            <w:tabs>
              <w:tab w:val="num" w:pos="1512"/>
            </w:tabs>
            <w:ind w:left="1512" w:hanging="432"/>
            <w:jc w:val="left"/>
          </w:pPr>
        </w:pPrChange>
      </w:pPr>
    </w:p>
    <w:p w:rsidR="002629EB" w:rsidRDefault="002629EB" w:rsidP="002629EB">
      <w:pPr>
        <w:pStyle w:val="MECINORM15"/>
        <w:numPr>
          <w:ilvl w:val="0"/>
          <w:numId w:val="16"/>
          <w:ins w:id="515" w:author="Ruth Beck" w:date="2013-07-12T11:16:00Z"/>
        </w:numPr>
        <w:jc w:val="left"/>
        <w:rPr>
          <w:ins w:id="516" w:author="Ruth Beck" w:date="2013-07-12T11:16:00Z"/>
        </w:rPr>
      </w:pPr>
      <w:ins w:id="517" w:author="Ruth Beck" w:date="2013-07-12T11:16:00Z">
        <w:r>
          <w:t>For vegetable gardens:</w:t>
        </w:r>
      </w:ins>
    </w:p>
    <w:p w:rsidR="002629EB" w:rsidRDefault="002629EB" w:rsidP="007211FB">
      <w:pPr>
        <w:pStyle w:val="MECINORM15"/>
        <w:numPr>
          <w:ilvl w:val="1"/>
          <w:numId w:val="16"/>
          <w:ins w:id="518" w:author="Ruth Beck" w:date="2013-07-12T11:33:00Z"/>
        </w:numPr>
        <w:jc w:val="left"/>
        <w:rPr>
          <w:ins w:id="519" w:author="Ruth Beck" w:date="2013-07-12T11:16:00Z"/>
        </w:rPr>
      </w:pPr>
      <w:ins w:id="520" w:author="Ruth Beck" w:date="2013-07-12T11:16:00Z">
        <w:r>
          <w:t xml:space="preserve">if soil lead concentration is greater than 1,000 </w:t>
        </w:r>
        <w:proofErr w:type="spellStart"/>
        <w:r>
          <w:t>ppm</w:t>
        </w:r>
        <w:proofErr w:type="spellEnd"/>
        <w:r>
          <w:t xml:space="preserve">, </w:t>
        </w:r>
      </w:ins>
      <w:ins w:id="521" w:author="Ruth Beck" w:date="2013-07-12T12:08:00Z">
        <w:r w:rsidR="00F714C4">
          <w:t xml:space="preserve">full remediation is offered.  This involves </w:t>
        </w:r>
      </w:ins>
      <w:ins w:id="522" w:author="Ruth Beck" w:date="2013-07-12T11:16:00Z">
        <w:r>
          <w:t xml:space="preserve">soil replacement to a depth of </w:t>
        </w:r>
      </w:ins>
      <w:ins w:id="523" w:author="Ruth Beck" w:date="2013-07-12T12:09:00Z">
        <w:r w:rsidR="00F714C4">
          <w:t xml:space="preserve">at least </w:t>
        </w:r>
      </w:ins>
      <w:ins w:id="524" w:author="Ruth Beck" w:date="2013-07-12T11:16:00Z">
        <w:r>
          <w:t>60 cm (2 feet)</w:t>
        </w:r>
      </w:ins>
      <w:ins w:id="525" w:author="Ruth Beck" w:date="2013-07-12T12:09:00Z">
        <w:r w:rsidR="00F714C4">
          <w:t xml:space="preserve"> across the vegetable garden</w:t>
        </w:r>
      </w:ins>
      <w:ins w:id="526" w:author="Ruth Beck" w:date="2013-07-12T11:16:00Z">
        <w:r>
          <w:t>.</w:t>
        </w:r>
      </w:ins>
      <w:ins w:id="527" w:author="Ruth Beck" w:date="2013-07-12T11:34:00Z">
        <w:r w:rsidR="007211FB">
          <w:t xml:space="preserve">  </w:t>
        </w:r>
        <w:r w:rsidR="004E56ED" w:rsidRPr="004E56ED">
          <w:rPr>
            <w:highlight w:val="yellow"/>
            <w:rPrChange w:id="528" w:author="Ruth Beck" w:date="2013-07-12T11:37:00Z">
              <w:rPr>
                <w:spacing w:val="-2"/>
              </w:rPr>
            </w:rPrChange>
          </w:rPr>
          <w:t xml:space="preserve">(Andrea to add simple explanation of how 1,000 </w:t>
        </w:r>
        <w:proofErr w:type="spellStart"/>
        <w:r w:rsidR="004E56ED" w:rsidRPr="004E56ED">
          <w:rPr>
            <w:highlight w:val="yellow"/>
            <w:rPrChange w:id="529" w:author="Ruth Beck" w:date="2013-07-12T11:37:00Z">
              <w:rPr>
                <w:spacing w:val="-2"/>
              </w:rPr>
            </w:rPrChange>
          </w:rPr>
          <w:t>ppm</w:t>
        </w:r>
        <w:proofErr w:type="spellEnd"/>
        <w:r w:rsidR="004E56ED" w:rsidRPr="004E56ED">
          <w:rPr>
            <w:highlight w:val="yellow"/>
            <w:rPrChange w:id="530" w:author="Ruth Beck" w:date="2013-07-12T11:37:00Z">
              <w:rPr>
                <w:spacing w:val="-2"/>
              </w:rPr>
            </w:rPrChange>
          </w:rPr>
          <w:t xml:space="preserve"> was established to be protective of all metals.)</w:t>
        </w:r>
      </w:ins>
    </w:p>
    <w:p w:rsidR="002629EB" w:rsidRDefault="002629EB" w:rsidP="002629EB">
      <w:pPr>
        <w:numPr>
          <w:ins w:id="531" w:author="Ruth Beck" w:date="2013-07-12T11:16:00Z"/>
        </w:numPr>
        <w:spacing w:after="220"/>
        <w:rPr>
          <w:ins w:id="532" w:author="Ruth Beck" w:date="2013-07-12T11:16:00Z"/>
        </w:rPr>
      </w:pPr>
      <w:ins w:id="533" w:author="Ruth Beck" w:date="2013-07-12T11:16:00Z">
        <w:r>
          <w:t xml:space="preserve">Soil with lead concentrations below these levels do not qualify for remediation at this time.  </w:t>
        </w:r>
      </w:ins>
    </w:p>
    <w:p w:rsidR="00A17B1D" w:rsidDel="007211FB" w:rsidRDefault="00A17B1D" w:rsidP="00A17B1D">
      <w:pPr>
        <w:pStyle w:val="ListParagraph"/>
        <w:widowControl w:val="0"/>
        <w:numPr>
          <w:ilvl w:val="0"/>
          <w:numId w:val="12"/>
        </w:numPr>
        <w:autoSpaceDE w:val="0"/>
        <w:autoSpaceDN w:val="0"/>
        <w:adjustRightInd w:val="0"/>
        <w:spacing w:after="400"/>
        <w:rPr>
          <w:del w:id="534" w:author="Ruth Beck" w:date="2013-07-12T11:33:00Z"/>
          <w:rFonts w:eastAsia="Cambria" w:cs="Helvetica"/>
          <w:bCs/>
          <w:szCs w:val="28"/>
        </w:rPr>
      </w:pPr>
      <w:del w:id="535" w:author="Ruth Beck" w:date="2013-07-12T11:33:00Z">
        <w:r w:rsidDel="007211FB">
          <w:rPr>
            <w:rFonts w:eastAsia="Cambria" w:cs="Helvetica"/>
            <w:bCs/>
            <w:szCs w:val="28"/>
          </w:rPr>
          <w:delText xml:space="preserve">for vegetable gardens, the action level is </w:delText>
        </w:r>
        <w:r w:rsidRPr="006D1C6C" w:rsidDel="007211FB">
          <w:rPr>
            <w:rFonts w:eastAsia="Cambria" w:cs="Helvetica"/>
            <w:bCs/>
            <w:szCs w:val="28"/>
          </w:rPr>
          <w:delText xml:space="preserve">1,000 </w:delText>
        </w:r>
        <w:r w:rsidDel="007211FB">
          <w:rPr>
            <w:rFonts w:eastAsia="Cambria" w:cs="Helvetica"/>
            <w:bCs/>
            <w:szCs w:val="28"/>
          </w:rPr>
          <w:delText>ppm lead;</w:delText>
        </w:r>
      </w:del>
    </w:p>
    <w:p w:rsidR="00033D66" w:rsidDel="007211FB" w:rsidRDefault="00A17B1D" w:rsidP="00A17B1D">
      <w:pPr>
        <w:pStyle w:val="ListParagraph"/>
        <w:widowControl w:val="0"/>
        <w:numPr>
          <w:ilvl w:val="0"/>
          <w:numId w:val="12"/>
        </w:numPr>
        <w:autoSpaceDE w:val="0"/>
        <w:autoSpaceDN w:val="0"/>
        <w:adjustRightInd w:val="0"/>
        <w:spacing w:after="400"/>
        <w:rPr>
          <w:del w:id="536" w:author="Ruth Beck" w:date="2013-07-12T11:29:00Z"/>
          <w:rFonts w:eastAsia="Cambria" w:cs="Helvetica"/>
          <w:bCs/>
          <w:szCs w:val="28"/>
        </w:rPr>
      </w:pPr>
      <w:del w:id="537" w:author="Ruth Beck" w:date="2013-07-12T11:33:00Z">
        <w:r w:rsidDel="007211FB">
          <w:rPr>
            <w:rFonts w:eastAsia="Cambria" w:cs="Helvetica"/>
            <w:bCs/>
            <w:szCs w:val="28"/>
          </w:rPr>
          <w:delText xml:space="preserve">for </w:delText>
        </w:r>
        <w:r w:rsidR="00033D66" w:rsidDel="007211FB">
          <w:rPr>
            <w:rFonts w:eastAsia="Cambria" w:cs="Helvetica"/>
            <w:bCs/>
            <w:szCs w:val="28"/>
          </w:rPr>
          <w:delText>whole yards, the action level in 5</w:delText>
        </w:r>
        <w:r w:rsidR="00ED7BBF" w:rsidDel="007211FB">
          <w:rPr>
            <w:rFonts w:eastAsia="Cambria" w:cs="Helvetica"/>
            <w:bCs/>
            <w:szCs w:val="28"/>
          </w:rPr>
          <w:delText xml:space="preserve">,000 ppm lead.  </w:delText>
        </w:r>
      </w:del>
      <w:del w:id="538" w:author="Ruth Beck" w:date="2013-07-12T11:29:00Z">
        <w:r w:rsidR="00ED7BBF" w:rsidDel="007211FB">
          <w:rPr>
            <w:rFonts w:eastAsia="Cambria" w:cs="Helvetica"/>
            <w:bCs/>
            <w:szCs w:val="28"/>
          </w:rPr>
          <w:delText>This corresponds to the High Risk Site Classification</w:delText>
        </w:r>
      </w:del>
      <w:ins w:id="539" w:author="mccoa" w:date="2013-07-09T16:29:00Z">
        <w:del w:id="540" w:author="Ruth Beck" w:date="2013-07-12T11:29:00Z">
          <w:r w:rsidR="000159DA" w:rsidDel="007211FB">
            <w:rPr>
              <w:rFonts w:eastAsia="Cambria" w:cs="Helvetica"/>
              <w:bCs/>
              <w:szCs w:val="28"/>
            </w:rPr>
            <w:delText>Upper Cap Concentrations</w:delText>
          </w:r>
        </w:del>
      </w:ins>
      <w:del w:id="541" w:author="Ruth Beck" w:date="2013-07-12T11:29:00Z">
        <w:r w:rsidR="00ED7BBF" w:rsidDel="007211FB">
          <w:rPr>
            <w:rFonts w:eastAsia="Cambria" w:cs="Helvetica"/>
            <w:bCs/>
            <w:szCs w:val="28"/>
          </w:rPr>
          <w:delText xml:space="preserve"> in Protocol 11 of the BC Ministry of Environment, Contaminated Sites Regulation.</w:delText>
        </w:r>
      </w:del>
    </w:p>
    <w:p w:rsidR="00000000" w:rsidRDefault="00FE489B">
      <w:pPr>
        <w:pStyle w:val="ListParagraph"/>
        <w:widowControl w:val="0"/>
        <w:numPr>
          <w:ilvl w:val="0"/>
          <w:numId w:val="12"/>
        </w:numPr>
        <w:autoSpaceDE w:val="0"/>
        <w:autoSpaceDN w:val="0"/>
        <w:adjustRightInd w:val="0"/>
        <w:spacing w:after="400"/>
        <w:rPr>
          <w:del w:id="542" w:author="Ruth Beck" w:date="2013-07-12T11:33:00Z"/>
          <w:rFonts w:eastAsia="Cambria" w:cs="Helvetica"/>
          <w:bCs/>
          <w:szCs w:val="28"/>
          <w:rPrChange w:id="543" w:author="Ruth Beck" w:date="2013-07-12T11:29:00Z">
            <w:rPr>
              <w:del w:id="544" w:author="Ruth Beck" w:date="2013-07-12T11:33:00Z"/>
            </w:rPr>
          </w:rPrChange>
        </w:rPr>
        <w:pPrChange w:id="545" w:author="Ruth Beck" w:date="2013-07-12T11:29:00Z">
          <w:pPr>
            <w:pStyle w:val="ListParagraph"/>
            <w:numPr>
              <w:numId w:val="12"/>
            </w:numPr>
            <w:ind w:left="1080" w:hanging="360"/>
          </w:pPr>
        </w:pPrChange>
      </w:pPr>
      <w:del w:id="546" w:author="Ruth Beck" w:date="2013-07-12T11:33:00Z">
        <w:r>
          <w:rPr>
            <w:rFonts w:eastAsia="Cambria" w:cs="Helvetica"/>
            <w:bCs/>
            <w:szCs w:val="28"/>
          </w:rPr>
          <w:delText xml:space="preserve">for yards </w:delText>
        </w:r>
      </w:del>
      <w:del w:id="547" w:author="Ruth Beck" w:date="2013-07-12T11:21:00Z">
        <w:r>
          <w:rPr>
            <w:rFonts w:eastAsia="Cambria" w:cs="Helvetica"/>
            <w:bCs/>
            <w:szCs w:val="28"/>
          </w:rPr>
          <w:delText>where expectant families or children age 3 and under are present, remediation is determined on a case-by-case basis to address potential risks from exposure to bare soil (even at levels below the established action levels).</w:delText>
        </w:r>
      </w:del>
    </w:p>
    <w:p w:rsidR="00033D66" w:rsidRPr="007211FB" w:rsidRDefault="00033D66" w:rsidP="00033D66">
      <w:pPr>
        <w:pStyle w:val="ListParagraph"/>
        <w:ind w:left="360"/>
        <w:rPr>
          <w:rFonts w:eastAsia="Cambria" w:cs="Helvetica"/>
          <w:bCs/>
          <w:szCs w:val="28"/>
          <w:rPrChange w:id="548" w:author="Ruth Beck" w:date="2013-07-12T11:29:00Z">
            <w:rPr/>
          </w:rPrChange>
        </w:rPr>
      </w:pPr>
    </w:p>
    <w:p w:rsidR="00D27A86" w:rsidDel="003E0E71" w:rsidRDefault="004E56ED" w:rsidP="00D27A86">
      <w:pPr>
        <w:pStyle w:val="ListParagraph"/>
        <w:ind w:left="0"/>
        <w:rPr>
          <w:del w:id="549" w:author="Ruth Beck" w:date="2013-07-12T11:40:00Z"/>
        </w:rPr>
      </w:pPr>
      <w:r w:rsidRPr="004E56ED">
        <w:rPr>
          <w:rFonts w:eastAsia="Cambria" w:cs="Helvetica"/>
          <w:bCs/>
          <w:szCs w:val="28"/>
          <w:rPrChange w:id="550" w:author="Ruth Beck" w:date="2013-07-12T11:29:00Z">
            <w:rPr/>
          </w:rPrChange>
        </w:rPr>
        <w:t xml:space="preserve">Properties are prioritized for remediation </w:t>
      </w:r>
      <w:ins w:id="551" w:author="Ruth Beck" w:date="2013-07-12T12:15:00Z">
        <w:r w:rsidR="00C76D39">
          <w:rPr>
            <w:rFonts w:eastAsia="Cambria" w:cs="Helvetica"/>
            <w:bCs/>
            <w:szCs w:val="28"/>
          </w:rPr>
          <w:t xml:space="preserve">and yard improvement work </w:t>
        </w:r>
      </w:ins>
      <w:r w:rsidRPr="004E56ED">
        <w:rPr>
          <w:rFonts w:eastAsia="Cambria" w:cs="Helvetica"/>
          <w:bCs/>
          <w:szCs w:val="28"/>
          <w:rPrChange w:id="552" w:author="Ruth Beck" w:date="2013-07-12T11:29:00Z">
            <w:rPr/>
          </w:rPrChange>
        </w:rPr>
        <w:t>to preven</w:t>
      </w:r>
      <w:r w:rsidR="00D27A86">
        <w:t>t or minimize health risks.</w:t>
      </w:r>
      <w:r w:rsidR="00700F0A">
        <w:t xml:space="preserve"> </w:t>
      </w:r>
      <w:del w:id="553" w:author="Ruth Beck" w:date="2013-07-12T11:37:00Z">
        <w:r w:rsidR="005B5631" w:rsidRPr="005B5631" w:rsidDel="007211FB">
          <w:rPr>
            <w:highlight w:val="yellow"/>
          </w:rPr>
          <w:delText>(Why do we only have action levels for lead?</w:delText>
        </w:r>
        <w:r w:rsidR="005B5631" w:rsidDel="007211FB">
          <w:rPr>
            <w:highlight w:val="yellow"/>
          </w:rPr>
          <w:delText xml:space="preserve">  What did the HHRA determine?</w:delText>
        </w:r>
        <w:r w:rsidR="005B5631" w:rsidRPr="005B5631" w:rsidDel="007211FB">
          <w:rPr>
            <w:highlight w:val="yellow"/>
          </w:rPr>
          <w:delText>)</w:delText>
        </w:r>
        <w:r w:rsidR="0058712D" w:rsidDel="007211FB">
          <w:delText xml:space="preserve">  </w:delText>
        </w:r>
      </w:del>
      <w:r w:rsidR="00700F0A">
        <w:t>If soil is well covered</w:t>
      </w:r>
      <w:ins w:id="554" w:author="Ruth Beck" w:date="2013-07-12T11:37:00Z">
        <w:r w:rsidR="007211FB">
          <w:t xml:space="preserve"> with grass or a similar barrier</w:t>
        </w:r>
      </w:ins>
      <w:r w:rsidR="00700F0A">
        <w:t xml:space="preserve">, the risks are negligible.  Health risks come from exposure to bare soil and the main health risks are to young children. </w:t>
      </w:r>
      <w:del w:id="555" w:author="Ruth Beck" w:date="2013-07-12T11:40:00Z">
        <w:r w:rsidR="00700F0A" w:rsidRPr="00700F0A" w:rsidDel="003E0E71">
          <w:rPr>
            <w:highlight w:val="yellow"/>
          </w:rPr>
          <w:delText>(Is there a good reference?)</w:delText>
        </w:r>
      </w:del>
    </w:p>
    <w:p w:rsidR="00D27A86" w:rsidRDefault="00D27A86" w:rsidP="00D27A86">
      <w:pPr>
        <w:pStyle w:val="ListParagraph"/>
        <w:numPr>
          <w:ins w:id="556" w:author="Ruth Beck" w:date="2013-07-12T11:40:00Z"/>
        </w:numPr>
        <w:ind w:left="0"/>
        <w:rPr>
          <w:ins w:id="557" w:author="Ruth Beck" w:date="2013-07-12T11:40:00Z"/>
        </w:rPr>
      </w:pPr>
    </w:p>
    <w:p w:rsidR="003E0E71" w:rsidRDefault="003E0E71" w:rsidP="00D27A86">
      <w:pPr>
        <w:pStyle w:val="ListParagraph"/>
        <w:ind w:left="0"/>
      </w:pPr>
    </w:p>
    <w:p w:rsidR="003E0E71" w:rsidRDefault="00C76D39" w:rsidP="00D27A86">
      <w:pPr>
        <w:pStyle w:val="ListParagraph"/>
        <w:ind w:left="0"/>
        <w:rPr>
          <w:ins w:id="558" w:author="Ruth Beck" w:date="2013-07-12T11:43:00Z"/>
        </w:rPr>
      </w:pPr>
      <w:ins w:id="559" w:author="Ruth Beck" w:date="2013-07-12T12:15:00Z">
        <w:r>
          <w:t>P</w:t>
        </w:r>
      </w:ins>
      <w:ins w:id="560" w:author="Ruth Beck" w:date="2013-07-12T11:43:00Z">
        <w:r w:rsidR="003E0E71">
          <w:t xml:space="preserve">riorities are determined </w:t>
        </w:r>
      </w:ins>
      <w:ins w:id="561" w:author="Ruth Beck" w:date="2013-07-12T11:50:00Z">
        <w:r w:rsidR="005D2B2A">
          <w:t xml:space="preserve">based on </w:t>
        </w:r>
      </w:ins>
      <w:ins w:id="562" w:author="Ruth Beck" w:date="2013-07-12T12:16:00Z">
        <w:r>
          <w:t>soil lead concentrations</w:t>
        </w:r>
      </w:ins>
      <w:ins w:id="563" w:author="Ruth Beck" w:date="2013-07-12T11:50:00Z">
        <w:r w:rsidR="005D2B2A">
          <w:t xml:space="preserve"> </w:t>
        </w:r>
      </w:ins>
      <w:ins w:id="564" w:author="Ruth Beck" w:date="2013-07-12T11:43:00Z">
        <w:r w:rsidR="003E0E71">
          <w:t>in con</w:t>
        </w:r>
      </w:ins>
      <w:ins w:id="565" w:author="Ruth Beck" w:date="2013-07-12T11:51:00Z">
        <w:r w:rsidR="005D2B2A">
          <w:t>junction with</w:t>
        </w:r>
      </w:ins>
      <w:ins w:id="566" w:author="Ruth Beck" w:date="2013-07-12T11:43:00Z">
        <w:r w:rsidR="003E0E71">
          <w:t xml:space="preserve"> the following factors:</w:t>
        </w:r>
      </w:ins>
    </w:p>
    <w:p w:rsidR="003E0E71" w:rsidRDefault="003E0E71" w:rsidP="00D27A86">
      <w:pPr>
        <w:pStyle w:val="ListParagraph"/>
        <w:numPr>
          <w:ins w:id="567" w:author="Ruth Beck" w:date="2013-07-12T11:43:00Z"/>
        </w:numPr>
        <w:ind w:left="0"/>
        <w:rPr>
          <w:ins w:id="568" w:author="Ruth Beck" w:date="2013-07-12T11:43:00Z"/>
        </w:rPr>
      </w:pPr>
    </w:p>
    <w:p w:rsidR="003E0E71" w:rsidRDefault="00D27A86" w:rsidP="003E0E71">
      <w:pPr>
        <w:pStyle w:val="ListParagraph"/>
        <w:numPr>
          <w:ilvl w:val="0"/>
          <w:numId w:val="12"/>
          <w:ins w:id="569" w:author="Unknown"/>
        </w:numPr>
        <w:rPr>
          <w:ins w:id="570" w:author="Ruth Beck" w:date="2013-07-12T11:51:00Z"/>
        </w:rPr>
      </w:pPr>
      <w:del w:id="571" w:author="Ruth Beck" w:date="2013-07-12T11:43:00Z">
        <w:r w:rsidDel="003E0E71">
          <w:delText xml:space="preserve">Top priority is </w:delText>
        </w:r>
      </w:del>
      <w:proofErr w:type="gramStart"/>
      <w:r>
        <w:t>properties</w:t>
      </w:r>
      <w:proofErr w:type="gramEnd"/>
      <w:r>
        <w:t xml:space="preserve"> with expectant families or families with children under age 3.  This includes family homes, daycares and homes of extended family and other caregivers where children spend a significant amount of time</w:t>
      </w:r>
      <w:ins w:id="572" w:author="Ruth Beck" w:date="2013-07-12T11:44:00Z">
        <w:r w:rsidR="003E0E71">
          <w:t>;</w:t>
        </w:r>
      </w:ins>
      <w:del w:id="573" w:author="Ruth Beck" w:date="2013-07-12T11:44:00Z">
        <w:r w:rsidDel="003E0E71">
          <w:delText>.</w:delText>
        </w:r>
      </w:del>
    </w:p>
    <w:p w:rsidR="003E0E71" w:rsidRDefault="003E0E71" w:rsidP="003E0E71">
      <w:pPr>
        <w:pStyle w:val="ListParagraph"/>
        <w:numPr>
          <w:ilvl w:val="0"/>
          <w:numId w:val="12"/>
          <w:ins w:id="574" w:author="Unknown"/>
        </w:numPr>
        <w:rPr>
          <w:ins w:id="575" w:author="Ruth Beck" w:date="2013-07-12T11:44:00Z"/>
        </w:rPr>
      </w:pPr>
      <w:proofErr w:type="gramStart"/>
      <w:ins w:id="576" w:author="Ruth Beck" w:date="2013-07-12T11:44:00Z">
        <w:r>
          <w:t>gardening</w:t>
        </w:r>
        <w:proofErr w:type="gramEnd"/>
        <w:r>
          <w:t xml:space="preserve"> season for people preparing their vegetable garden to grow food;</w:t>
        </w:r>
      </w:ins>
    </w:p>
    <w:p w:rsidR="003E0E71" w:rsidRDefault="003E0E71" w:rsidP="003E0E71">
      <w:pPr>
        <w:pStyle w:val="ListParagraph"/>
        <w:numPr>
          <w:ilvl w:val="0"/>
          <w:numId w:val="12"/>
          <w:ins w:id="577" w:author="Unknown"/>
        </w:numPr>
        <w:rPr>
          <w:ins w:id="578" w:author="Ruth Beck" w:date="2013-07-12T11:45:00Z"/>
        </w:rPr>
      </w:pPr>
      <w:proofErr w:type="gramStart"/>
      <w:ins w:id="579" w:author="Ruth Beck" w:date="2013-07-12T11:45:00Z">
        <w:r>
          <w:t>remediation</w:t>
        </w:r>
        <w:proofErr w:type="gramEnd"/>
        <w:r>
          <w:t xml:space="preserve"> logistics for </w:t>
        </w:r>
      </w:ins>
      <w:ins w:id="580" w:author="Ruth Beck" w:date="2013-07-12T11:49:00Z">
        <w:r w:rsidR="005D2B2A">
          <w:t xml:space="preserve">the </w:t>
        </w:r>
      </w:ins>
      <w:ins w:id="581" w:author="Ruth Beck" w:date="2013-07-12T11:45:00Z">
        <w:r>
          <w:t xml:space="preserve">contractor (e.g. </w:t>
        </w:r>
      </w:ins>
      <w:ins w:id="582" w:author="Ruth Beck" w:date="2013-07-12T11:46:00Z">
        <w:r>
          <w:t>proximity to other remediation work</w:t>
        </w:r>
      </w:ins>
      <w:ins w:id="583" w:author="Ruth Beck" w:date="2013-07-12T11:45:00Z">
        <w:r>
          <w:t>) and</w:t>
        </w:r>
      </w:ins>
      <w:ins w:id="584" w:author="Ruth Beck" w:date="2013-07-12T11:49:00Z">
        <w:r w:rsidR="005D2B2A">
          <w:t>/or</w:t>
        </w:r>
      </w:ins>
      <w:ins w:id="585" w:author="Ruth Beck" w:date="2013-07-12T11:45:00Z">
        <w:r>
          <w:t xml:space="preserve"> property owner</w:t>
        </w:r>
      </w:ins>
      <w:ins w:id="586" w:author="Ruth Beck" w:date="2013-07-12T11:49:00Z">
        <w:r w:rsidR="005D2B2A">
          <w:t>/tenant</w:t>
        </w:r>
      </w:ins>
      <w:ins w:id="587" w:author="Ruth Beck" w:date="2013-07-12T11:45:00Z">
        <w:r>
          <w:t xml:space="preserve"> (e.g. preference, availability</w:t>
        </w:r>
      </w:ins>
      <w:ins w:id="588" w:author="Ruth Beck" w:date="2013-07-12T11:46:00Z">
        <w:r>
          <w:t xml:space="preserve"> etc.)</w:t>
        </w:r>
      </w:ins>
      <w:ins w:id="589" w:author="Ruth Beck" w:date="2013-07-12T11:45:00Z">
        <w:r>
          <w:t>;</w:t>
        </w:r>
      </w:ins>
    </w:p>
    <w:p w:rsidR="003E0E71" w:rsidRDefault="003E0E71" w:rsidP="003E0E71">
      <w:pPr>
        <w:pStyle w:val="ListParagraph"/>
        <w:numPr>
          <w:ilvl w:val="0"/>
          <w:numId w:val="12"/>
          <w:ins w:id="590" w:author="Unknown"/>
        </w:numPr>
        <w:rPr>
          <w:ins w:id="591" w:author="Ruth Beck" w:date="2013-07-12T11:45:00Z"/>
        </w:rPr>
      </w:pPr>
      <w:proofErr w:type="gramStart"/>
      <w:ins w:id="592" w:author="Ruth Beck" w:date="2013-07-12T11:47:00Z">
        <w:r>
          <w:t>inclement</w:t>
        </w:r>
        <w:proofErr w:type="gramEnd"/>
        <w:r>
          <w:t xml:space="preserve"> </w:t>
        </w:r>
      </w:ins>
      <w:ins w:id="593" w:author="Ruth Beck" w:date="2013-07-12T11:45:00Z">
        <w:r>
          <w:t>weather</w:t>
        </w:r>
      </w:ins>
      <w:ins w:id="594" w:author="Ruth Beck" w:date="2013-07-12T11:46:00Z">
        <w:r>
          <w:t xml:space="preserve"> (e.g. </w:t>
        </w:r>
      </w:ins>
      <w:ins w:id="595" w:author="Ruth Beck" w:date="2013-07-12T11:47:00Z">
        <w:r>
          <w:t xml:space="preserve">too wet </w:t>
        </w:r>
      </w:ins>
      <w:ins w:id="596" w:author="Ruth Beck" w:date="2013-07-12T11:48:00Z">
        <w:r>
          <w:t>or</w:t>
        </w:r>
      </w:ins>
      <w:ins w:id="597" w:author="Ruth Beck" w:date="2013-07-12T11:47:00Z">
        <w:r>
          <w:t xml:space="preserve"> potentially extremely </w:t>
        </w:r>
      </w:ins>
      <w:ins w:id="598" w:author="Ruth Beck" w:date="2013-07-12T11:46:00Z">
        <w:r>
          <w:t>hot</w:t>
        </w:r>
      </w:ins>
      <w:ins w:id="599" w:author="Ruth Beck" w:date="2013-07-12T11:48:00Z">
        <w:r>
          <w:t>,</w:t>
        </w:r>
      </w:ins>
      <w:ins w:id="600" w:author="Ruth Beck" w:date="2013-07-12T11:46:00Z">
        <w:r>
          <w:t xml:space="preserve"> </w:t>
        </w:r>
      </w:ins>
      <w:ins w:id="601" w:author="Ruth Beck" w:date="2013-07-12T11:47:00Z">
        <w:r>
          <w:t>dry</w:t>
        </w:r>
      </w:ins>
      <w:ins w:id="602" w:author="Ruth Beck" w:date="2013-07-12T11:46:00Z">
        <w:r>
          <w:t xml:space="preserve"> </w:t>
        </w:r>
      </w:ins>
      <w:ins w:id="603" w:author="Ruth Beck" w:date="2013-07-12T11:48:00Z">
        <w:r>
          <w:t>&amp; dusty)</w:t>
        </w:r>
      </w:ins>
      <w:ins w:id="604" w:author="Ruth Beck" w:date="2013-07-12T11:45:00Z">
        <w:r>
          <w:t>;</w:t>
        </w:r>
      </w:ins>
    </w:p>
    <w:p w:rsidR="005D2B2A" w:rsidRDefault="003E0E71" w:rsidP="003E0E71">
      <w:pPr>
        <w:pStyle w:val="ListParagraph"/>
        <w:numPr>
          <w:ilvl w:val="0"/>
          <w:numId w:val="12"/>
          <w:ins w:id="605" w:author="Unknown"/>
        </w:numPr>
        <w:rPr>
          <w:ins w:id="606" w:author="Ruth Beck" w:date="2013-07-12T11:49:00Z"/>
        </w:rPr>
      </w:pPr>
      <w:proofErr w:type="gramStart"/>
      <w:ins w:id="607" w:author="Ruth Beck" w:date="2013-07-12T11:48:00Z">
        <w:r>
          <w:t>worker</w:t>
        </w:r>
        <w:proofErr w:type="gramEnd"/>
        <w:r>
          <w:t xml:space="preserve"> health and safety</w:t>
        </w:r>
      </w:ins>
      <w:ins w:id="608" w:author="Ruth Beck" w:date="2013-07-12T11:51:00Z">
        <w:r w:rsidR="005D2B2A">
          <w:t>;</w:t>
        </w:r>
      </w:ins>
      <w:ins w:id="609" w:author="Ruth Beck" w:date="2013-07-12T11:48:00Z">
        <w:r>
          <w:t xml:space="preserve"> </w:t>
        </w:r>
      </w:ins>
    </w:p>
    <w:p w:rsidR="00000000" w:rsidRDefault="005D2B2A">
      <w:pPr>
        <w:pStyle w:val="ListParagraph"/>
        <w:numPr>
          <w:ilvl w:val="0"/>
          <w:numId w:val="12"/>
          <w:ins w:id="610" w:author="Ruth Beck" w:date="2013-07-12T11:49:00Z"/>
        </w:numPr>
        <w:rPr>
          <w:del w:id="611" w:author="Ruth Beck" w:date="2013-07-12T11:44:00Z"/>
        </w:rPr>
        <w:pPrChange w:id="612" w:author="Ruth Beck" w:date="2013-07-12T11:44:00Z">
          <w:pPr>
            <w:pStyle w:val="ListParagraph"/>
            <w:numPr>
              <w:numId w:val="12"/>
            </w:numPr>
            <w:ind w:left="1080" w:hanging="360"/>
          </w:pPr>
        </w:pPrChange>
      </w:pPr>
      <w:proofErr w:type="gramStart"/>
      <w:ins w:id="613" w:author="Ruth Beck" w:date="2013-07-12T11:51:00Z">
        <w:r>
          <w:t>condition</w:t>
        </w:r>
        <w:proofErr w:type="gramEnd"/>
        <w:r>
          <w:t xml:space="preserve"> of existing ground cover</w:t>
        </w:r>
      </w:ins>
      <w:del w:id="614" w:author="Ruth Beck" w:date="2013-07-12T11:49:00Z">
        <w:r w:rsidR="00D27A86" w:rsidDel="005D2B2A">
          <w:delText xml:space="preserve">  </w:delText>
        </w:r>
      </w:del>
      <w:del w:id="615" w:author="Ruth Beck" w:date="2013-07-12T11:44:00Z">
        <w:r w:rsidR="00D27A86" w:rsidDel="003E0E71">
          <w:delText>In these situations, remediation is</w:delText>
        </w:r>
        <w:r w:rsidR="002C1A43" w:rsidDel="003E0E71">
          <w:delText xml:space="preserve"> provided:</w:delText>
        </w:r>
      </w:del>
    </w:p>
    <w:p w:rsidR="00000000" w:rsidRDefault="00F80C13">
      <w:pPr>
        <w:pStyle w:val="ListParagraph"/>
        <w:numPr>
          <w:ilvl w:val="0"/>
          <w:numId w:val="12"/>
          <w:ins w:id="616" w:author="Unknown"/>
        </w:numPr>
        <w:rPr>
          <w:del w:id="617" w:author="Ruth Beck" w:date="2013-07-12T11:44:00Z"/>
        </w:rPr>
        <w:pPrChange w:id="618" w:author="Ruth Beck" w:date="2013-07-12T11:44:00Z">
          <w:pPr>
            <w:pStyle w:val="ListParagraph"/>
            <w:ind w:left="0"/>
          </w:pPr>
        </w:pPrChange>
      </w:pPr>
    </w:p>
    <w:p w:rsidR="00000000" w:rsidRDefault="00D27A86">
      <w:pPr>
        <w:pStyle w:val="ListParagraph"/>
        <w:numPr>
          <w:ilvl w:val="0"/>
          <w:numId w:val="12"/>
          <w:ins w:id="619" w:author="Unknown"/>
        </w:numPr>
        <w:rPr>
          <w:del w:id="620" w:author="Ruth Beck" w:date="2013-07-12T11:44:00Z"/>
        </w:rPr>
        <w:pPrChange w:id="621" w:author="Ruth Beck" w:date="2013-07-12T11:44:00Z">
          <w:pPr>
            <w:pStyle w:val="ListParagraph"/>
            <w:numPr>
              <w:numId w:val="13"/>
            </w:numPr>
            <w:ind w:left="1440" w:hanging="360"/>
          </w:pPr>
        </w:pPrChange>
      </w:pPr>
      <w:del w:id="622" w:author="Ruth Beck" w:date="2013-07-12T11:44:00Z">
        <w:r w:rsidDel="003E0E71">
          <w:delText>if the UCLM is above the whole yard action level, the entire yard will be remediated</w:delText>
        </w:r>
      </w:del>
    </w:p>
    <w:p w:rsidR="00000000" w:rsidRDefault="005D2B2A">
      <w:pPr>
        <w:pStyle w:val="ListParagraph"/>
        <w:numPr>
          <w:ilvl w:val="0"/>
          <w:numId w:val="12"/>
          <w:ins w:id="623" w:author="Unknown"/>
        </w:numPr>
        <w:pPrChange w:id="624" w:author="Ruth Beck" w:date="2013-07-12T11:44:00Z">
          <w:pPr>
            <w:pStyle w:val="ListParagraph"/>
            <w:ind w:left="360"/>
          </w:pPr>
        </w:pPrChange>
      </w:pPr>
      <w:ins w:id="625" w:author="Ruth Beck" w:date="2013-07-12T11:51:00Z">
        <w:r>
          <w:t>.</w:t>
        </w:r>
      </w:ins>
    </w:p>
    <w:p w:rsidR="005D2B2A" w:rsidRDefault="005D2B2A" w:rsidP="002C1A43">
      <w:pPr>
        <w:widowControl w:val="0"/>
        <w:numPr>
          <w:ins w:id="626" w:author="Ruth Beck" w:date="2013-07-12T11:52:00Z"/>
        </w:numPr>
        <w:autoSpaceDE w:val="0"/>
        <w:autoSpaceDN w:val="0"/>
        <w:adjustRightInd w:val="0"/>
        <w:spacing w:after="400"/>
        <w:rPr>
          <w:ins w:id="627" w:author="Ruth Beck" w:date="2013-07-12T11:52:00Z"/>
        </w:rPr>
      </w:pPr>
    </w:p>
    <w:p w:rsidR="00000000" w:rsidRDefault="004E56ED">
      <w:pPr>
        <w:pStyle w:val="IntrinsikBulletStyle"/>
        <w:rPr>
          <w:del w:id="628" w:author="Ruth Beck" w:date="2013-07-12T11:26:00Z"/>
          <w:highlight w:val="yellow"/>
          <w:rPrChange w:id="629" w:author="Ruth Beck" w:date="2013-07-18T12:48:00Z">
            <w:rPr>
              <w:del w:id="630" w:author="Ruth Beck" w:date="2013-07-12T11:26:00Z"/>
            </w:rPr>
          </w:rPrChange>
        </w:rPr>
        <w:pPrChange w:id="631" w:author="Ruth Beck" w:date="2013-07-18T12:52:00Z">
          <w:pPr>
            <w:pStyle w:val="ListParagraph"/>
            <w:ind w:left="0"/>
          </w:pPr>
        </w:pPrChange>
      </w:pPr>
      <w:del w:id="632" w:author="Ruth Beck" w:date="2013-07-12T11:44:00Z">
        <w:r w:rsidRPr="004E56ED">
          <w:rPr>
            <w:highlight w:val="yellow"/>
            <w:rPrChange w:id="633" w:author="Ruth Beck" w:date="2013-07-18T12:48:00Z">
              <w:rPr/>
            </w:rPrChange>
          </w:rPr>
          <w:delText xml:space="preserve">if the UCLM is below 5,000 ppm lead, partial remediation is provided case-by-case to minimize risks from exposure to bare soil on the property.  </w:delText>
        </w:r>
      </w:del>
      <w:del w:id="634" w:author="Ruth Beck" w:date="2013-07-12T11:26:00Z">
        <w:r w:rsidRPr="004E56ED">
          <w:rPr>
            <w:highlight w:val="yellow"/>
            <w:rPrChange w:id="635" w:author="Ruth Beck" w:date="2013-07-18T12:48:00Z">
              <w:rPr/>
            </w:rPrChange>
          </w:rPr>
          <w:delText>In these situations, the remediation plan is determined based on the soil assessment results in conjunction with a visual assessment of ground conditions and land use.  This includes areas of poor ground cover or bare ground in drip zones, play areas, parking areas, pathways, patios, as well as vegetable and flower gardens. In these cases, the remediation typically consists of removing existing surface soil and ground cover and replacing it with better ground cover.  The objective is to prevent young children’s potential exposure to metals in the soil.</w:delText>
        </w:r>
      </w:del>
    </w:p>
    <w:p w:rsidR="00000000" w:rsidRDefault="00F80C13">
      <w:pPr>
        <w:pStyle w:val="IntrinsikBulletStyle"/>
        <w:rPr>
          <w:del w:id="636" w:author="Ruth Beck" w:date="2013-07-12T11:52:00Z"/>
          <w:highlight w:val="yellow"/>
          <w:rPrChange w:id="637" w:author="Ruth Beck" w:date="2013-07-18T12:48:00Z">
            <w:rPr>
              <w:del w:id="638" w:author="Ruth Beck" w:date="2013-07-12T11:52:00Z"/>
              <w:rFonts w:eastAsia="Cambria"/>
            </w:rPr>
          </w:rPrChange>
        </w:rPr>
        <w:pPrChange w:id="639" w:author="Ruth Beck" w:date="2013-07-18T12:52:00Z">
          <w:pPr>
            <w:pStyle w:val="ListParagraph"/>
            <w:widowControl w:val="0"/>
            <w:autoSpaceDE w:val="0"/>
            <w:autoSpaceDN w:val="0"/>
            <w:adjustRightInd w:val="0"/>
            <w:spacing w:after="400"/>
            <w:ind w:left="360"/>
          </w:pPr>
        </w:pPrChange>
      </w:pPr>
    </w:p>
    <w:p w:rsidR="00000000" w:rsidRDefault="004E56ED">
      <w:pPr>
        <w:pStyle w:val="IntrinsikBulletStyle"/>
        <w:rPr>
          <w:del w:id="640" w:author="Ruth Beck" w:date="2013-07-12T11:52:00Z"/>
          <w:highlight w:val="yellow"/>
          <w:rPrChange w:id="641" w:author="Ruth Beck" w:date="2013-07-18T12:48:00Z">
            <w:rPr>
              <w:del w:id="642" w:author="Ruth Beck" w:date="2013-07-12T11:52:00Z"/>
              <w:rFonts w:eastAsia="Cambria"/>
            </w:rPr>
          </w:rPrChange>
        </w:rPr>
        <w:pPrChange w:id="643" w:author="Ruth Beck" w:date="2013-07-18T12:52:00Z">
          <w:pPr>
            <w:widowControl w:val="0"/>
            <w:autoSpaceDE w:val="0"/>
            <w:autoSpaceDN w:val="0"/>
            <w:adjustRightInd w:val="0"/>
            <w:spacing w:after="400"/>
          </w:pPr>
        </w:pPrChange>
      </w:pPr>
      <w:del w:id="644" w:author="Ruth Beck" w:date="2013-07-12T11:52:00Z">
        <w:r w:rsidRPr="004E56ED">
          <w:rPr>
            <w:highlight w:val="yellow"/>
            <w:rPrChange w:id="645" w:author="Ruth Beck" w:date="2013-07-18T12:48:00Z">
              <w:rPr>
                <w:rFonts w:eastAsia="Cambria"/>
              </w:rPr>
            </w:rPrChange>
          </w:rPr>
          <w:delText xml:space="preserve">Second priority is vegetable gardens requested by Trail and Rivervale residents.  Vegetable gardens are prioritized in order to prevent ingestion of metals in produce and bare soil. (Need HHRA reference.) Where lead concentrations are above 1,000 ppm, the garden is remediated to a depth of 60 centimeters. </w:delText>
        </w:r>
      </w:del>
    </w:p>
    <w:p w:rsidR="00000000" w:rsidRDefault="004E56ED">
      <w:pPr>
        <w:pStyle w:val="IntrinsikBulletStyle"/>
        <w:rPr>
          <w:del w:id="646" w:author="Ruth Beck" w:date="2013-07-12T11:52:00Z"/>
          <w:highlight w:val="yellow"/>
          <w:rPrChange w:id="647" w:author="Ruth Beck" w:date="2013-07-18T12:48:00Z">
            <w:rPr>
              <w:del w:id="648" w:author="Ruth Beck" w:date="2013-07-12T11:52:00Z"/>
              <w:rFonts w:eastAsia="Cambria"/>
            </w:rPr>
          </w:rPrChange>
        </w:rPr>
        <w:pPrChange w:id="649" w:author="Ruth Beck" w:date="2013-07-18T12:52:00Z">
          <w:pPr>
            <w:widowControl w:val="0"/>
            <w:autoSpaceDE w:val="0"/>
            <w:autoSpaceDN w:val="0"/>
            <w:adjustRightInd w:val="0"/>
            <w:spacing w:after="400"/>
          </w:pPr>
        </w:pPrChange>
      </w:pPr>
      <w:del w:id="650" w:author="Ruth Beck" w:date="2013-07-12T11:52:00Z">
        <w:r w:rsidRPr="004E56ED">
          <w:rPr>
            <w:highlight w:val="yellow"/>
            <w:rPrChange w:id="651" w:author="Ruth Beck" w:date="2013-07-18T12:48:00Z">
              <w:rPr>
                <w:rFonts w:eastAsia="Cambria"/>
              </w:rPr>
            </w:rPrChange>
          </w:rPr>
          <w:delText xml:space="preserve">Third priority is whole yards.  Where the UCLM for the property exceeds 5,000 ppm lead the yard is remediated to a depth of 30 cm. across the property.  </w:delText>
        </w:r>
      </w:del>
    </w:p>
    <w:p w:rsidR="00000000" w:rsidRDefault="004E56ED">
      <w:pPr>
        <w:pStyle w:val="IntrinsikBulletStyle"/>
        <w:rPr>
          <w:del w:id="652" w:author="Ruth Beck" w:date="2013-07-12T12:23:00Z"/>
          <w:highlight w:val="yellow"/>
          <w:rPrChange w:id="653" w:author="Ruth Beck" w:date="2013-07-18T12:48:00Z">
            <w:rPr>
              <w:del w:id="654" w:author="Ruth Beck" w:date="2013-07-12T12:23:00Z"/>
              <w:rFonts w:eastAsia="Cambria"/>
            </w:rPr>
          </w:rPrChange>
        </w:rPr>
        <w:pPrChange w:id="655" w:author="Ruth Beck" w:date="2013-07-18T12:52:00Z">
          <w:pPr>
            <w:widowControl w:val="0"/>
            <w:autoSpaceDE w:val="0"/>
            <w:autoSpaceDN w:val="0"/>
            <w:adjustRightInd w:val="0"/>
            <w:spacing w:after="400"/>
          </w:pPr>
        </w:pPrChange>
      </w:pPr>
      <w:del w:id="656" w:author="Ruth Beck" w:date="2013-07-12T12:23:00Z">
        <w:r w:rsidRPr="004E56ED">
          <w:rPr>
            <w:highlight w:val="yellow"/>
            <w:rPrChange w:id="657" w:author="Ruth Beck" w:date="2013-07-18T12:48:00Z">
              <w:rPr>
                <w:rFonts w:eastAsia="Cambria"/>
              </w:rPr>
            </w:rPrChange>
          </w:rPr>
          <w:delText>In situations where 1 or more soil assessment results is &gt; 5,000 ppm, the following additional steps take place prior to developing the remediation plan:</w:delText>
        </w:r>
      </w:del>
    </w:p>
    <w:p w:rsidR="00000000" w:rsidRDefault="004E56ED">
      <w:pPr>
        <w:pStyle w:val="IntrinsikBulletStyle"/>
        <w:numPr>
          <w:ins w:id="658" w:author="Ruth Beck" w:date="2013-07-12T12:19:00Z"/>
        </w:numPr>
        <w:rPr>
          <w:del w:id="659" w:author="Ruth Beck" w:date="2013-07-12T12:23:00Z"/>
          <w:highlight w:val="yellow"/>
          <w:rPrChange w:id="660" w:author="Ruth Beck" w:date="2013-07-18T12:48:00Z">
            <w:rPr>
              <w:del w:id="661" w:author="Ruth Beck" w:date="2013-07-12T12:23:00Z"/>
              <w:rFonts w:eastAsia="Cambria"/>
            </w:rPr>
          </w:rPrChange>
        </w:rPr>
        <w:pPrChange w:id="662" w:author="Ruth Beck" w:date="2013-07-18T12:52:00Z">
          <w:pPr>
            <w:pStyle w:val="ListParagraph"/>
            <w:widowControl w:val="0"/>
            <w:autoSpaceDE w:val="0"/>
            <w:autoSpaceDN w:val="0"/>
            <w:adjustRightInd w:val="0"/>
            <w:spacing w:after="400"/>
            <w:ind w:left="360"/>
          </w:pPr>
        </w:pPrChange>
      </w:pPr>
      <w:del w:id="663" w:author="Ruth Beck" w:date="2013-07-12T12:23:00Z">
        <w:r w:rsidRPr="004E56ED">
          <w:rPr>
            <w:highlight w:val="yellow"/>
            <w:rPrChange w:id="664" w:author="Ruth Beck" w:date="2013-07-18T12:48:00Z">
              <w:rPr>
                <w:rFonts w:eastAsia="Cambria"/>
              </w:rPr>
            </w:rPrChange>
          </w:rPr>
          <w:delText>develop a map of lead concentrations in soil to determine the area of soil that exceeds the High Risk Site Classification in Protocol 11 of the BC Ministry of Environment’s Contaminated Sites Regulation;</w:delText>
        </w:r>
      </w:del>
    </w:p>
    <w:p w:rsidR="00000000" w:rsidRDefault="004E56ED">
      <w:pPr>
        <w:pStyle w:val="IntrinsikBulletStyle"/>
        <w:numPr>
          <w:ins w:id="665" w:author="Ruth Beck" w:date="2013-07-12T12:19:00Z"/>
        </w:numPr>
        <w:pPrChange w:id="666" w:author="Ruth Beck" w:date="2013-07-18T12:52:00Z">
          <w:pPr>
            <w:pStyle w:val="ListParagraph"/>
            <w:widowControl w:val="0"/>
            <w:autoSpaceDE w:val="0"/>
            <w:autoSpaceDN w:val="0"/>
            <w:adjustRightInd w:val="0"/>
            <w:spacing w:after="400"/>
            <w:ind w:left="360"/>
          </w:pPr>
        </w:pPrChange>
      </w:pPr>
      <w:proofErr w:type="gramStart"/>
      <w:r w:rsidRPr="004E56ED">
        <w:rPr>
          <w:highlight w:val="yellow"/>
          <w:rPrChange w:id="667" w:author="Ruth Beck" w:date="2013-07-18T12:48:00Z">
            <w:rPr/>
          </w:rPrChange>
        </w:rPr>
        <w:t>run</w:t>
      </w:r>
      <w:proofErr w:type="gramEnd"/>
      <w:r w:rsidRPr="004E56ED">
        <w:rPr>
          <w:highlight w:val="yellow"/>
          <w:rPrChange w:id="668" w:author="Ruth Beck" w:date="2013-07-18T12:48:00Z">
            <w:rPr/>
          </w:rPrChange>
        </w:rPr>
        <w:t xml:space="preserve"> additional soil analysis to determine levels of leachable metals for soil disposal</w:t>
      </w:r>
    </w:p>
    <w:p w:rsidR="00C06D83" w:rsidRDefault="00C06D83" w:rsidP="002C1A43">
      <w:pPr>
        <w:widowControl w:val="0"/>
        <w:autoSpaceDE w:val="0"/>
        <w:autoSpaceDN w:val="0"/>
        <w:adjustRightInd w:val="0"/>
        <w:spacing w:after="400"/>
        <w:rPr>
          <w:rFonts w:eastAsia="Cambria" w:cs="Helvetica"/>
          <w:bCs/>
          <w:szCs w:val="28"/>
        </w:rPr>
      </w:pPr>
    </w:p>
    <w:p w:rsidR="00455E44" w:rsidRDefault="005B5631" w:rsidP="002C1A43">
      <w:pPr>
        <w:widowControl w:val="0"/>
        <w:autoSpaceDE w:val="0"/>
        <w:autoSpaceDN w:val="0"/>
        <w:adjustRightInd w:val="0"/>
        <w:spacing w:after="400"/>
        <w:rPr>
          <w:rFonts w:eastAsia="Cambria" w:cs="Helvetica"/>
          <w:bCs/>
          <w:szCs w:val="28"/>
        </w:rPr>
      </w:pPr>
      <w:r>
        <w:rPr>
          <w:rFonts w:eastAsia="Cambria" w:cs="Helvetica"/>
          <w:bCs/>
          <w:szCs w:val="28"/>
        </w:rPr>
        <w:t>The r</w:t>
      </w:r>
      <w:r w:rsidR="00700F0A">
        <w:rPr>
          <w:rFonts w:eastAsia="Cambria" w:cs="Helvetica"/>
          <w:bCs/>
          <w:szCs w:val="28"/>
        </w:rPr>
        <w:t>emediation</w:t>
      </w:r>
      <w:r w:rsidR="00455E44">
        <w:rPr>
          <w:rFonts w:eastAsia="Cambria" w:cs="Helvetica"/>
          <w:bCs/>
          <w:szCs w:val="28"/>
        </w:rPr>
        <w:t xml:space="preserve"> process involves:</w:t>
      </w:r>
    </w:p>
    <w:p w:rsidR="00000000" w:rsidRDefault="00C75810">
      <w:pPr>
        <w:pStyle w:val="IntrinsikBulletStyle"/>
        <w:numPr>
          <w:ilvl w:val="0"/>
          <w:numId w:val="37"/>
          <w:ins w:id="669" w:author="Ruth Beck" w:date="2013-07-18T13:04:00Z"/>
        </w:numPr>
        <w:rPr>
          <w:ins w:id="670" w:author="Ruth Beck" w:date="2013-07-12T11:56:00Z"/>
        </w:rPr>
        <w:pPrChange w:id="671" w:author="Ruth Beck" w:date="2013-07-18T12:52:00Z">
          <w:pPr>
            <w:pStyle w:val="ListParagraph"/>
            <w:widowControl w:val="0"/>
            <w:autoSpaceDE w:val="0"/>
            <w:autoSpaceDN w:val="0"/>
            <w:adjustRightInd w:val="0"/>
            <w:spacing w:after="400"/>
            <w:ind w:left="360"/>
          </w:pPr>
        </w:pPrChange>
      </w:pPr>
      <w:ins w:id="672" w:author="Ruth Beck" w:date="2013-07-12T11:58:00Z">
        <w:r>
          <w:t>D</w:t>
        </w:r>
      </w:ins>
      <w:ins w:id="673" w:author="Ruth Beck" w:date="2013-07-12T11:54:00Z">
        <w:r>
          <w:t xml:space="preserve">etermining the </w:t>
        </w:r>
      </w:ins>
      <w:ins w:id="674" w:author="Ruth Beck" w:date="2013-07-12T11:55:00Z">
        <w:r>
          <w:t>scope</w:t>
        </w:r>
      </w:ins>
      <w:ins w:id="675" w:author="Ruth Beck" w:date="2013-07-12T11:54:00Z">
        <w:r>
          <w:t xml:space="preserve"> of remediation </w:t>
        </w:r>
      </w:ins>
      <w:ins w:id="676" w:author="Ruth Beck" w:date="2013-07-12T12:17:00Z">
        <w:r w:rsidR="00C76D39">
          <w:t xml:space="preserve">or yard improvement work </w:t>
        </w:r>
      </w:ins>
      <w:ins w:id="677" w:author="Ruth Beck" w:date="2013-07-12T11:54:00Z">
        <w:r>
          <w:t>required</w:t>
        </w:r>
      </w:ins>
      <w:ins w:id="678" w:author="Ruth Beck" w:date="2013-07-12T11:55:00Z">
        <w:r>
          <w:t xml:space="preserve"> (</w:t>
        </w:r>
      </w:ins>
      <w:ins w:id="679" w:author="Ruth Beck" w:date="2013-07-12T12:06:00Z">
        <w:r w:rsidR="00F714C4">
          <w:t xml:space="preserve">full remediation of </w:t>
        </w:r>
      </w:ins>
      <w:ins w:id="680" w:author="Ruth Beck" w:date="2013-07-12T11:55:00Z">
        <w:r>
          <w:t xml:space="preserve">whole </w:t>
        </w:r>
      </w:ins>
      <w:ins w:id="681" w:author="Ruth Beck" w:date="2013-07-12T12:06:00Z">
        <w:r w:rsidR="00F714C4">
          <w:t>or</w:t>
        </w:r>
      </w:ins>
      <w:ins w:id="682" w:author="Ruth Beck" w:date="2013-07-12T11:55:00Z">
        <w:r>
          <w:t xml:space="preserve"> partial yard, </w:t>
        </w:r>
      </w:ins>
      <w:ins w:id="683" w:author="Ruth Beck" w:date="2013-07-12T12:17:00Z">
        <w:r w:rsidR="00C76D39">
          <w:t>yard improvement, ve</w:t>
        </w:r>
      </w:ins>
      <w:ins w:id="684" w:author="Ruth Beck" w:date="2013-07-12T11:55:00Z">
        <w:r>
          <w:t>getable garden)</w:t>
        </w:r>
      </w:ins>
      <w:ins w:id="685" w:author="Ruth Beck" w:date="2013-07-12T11:54:00Z">
        <w:r>
          <w:t>;</w:t>
        </w:r>
      </w:ins>
    </w:p>
    <w:p w:rsidR="00000000" w:rsidRDefault="004E56ED">
      <w:pPr>
        <w:pStyle w:val="IntrinsikBulletStyle"/>
        <w:numPr>
          <w:ilvl w:val="0"/>
          <w:numId w:val="37"/>
          <w:ins w:id="686" w:author="Ruth Beck" w:date="2013-07-18T13:04:00Z"/>
        </w:numPr>
        <w:rPr>
          <w:ins w:id="687" w:author="Ruth Beck" w:date="2013-07-12T11:57:00Z"/>
        </w:rPr>
        <w:pPrChange w:id="688" w:author="Ruth Beck" w:date="2013-07-18T12:52:00Z">
          <w:pPr>
            <w:pStyle w:val="ListParagraph"/>
            <w:widowControl w:val="0"/>
            <w:autoSpaceDE w:val="0"/>
            <w:autoSpaceDN w:val="0"/>
            <w:adjustRightInd w:val="0"/>
            <w:spacing w:after="400"/>
            <w:ind w:left="360"/>
          </w:pPr>
        </w:pPrChange>
      </w:pPr>
      <w:ins w:id="689" w:author="Ruth Beck" w:date="2013-07-12T11:59:00Z">
        <w:r w:rsidRPr="004E56ED">
          <w:rPr>
            <w:rPrChange w:id="690" w:author="Ruth Beck" w:date="2013-07-12T12:19:00Z">
              <w:rPr>
                <w:rFonts w:cs="Helvetica"/>
                <w:bCs/>
                <w:szCs w:val="28"/>
              </w:rPr>
            </w:rPrChange>
          </w:rPr>
          <w:t xml:space="preserve">For </w:t>
        </w:r>
      </w:ins>
      <w:ins w:id="691" w:author="Ruth Beck" w:date="2013-07-12T12:04:00Z">
        <w:r w:rsidRPr="004E56ED">
          <w:rPr>
            <w:rPrChange w:id="692" w:author="Ruth Beck" w:date="2013-07-12T12:19:00Z">
              <w:rPr>
                <w:rFonts w:cs="Helvetica"/>
                <w:bCs/>
                <w:szCs w:val="28"/>
              </w:rPr>
            </w:rPrChange>
          </w:rPr>
          <w:t>properties receiving full remediation of all or part of the yard,</w:t>
        </w:r>
      </w:ins>
      <w:ins w:id="693" w:author="Ruth Beck" w:date="2013-07-12T11:59:00Z">
        <w:r w:rsidRPr="004E56ED">
          <w:rPr>
            <w:rPrChange w:id="694" w:author="Ruth Beck" w:date="2013-07-12T12:19:00Z">
              <w:rPr>
                <w:rFonts w:cs="Helvetica"/>
                <w:bCs/>
                <w:szCs w:val="28"/>
              </w:rPr>
            </w:rPrChange>
          </w:rPr>
          <w:t xml:space="preserve"> p</w:t>
        </w:r>
      </w:ins>
      <w:ins w:id="695" w:author="Ruth Beck" w:date="2013-07-12T11:57:00Z">
        <w:r w:rsidRPr="004E56ED">
          <w:rPr>
            <w:rPrChange w:id="696" w:author="Ruth Beck" w:date="2013-07-12T12:19:00Z">
              <w:rPr>
                <w:rFonts w:cs="Helvetica"/>
                <w:bCs/>
                <w:szCs w:val="28"/>
              </w:rPr>
            </w:rPrChange>
          </w:rPr>
          <w:t xml:space="preserve">reparing regulatory documentation to the BC Ministry of Environment, Land Remediation Branch Site Advisor. This </w:t>
        </w:r>
        <w:r w:rsidR="00C75810">
          <w:t>includes the Notification of Independent Remediation (NOIR), Site Risk Classification Reports, a completed Exposure Pathway Questionnaire, a survey plan</w:t>
        </w:r>
      </w:ins>
      <w:ins w:id="697" w:author="Ruth Beck" w:date="2013-07-12T12:01:00Z">
        <w:r w:rsidR="00F714C4">
          <w:t>, a</w:t>
        </w:r>
      </w:ins>
      <w:ins w:id="698" w:author="Ruth Beck" w:date="2013-07-12T11:57:00Z">
        <w:r w:rsidR="00C75810">
          <w:t xml:space="preserve"> copy of the land title</w:t>
        </w:r>
      </w:ins>
      <w:ins w:id="699" w:author="Ruth Beck" w:date="2013-07-12T12:01:00Z">
        <w:r w:rsidR="00F714C4">
          <w:t xml:space="preserve">, </w:t>
        </w:r>
      </w:ins>
      <w:ins w:id="700" w:author="Ruth Beck" w:date="2013-07-12T12:02:00Z">
        <w:r w:rsidR="00F714C4">
          <w:t>and</w:t>
        </w:r>
      </w:ins>
      <w:ins w:id="701" w:author="Ruth Beck" w:date="2013-07-12T11:57:00Z">
        <w:r w:rsidR="00C75810">
          <w:t xml:space="preserve"> a map of metals concentrations in the soil.</w:t>
        </w:r>
      </w:ins>
    </w:p>
    <w:p w:rsidR="00000000" w:rsidRDefault="00FE489B">
      <w:pPr>
        <w:pStyle w:val="IntrinsikBulletStyle"/>
        <w:numPr>
          <w:ilvl w:val="0"/>
          <w:numId w:val="37"/>
          <w:ins w:id="702" w:author="Ruth Beck" w:date="2013-07-18T13:04:00Z"/>
        </w:numPr>
        <w:rPr>
          <w:ins w:id="703" w:author="Ruth Beck" w:date="2013-07-12T12:21:00Z"/>
        </w:rPr>
        <w:pPrChange w:id="704" w:author="Ruth Beck" w:date="2013-07-18T12:52:00Z">
          <w:pPr>
            <w:pStyle w:val="IntrinsikBulletStyle"/>
          </w:pPr>
        </w:pPrChange>
      </w:pPr>
      <w:proofErr w:type="gramStart"/>
      <w:ins w:id="705" w:author="Ruth Beck" w:date="2013-07-12T12:19:00Z">
        <w:r>
          <w:t>obtaining</w:t>
        </w:r>
        <w:proofErr w:type="gramEnd"/>
        <w:r>
          <w:t xml:space="preserve"> consent</w:t>
        </w:r>
      </w:ins>
      <w:ins w:id="706" w:author="Ruth Beck" w:date="2013-07-12T12:20:00Z">
        <w:r>
          <w:t xml:space="preserve"> to access the</w:t>
        </w:r>
      </w:ins>
      <w:ins w:id="707" w:author="Ruth Beck" w:date="2013-07-12T12:19:00Z">
        <w:r>
          <w:t xml:space="preserve"> property </w:t>
        </w:r>
      </w:ins>
      <w:ins w:id="708" w:author="Ruth Beck" w:date="2013-07-12T12:20:00Z">
        <w:r>
          <w:t xml:space="preserve">from the </w:t>
        </w:r>
      </w:ins>
      <w:ins w:id="709" w:author="Ruth Beck" w:date="2013-07-12T11:56:00Z">
        <w:r w:rsidR="004E56ED">
          <w:t>property owner and developing a remediation</w:t>
        </w:r>
      </w:ins>
      <w:ins w:id="710" w:author="Ruth Beck" w:date="2013-07-12T12:20:00Z">
        <w:r w:rsidR="00835DB1">
          <w:t>/yard improvement</w:t>
        </w:r>
      </w:ins>
      <w:ins w:id="711" w:author="Ruth Beck" w:date="2013-07-12T11:56:00Z">
        <w:r w:rsidR="004E56ED">
          <w:t xml:space="preserve"> </w:t>
        </w:r>
      </w:ins>
      <w:ins w:id="712" w:author="Ruth Beck" w:date="2013-07-12T12:20:00Z">
        <w:r w:rsidR="00835DB1">
          <w:t xml:space="preserve">work </w:t>
        </w:r>
      </w:ins>
      <w:ins w:id="713" w:author="Ruth Beck" w:date="2013-07-12T11:56:00Z">
        <w:r w:rsidR="004E56ED">
          <w:t xml:space="preserve">plan in consultation with the property owner/tenant and contractor; </w:t>
        </w:r>
      </w:ins>
    </w:p>
    <w:p w:rsidR="00000000" w:rsidRDefault="00835DB1">
      <w:pPr>
        <w:pStyle w:val="IntrinsikBulletStyle"/>
        <w:numPr>
          <w:ins w:id="714" w:author="Ruth Beck" w:date="2013-07-12T12:21:00Z"/>
        </w:numPr>
        <w:rPr>
          <w:del w:id="715" w:author="Ruth Beck" w:date="2013-07-12T11:53:00Z"/>
          <w:rPrChange w:id="716" w:author="Ruth Beck" w:date="2013-07-12T12:21:00Z">
            <w:rPr>
              <w:del w:id="717" w:author="Ruth Beck" w:date="2013-07-12T11:53:00Z"/>
              <w:rFonts w:eastAsia="Cambria"/>
            </w:rPr>
          </w:rPrChange>
        </w:rPr>
        <w:pPrChange w:id="718" w:author="Ruth Beck" w:date="2013-07-18T12:52:00Z">
          <w:pPr>
            <w:pStyle w:val="ListParagraph"/>
            <w:widowControl w:val="0"/>
            <w:numPr>
              <w:numId w:val="14"/>
            </w:numPr>
            <w:autoSpaceDE w:val="0"/>
            <w:autoSpaceDN w:val="0"/>
            <w:adjustRightInd w:val="0"/>
            <w:spacing w:after="400"/>
            <w:ind w:left="360" w:hanging="360"/>
          </w:pPr>
        </w:pPrChange>
      </w:pPr>
      <w:proofErr w:type="gramStart"/>
      <w:ins w:id="719" w:author="Ruth Beck" w:date="2013-07-12T12:22:00Z">
        <w:r>
          <w:t>scheduling</w:t>
        </w:r>
      </w:ins>
      <w:proofErr w:type="gramEnd"/>
      <w:ins w:id="720" w:author="Ruth Beck" w:date="2013-07-12T12:21:00Z">
        <w:r w:rsidR="004E56ED" w:rsidRPr="004E56ED">
          <w:rPr>
            <w:rPrChange w:id="721" w:author="Ruth Beck" w:date="2013-07-12T12:21:00Z">
              <w:rPr>
                <w:rFonts w:eastAsia="Cambria"/>
              </w:rPr>
            </w:rPrChange>
          </w:rPr>
          <w:t xml:space="preserve"> remediation</w:t>
        </w:r>
      </w:ins>
      <w:del w:id="722" w:author="Ruth Beck" w:date="2013-07-12T11:56:00Z">
        <w:r w:rsidR="004E56ED" w:rsidRPr="004E56ED">
          <w:rPr>
            <w:rPrChange w:id="723" w:author="Ruth Beck" w:date="2013-07-12T12:21:00Z">
              <w:rPr>
                <w:rFonts w:eastAsia="Cambria"/>
              </w:rPr>
            </w:rPrChange>
          </w:rPr>
          <w:delText xml:space="preserve">obtaining a remediation consent from the property owner and developing a remediation plan in consultation with the property owner/tenant and remediation contractor; </w:delText>
        </w:r>
      </w:del>
    </w:p>
    <w:p w:rsidR="00000000" w:rsidRDefault="00F80C13">
      <w:pPr>
        <w:pStyle w:val="IntrinsikBulletStyle"/>
        <w:numPr>
          <w:ins w:id="724" w:author="Ruth Beck" w:date="2013-07-12T12:21:00Z"/>
        </w:numPr>
        <w:rPr>
          <w:del w:id="725" w:author="Ruth Beck" w:date="2013-07-12T11:53:00Z"/>
          <w:rPrChange w:id="726" w:author="Ruth Beck" w:date="2013-07-12T11:53:00Z">
            <w:rPr>
              <w:del w:id="727" w:author="Ruth Beck" w:date="2013-07-12T11:53:00Z"/>
              <w:rFonts w:eastAsia="Cambria"/>
            </w:rPr>
          </w:rPrChange>
        </w:rPr>
        <w:pPrChange w:id="728" w:author="Ruth Beck" w:date="2013-07-18T12:52:00Z">
          <w:pPr>
            <w:widowControl w:val="0"/>
            <w:autoSpaceDE w:val="0"/>
            <w:autoSpaceDN w:val="0"/>
            <w:adjustRightInd w:val="0"/>
            <w:spacing w:after="400"/>
          </w:pPr>
        </w:pPrChange>
      </w:pPr>
    </w:p>
    <w:p w:rsidR="00000000" w:rsidRDefault="00F80C13">
      <w:pPr>
        <w:pStyle w:val="IntrinsikBulletStyle"/>
        <w:numPr>
          <w:ins w:id="729" w:author="Ruth Beck" w:date="2013-07-12T12:21:00Z"/>
        </w:numPr>
        <w:rPr>
          <w:del w:id="730" w:author="Ruth Beck" w:date="2013-07-12T11:53:00Z"/>
          <w:rPrChange w:id="731" w:author="Ruth Beck" w:date="2013-07-12T11:53:00Z">
            <w:rPr>
              <w:del w:id="732" w:author="Ruth Beck" w:date="2013-07-12T11:53:00Z"/>
              <w:rFonts w:eastAsia="Cambria" w:cs="Helvetica"/>
              <w:bCs/>
              <w:szCs w:val="28"/>
            </w:rPr>
          </w:rPrChange>
        </w:rPr>
        <w:pPrChange w:id="733" w:author="Ruth Beck" w:date="2013-07-18T12:52:00Z">
          <w:pPr>
            <w:widowControl w:val="0"/>
            <w:autoSpaceDE w:val="0"/>
            <w:autoSpaceDN w:val="0"/>
            <w:adjustRightInd w:val="0"/>
            <w:spacing w:after="400"/>
          </w:pPr>
        </w:pPrChange>
      </w:pPr>
    </w:p>
    <w:p w:rsidR="00000000" w:rsidRDefault="00F80C13">
      <w:pPr>
        <w:pStyle w:val="IntrinsikBulletStyle"/>
        <w:numPr>
          <w:ins w:id="734" w:author="Ruth Beck" w:date="2013-07-12T12:21:00Z"/>
        </w:numPr>
        <w:rPr>
          <w:del w:id="735" w:author="Ruth Beck" w:date="2013-07-12T11:53:00Z"/>
          <w:rPrChange w:id="736" w:author="Ruth Beck" w:date="2013-07-12T11:53:00Z">
            <w:rPr>
              <w:del w:id="737" w:author="Ruth Beck" w:date="2013-07-12T11:53:00Z"/>
              <w:rFonts w:eastAsia="Cambria" w:cs="Helvetica"/>
              <w:bCs/>
              <w:szCs w:val="28"/>
            </w:rPr>
          </w:rPrChange>
        </w:rPr>
        <w:pPrChange w:id="738" w:author="Ruth Beck" w:date="2013-07-18T12:52:00Z">
          <w:pPr>
            <w:pStyle w:val="ListParagraph"/>
            <w:widowControl w:val="0"/>
            <w:autoSpaceDE w:val="0"/>
            <w:autoSpaceDN w:val="0"/>
            <w:adjustRightInd w:val="0"/>
            <w:spacing w:after="400"/>
            <w:ind w:left="0"/>
          </w:pPr>
        </w:pPrChange>
      </w:pPr>
    </w:p>
    <w:p w:rsidR="00000000" w:rsidRDefault="00F80C13">
      <w:pPr>
        <w:pStyle w:val="IntrinsikBulletStyle"/>
        <w:numPr>
          <w:ins w:id="739" w:author="Ruth Beck" w:date="2013-07-12T12:21:00Z"/>
        </w:numPr>
        <w:rPr>
          <w:del w:id="740" w:author="Ruth Beck" w:date="2013-07-12T11:56:00Z"/>
          <w:rPrChange w:id="741" w:author="Ruth Beck" w:date="2013-07-12T11:53:00Z">
            <w:rPr>
              <w:del w:id="742" w:author="Ruth Beck" w:date="2013-07-12T11:56:00Z"/>
              <w:rFonts w:eastAsia="Cambria" w:cs="Helvetica"/>
              <w:bCs/>
              <w:szCs w:val="28"/>
            </w:rPr>
          </w:rPrChange>
        </w:rPr>
        <w:pPrChange w:id="743" w:author="Ruth Beck" w:date="2013-07-18T12:52:00Z">
          <w:pPr>
            <w:widowControl w:val="0"/>
            <w:autoSpaceDE w:val="0"/>
            <w:autoSpaceDN w:val="0"/>
            <w:adjustRightInd w:val="0"/>
            <w:spacing w:after="400"/>
          </w:pPr>
        </w:pPrChange>
      </w:pPr>
    </w:p>
    <w:p w:rsidR="00000000" w:rsidRDefault="004E56ED">
      <w:pPr>
        <w:pStyle w:val="IntrinsikBulletStyle"/>
        <w:numPr>
          <w:ilvl w:val="0"/>
          <w:numId w:val="37"/>
          <w:ins w:id="744" w:author="Ruth Beck" w:date="2013-07-18T13:04:00Z"/>
        </w:numPr>
        <w:rPr>
          <w:ins w:id="745" w:author="Ruth Beck" w:date="2013-07-12T12:21:00Z"/>
        </w:rPr>
        <w:pPrChange w:id="746" w:author="Ruth Beck" w:date="2013-07-18T12:52:00Z">
          <w:pPr>
            <w:pStyle w:val="IntrinsikBulletStyle"/>
          </w:pPr>
        </w:pPrChange>
      </w:pPr>
      <w:del w:id="747" w:author="Ruth Beck" w:date="2013-07-12T12:21:00Z">
        <w:r w:rsidRPr="004E56ED">
          <w:rPr>
            <w:rPrChange w:id="748" w:author="Ruth Beck" w:date="2013-07-12T11:53:00Z">
              <w:rPr>
                <w:rFonts w:cs="Helvetica"/>
                <w:bCs/>
                <w:szCs w:val="28"/>
              </w:rPr>
            </w:rPrChange>
          </w:rPr>
          <w:delText>Initiating remediation</w:delText>
        </w:r>
      </w:del>
      <w:ins w:id="749" w:author="Ruth Beck" w:date="2013-07-12T12:20:00Z">
        <w:r w:rsidR="00835DB1">
          <w:t>/yard improvement work</w:t>
        </w:r>
      </w:ins>
      <w:r w:rsidRPr="004E56ED">
        <w:rPr>
          <w:rPrChange w:id="750" w:author="Ruth Beck" w:date="2013-07-12T11:53:00Z">
            <w:rPr>
              <w:rFonts w:cs="Helvetica"/>
              <w:bCs/>
              <w:szCs w:val="28"/>
            </w:rPr>
          </w:rPrChange>
        </w:rPr>
        <w:t xml:space="preserve"> based on </w:t>
      </w:r>
      <w:del w:id="751" w:author="Ruth Beck" w:date="2013-07-12T12:22:00Z">
        <w:r w:rsidRPr="004E56ED">
          <w:rPr>
            <w:rPrChange w:id="752" w:author="Ruth Beck" w:date="2013-07-12T11:53:00Z">
              <w:rPr>
                <w:rFonts w:cs="Helvetica"/>
                <w:bCs/>
                <w:szCs w:val="28"/>
              </w:rPr>
            </w:rPrChange>
          </w:rPr>
          <w:delText>scheduled</w:delText>
        </w:r>
      </w:del>
      <w:ins w:id="753" w:author="Ruth Beck" w:date="2013-07-12T12:22:00Z">
        <w:r w:rsidR="00835DB1">
          <w:t>prioritized</w:t>
        </w:r>
      </w:ins>
      <w:r w:rsidRPr="004E56ED">
        <w:rPr>
          <w:rPrChange w:id="754" w:author="Ruth Beck" w:date="2013-07-12T11:53:00Z">
            <w:rPr>
              <w:rFonts w:cs="Helvetica"/>
              <w:bCs/>
              <w:szCs w:val="28"/>
            </w:rPr>
          </w:rPrChange>
        </w:rPr>
        <w:t xml:space="preserve"> list of properties</w:t>
      </w:r>
    </w:p>
    <w:p w:rsidR="00000000" w:rsidRDefault="00835DB1">
      <w:pPr>
        <w:pStyle w:val="IntrinsikBulletStyle"/>
        <w:numPr>
          <w:ilvl w:val="0"/>
          <w:numId w:val="37"/>
          <w:ins w:id="755" w:author="Ruth Beck" w:date="2013-07-18T13:04:00Z"/>
        </w:numPr>
        <w:rPr>
          <w:ins w:id="756" w:author="Ruth Beck" w:date="2013-07-12T12:22:00Z"/>
        </w:rPr>
        <w:pPrChange w:id="757" w:author="Ruth Beck" w:date="2013-07-18T12:52:00Z">
          <w:pPr>
            <w:pStyle w:val="IntrinsikBulletStyle"/>
          </w:pPr>
        </w:pPrChange>
      </w:pPr>
      <w:proofErr w:type="gramStart"/>
      <w:ins w:id="758" w:author="Ruth Beck" w:date="2013-07-12T12:21:00Z">
        <w:r>
          <w:t>submitting</w:t>
        </w:r>
        <w:proofErr w:type="gramEnd"/>
        <w:r>
          <w:t xml:space="preserve"> documentation to BC Ministry of Environment as listed above</w:t>
        </w:r>
      </w:ins>
    </w:p>
    <w:p w:rsidR="00000000" w:rsidRDefault="00835DB1">
      <w:pPr>
        <w:pStyle w:val="IntrinsikBulletStyle"/>
        <w:numPr>
          <w:ilvl w:val="0"/>
          <w:numId w:val="37"/>
          <w:ins w:id="759" w:author="Ruth Beck" w:date="2013-07-18T13:04:00Z"/>
        </w:numPr>
        <w:rPr>
          <w:ins w:id="760" w:author="Ruth Beck" w:date="2013-07-12T12:25:00Z"/>
        </w:rPr>
        <w:pPrChange w:id="761" w:author="Ruth Beck" w:date="2013-07-18T12:52:00Z">
          <w:pPr>
            <w:pStyle w:val="IntrinsikBulletStyle"/>
          </w:pPr>
        </w:pPrChange>
      </w:pPr>
      <w:proofErr w:type="gramStart"/>
      <w:ins w:id="762" w:author="Ruth Beck" w:date="2013-07-12T12:24:00Z">
        <w:r>
          <w:t>implementing</w:t>
        </w:r>
        <w:proofErr w:type="gramEnd"/>
        <w:r>
          <w:t xml:space="preserve"> remediation/yard improvement</w:t>
        </w:r>
      </w:ins>
      <w:ins w:id="763" w:author="Ruth Beck" w:date="2013-07-12T12:22:00Z">
        <w:r>
          <w:t xml:space="preserve"> work</w:t>
        </w:r>
      </w:ins>
      <w:ins w:id="764" w:author="Ruth Beck" w:date="2013-07-12T12:25:00Z">
        <w:r>
          <w:t xml:space="preserve"> (see Appendix xx)</w:t>
        </w:r>
      </w:ins>
      <w:ins w:id="765" w:author="Ruth Beck" w:date="2013-07-12T12:26:00Z">
        <w:r>
          <w:t>;</w:t>
        </w:r>
      </w:ins>
    </w:p>
    <w:p w:rsidR="00000000" w:rsidRDefault="00835DB1">
      <w:pPr>
        <w:pStyle w:val="IntrinsikBulletStyle"/>
        <w:numPr>
          <w:ilvl w:val="0"/>
          <w:numId w:val="37"/>
          <w:ins w:id="766" w:author="Ruth Beck" w:date="2013-07-18T13:04:00Z"/>
        </w:numPr>
        <w:rPr>
          <w:ins w:id="767" w:author="Ruth Beck" w:date="2013-07-12T12:28:00Z"/>
        </w:rPr>
        <w:pPrChange w:id="768" w:author="Ruth Beck" w:date="2013-07-18T12:52:00Z">
          <w:pPr>
            <w:pStyle w:val="IntrinsikBulletStyle"/>
          </w:pPr>
        </w:pPrChange>
      </w:pPr>
      <w:proofErr w:type="gramStart"/>
      <w:ins w:id="769" w:author="Ruth Beck" w:date="2013-07-12T12:25:00Z">
        <w:r>
          <w:t>completing</w:t>
        </w:r>
        <w:proofErr w:type="gramEnd"/>
        <w:r>
          <w:t xml:space="preserve"> the work</w:t>
        </w:r>
      </w:ins>
      <w:ins w:id="770" w:author="Ruth Beck" w:date="2013-07-12T12:28:00Z">
        <w:r>
          <w:t xml:space="preserve">, </w:t>
        </w:r>
      </w:ins>
      <w:ins w:id="771" w:author="Ruth Beck" w:date="2013-07-12T12:25:00Z">
        <w:r>
          <w:t>obtaining a sign-off from the property owner that the work has been completed to their satisfaction</w:t>
        </w:r>
      </w:ins>
      <w:ins w:id="772" w:author="Ruth Beck" w:date="2013-07-12T12:28:00Z">
        <w:r>
          <w:t>;</w:t>
        </w:r>
      </w:ins>
    </w:p>
    <w:p w:rsidR="00000000" w:rsidRDefault="00835DB1">
      <w:pPr>
        <w:pStyle w:val="IntrinsikBulletStyle"/>
        <w:numPr>
          <w:ilvl w:val="0"/>
          <w:numId w:val="37"/>
          <w:ins w:id="773" w:author="Ruth Beck" w:date="2013-07-18T13:04:00Z"/>
        </w:numPr>
        <w:rPr>
          <w:ins w:id="774" w:author="Ruth Beck" w:date="2013-07-12T12:21:00Z"/>
        </w:rPr>
        <w:pPrChange w:id="775" w:author="Ruth Beck" w:date="2013-07-18T12:52:00Z">
          <w:pPr>
            <w:pStyle w:val="IntrinsikBulletStyle"/>
          </w:pPr>
        </w:pPrChange>
      </w:pPr>
      <w:proofErr w:type="gramStart"/>
      <w:ins w:id="776" w:author="Ruth Beck" w:date="2013-07-12T12:30:00Z">
        <w:r>
          <w:t>submitting</w:t>
        </w:r>
      </w:ins>
      <w:proofErr w:type="gramEnd"/>
      <w:ins w:id="777" w:author="Ruth Beck" w:date="2013-07-12T12:28:00Z">
        <w:r>
          <w:t xml:space="preserve"> a </w:t>
        </w:r>
      </w:ins>
      <w:ins w:id="778" w:author="Ruth Beck" w:date="2013-07-12T12:29:00Z">
        <w:r>
          <w:t>Notification of Completion of Independent Remediation (NCIR</w:t>
        </w:r>
      </w:ins>
      <w:ins w:id="779" w:author="Ruth Beck" w:date="2013-07-12T12:30:00Z">
        <w:r>
          <w:t>)</w:t>
        </w:r>
      </w:ins>
      <w:ins w:id="780" w:author="Ruth Beck" w:date="2013-07-12T12:31:00Z">
        <w:r w:rsidR="00305308">
          <w:t xml:space="preserve"> to the BC Ministry of Environment</w:t>
        </w:r>
      </w:ins>
      <w:ins w:id="781" w:author="Ruth Beck" w:date="2013-07-12T12:25:00Z">
        <w:r>
          <w:t>;</w:t>
        </w:r>
      </w:ins>
    </w:p>
    <w:p w:rsidR="00835DB1" w:rsidRDefault="00835DB1" w:rsidP="00C96BDA">
      <w:pPr>
        <w:pStyle w:val="IntrinsikBulletStyle"/>
        <w:numPr>
          <w:ilvl w:val="0"/>
          <w:numId w:val="37"/>
          <w:ins w:id="782" w:author="Ruth Beck" w:date="2013-07-18T13:04:00Z"/>
        </w:numPr>
        <w:rPr>
          <w:ins w:id="783" w:author="Ruth Beck" w:date="2013-07-18T13:04:00Z"/>
        </w:rPr>
      </w:pPr>
      <w:ins w:id="784" w:author="Ruth Beck" w:date="2013-07-12T12:24:00Z">
        <w:r>
          <w:t>For High Risk Sites</w:t>
        </w:r>
      </w:ins>
      <w:ins w:id="785" w:author="Ruth Beck" w:date="2013-07-12T12:34:00Z">
        <w:r w:rsidR="002A3ECD">
          <w:t xml:space="preserve"> as determined under Protocol 11 of the CSR</w:t>
        </w:r>
      </w:ins>
      <w:ins w:id="786" w:author="Ruth Beck" w:date="2013-07-12T12:24:00Z">
        <w:r>
          <w:t xml:space="preserve">; providing </w:t>
        </w:r>
      </w:ins>
      <w:ins w:id="787" w:author="Ruth Beck" w:date="2013-07-12T12:31:00Z">
        <w:r w:rsidR="00305308">
          <w:t>a S</w:t>
        </w:r>
      </w:ins>
      <w:ins w:id="788" w:author="Ruth Beck" w:date="2013-07-12T12:24:00Z">
        <w:r>
          <w:t xml:space="preserve">ite </w:t>
        </w:r>
      </w:ins>
      <w:ins w:id="789" w:author="Ruth Beck" w:date="2013-07-12T12:31:00Z">
        <w:r w:rsidR="00305308">
          <w:t>R</w:t>
        </w:r>
      </w:ins>
      <w:ins w:id="790" w:author="Ruth Beck" w:date="2013-07-12T12:24:00Z">
        <w:r>
          <w:t xml:space="preserve">eclassification </w:t>
        </w:r>
      </w:ins>
      <w:ins w:id="791" w:author="Ruth Beck" w:date="2013-07-12T12:31:00Z">
        <w:r w:rsidR="00305308">
          <w:t>Report</w:t>
        </w:r>
      </w:ins>
      <w:ins w:id="792" w:author="Ruth Beck" w:date="2013-07-12T12:24:00Z">
        <w:r>
          <w:t xml:space="preserve"> signed by a</w:t>
        </w:r>
      </w:ins>
      <w:ins w:id="793" w:author="Ruth Beck" w:date="2013-07-12T12:31:00Z">
        <w:r w:rsidR="00305308">
          <w:t xml:space="preserve"> Contaminated Sites </w:t>
        </w:r>
      </w:ins>
      <w:ins w:id="794" w:author="Ruth Beck" w:date="2013-07-12T12:32:00Z">
        <w:r w:rsidR="00305308">
          <w:t>A</w:t>
        </w:r>
      </w:ins>
      <w:ins w:id="795" w:author="Ruth Beck" w:date="2013-07-12T12:24:00Z">
        <w:r>
          <w:t xml:space="preserve">pproved </w:t>
        </w:r>
      </w:ins>
      <w:ins w:id="796" w:author="Ruth Beck" w:date="2013-07-12T12:32:00Z">
        <w:r w:rsidR="00305308">
          <w:t>P</w:t>
        </w:r>
      </w:ins>
      <w:ins w:id="797" w:author="Ruth Beck" w:date="2013-07-12T12:24:00Z">
        <w:r>
          <w:t xml:space="preserve">rofessional </w:t>
        </w:r>
      </w:ins>
      <w:ins w:id="798" w:author="Ruth Beck" w:date="2013-07-12T12:32:00Z">
        <w:r w:rsidR="00305308">
          <w:t xml:space="preserve">(CSAP) </w:t>
        </w:r>
      </w:ins>
      <w:ins w:id="799" w:author="Ruth Beck" w:date="2013-07-12T12:24:00Z">
        <w:r>
          <w:t xml:space="preserve">to change the high-risk designation on the Site Registry to either non-high risk or </w:t>
        </w:r>
      </w:ins>
      <w:ins w:id="800" w:author="Ruth Beck" w:date="2013-07-12T12:27:00Z">
        <w:r>
          <w:t xml:space="preserve">a </w:t>
        </w:r>
      </w:ins>
      <w:ins w:id="801" w:author="Ruth Beck" w:date="2013-07-12T12:24:00Z">
        <w:r>
          <w:t>risk-managed high risk</w:t>
        </w:r>
      </w:ins>
      <w:ins w:id="802" w:author="Ruth Beck" w:date="2013-07-12T12:27:00Z">
        <w:r>
          <w:t xml:space="preserve"> site</w:t>
        </w:r>
      </w:ins>
      <w:ins w:id="803" w:author="Ruth Beck" w:date="2013-07-12T12:24:00Z">
        <w:r>
          <w:t>.</w:t>
        </w:r>
      </w:ins>
    </w:p>
    <w:p w:rsidR="00000000" w:rsidRDefault="00F80C13">
      <w:pPr>
        <w:pStyle w:val="IntrinsikBulletStyle"/>
        <w:numPr>
          <w:ins w:id="804" w:author="Ruth Beck" w:date="2013-07-18T13:04:00Z"/>
        </w:numPr>
        <w:ind w:left="360"/>
        <w:rPr>
          <w:ins w:id="805" w:author="Ruth Beck" w:date="2013-07-12T12:35:00Z"/>
        </w:rPr>
        <w:pPrChange w:id="806" w:author="Ruth Beck" w:date="2013-07-18T13:04:00Z">
          <w:pPr>
            <w:pStyle w:val="IntrinsikBulletStyle"/>
          </w:pPr>
        </w:pPrChange>
      </w:pPr>
    </w:p>
    <w:p w:rsidR="00000000" w:rsidRDefault="00F80C13">
      <w:pPr>
        <w:pStyle w:val="IntrinsikBulletStyle"/>
        <w:numPr>
          <w:ins w:id="807" w:author="Ruth Beck" w:date="2013-07-12T12:21:00Z"/>
        </w:numPr>
        <w:rPr>
          <w:del w:id="808" w:author="Ruth Beck" w:date="2013-07-18T13:04:00Z"/>
          <w:rPrChange w:id="809" w:author="Ruth Beck" w:date="2013-07-12T11:53:00Z">
            <w:rPr>
              <w:del w:id="810" w:author="Ruth Beck" w:date="2013-07-18T13:04:00Z"/>
              <w:rFonts w:eastAsia="Cambria" w:cs="Helvetica"/>
              <w:bCs/>
              <w:szCs w:val="28"/>
            </w:rPr>
          </w:rPrChange>
        </w:rPr>
        <w:pPrChange w:id="811" w:author="Ruth Beck" w:date="2013-07-18T12:52:00Z">
          <w:pPr>
            <w:pStyle w:val="ListParagraph"/>
            <w:widowControl w:val="0"/>
            <w:numPr>
              <w:numId w:val="9"/>
            </w:numPr>
            <w:autoSpaceDE w:val="0"/>
            <w:autoSpaceDN w:val="0"/>
            <w:adjustRightInd w:val="0"/>
            <w:spacing w:after="400"/>
            <w:ind w:left="360" w:hanging="360"/>
          </w:pPr>
        </w:pPrChange>
      </w:pPr>
    </w:p>
    <w:p w:rsidR="0058712D" w:rsidDel="00C75810" w:rsidRDefault="002A3ECD" w:rsidP="005B5631">
      <w:pPr>
        <w:pStyle w:val="IntrinsikBulletStyle"/>
        <w:rPr>
          <w:del w:id="812" w:author="Ruth Beck" w:date="2013-07-12T11:57:00Z"/>
        </w:rPr>
      </w:pPr>
      <w:ins w:id="813" w:author="Ruth Beck" w:date="2013-07-12T12:36:00Z">
        <w:r>
          <w:rPr>
            <w:rFonts w:cs="Helvetica"/>
            <w:bCs/>
            <w:szCs w:val="28"/>
          </w:rPr>
          <w:t>Providing r</w:t>
        </w:r>
      </w:ins>
      <w:del w:id="814" w:author="Ruth Beck" w:date="2013-07-12T11:57:00Z">
        <w:r w:rsidR="00FE489B">
          <w:rPr>
            <w:rFonts w:cs="Helvetica"/>
            <w:bCs/>
            <w:szCs w:val="28"/>
          </w:rPr>
          <w:delText>Submitting regulatory documentation to the BC Ministry of Environment, Land Remediation Branch Site A</w:delText>
        </w:r>
        <w:r w:rsidR="0058712D" w:rsidDel="00C75810">
          <w:rPr>
            <w:rFonts w:cs="Helvetica"/>
            <w:bCs/>
            <w:szCs w:val="28"/>
          </w:rPr>
          <w:delText xml:space="preserve">dvisor. This </w:delText>
        </w:r>
        <w:r w:rsidR="0058712D" w:rsidDel="00C75810">
          <w:delText>includes the Notification of Independent Remediation (NOIR), Site Risk Classification Reports, a completed Exposure Pathway Questionnaire</w:delText>
        </w:r>
        <w:r w:rsidR="005B5631" w:rsidDel="00C75810">
          <w:delText>, a survey plan and copy of the land title</w:delText>
        </w:r>
        <w:r w:rsidR="0058712D" w:rsidDel="00C75810">
          <w:delText>.  For High Risk Sites</w:delText>
        </w:r>
        <w:r w:rsidR="00ED7BBF" w:rsidDel="00C75810">
          <w:delText xml:space="preserve"> (as determined in Protocol 11, CSR)</w:delText>
        </w:r>
        <w:r w:rsidR="0058712D" w:rsidDel="00C75810">
          <w:delText xml:space="preserve">, this also includes a map of metals concentrations in </w:delText>
        </w:r>
        <w:r w:rsidR="005B5631" w:rsidDel="00C75810">
          <w:delText xml:space="preserve">the </w:delText>
        </w:r>
        <w:r w:rsidR="0058712D" w:rsidDel="00C75810">
          <w:delText>soil</w:delText>
        </w:r>
        <w:r w:rsidR="00ED7BBF" w:rsidDel="00C75810">
          <w:delText xml:space="preserve"> (as per Protocol 12, CSR)</w:delText>
        </w:r>
        <w:r w:rsidR="0058712D" w:rsidDel="00C75810">
          <w:delText>.</w:delText>
        </w:r>
      </w:del>
    </w:p>
    <w:p w:rsidR="0058712D" w:rsidDel="00C75810" w:rsidRDefault="0058712D" w:rsidP="005B5631">
      <w:pPr>
        <w:pStyle w:val="IntrinsikBulletStyle"/>
        <w:rPr>
          <w:del w:id="815" w:author="Ruth Beck" w:date="2013-07-12T11:57:00Z"/>
        </w:rPr>
      </w:pPr>
      <w:del w:id="816" w:author="Ruth Beck" w:date="2013-07-12T11:57:00Z">
        <w:r w:rsidDel="00C75810">
          <w:delText xml:space="preserve">For High Risk Sites; providing site reclassification documentation signed by an approved professional to change the high-risk designation on the Site Registry to either non-high risk or risk-managed high risk. </w:delText>
        </w:r>
      </w:del>
    </w:p>
    <w:p w:rsidR="0029334A" w:rsidDel="00835DB1" w:rsidRDefault="0029334A" w:rsidP="0029334A">
      <w:pPr>
        <w:pStyle w:val="ListParagraph"/>
        <w:widowControl w:val="0"/>
        <w:numPr>
          <w:ilvl w:val="0"/>
          <w:numId w:val="9"/>
        </w:numPr>
        <w:autoSpaceDE w:val="0"/>
        <w:autoSpaceDN w:val="0"/>
        <w:adjustRightInd w:val="0"/>
        <w:spacing w:after="400"/>
        <w:rPr>
          <w:del w:id="817" w:author="Ruth Beck" w:date="2013-07-12T12:23:00Z"/>
          <w:rFonts w:eastAsia="Cambria" w:cs="Helvetica"/>
          <w:bCs/>
          <w:szCs w:val="28"/>
        </w:rPr>
      </w:pPr>
      <w:del w:id="818" w:author="Ruth Beck" w:date="2013-07-12T12:23:00Z">
        <w:r w:rsidDel="00835DB1">
          <w:rPr>
            <w:rFonts w:eastAsia="Cambria" w:cs="Helvetica"/>
            <w:bCs/>
            <w:szCs w:val="28"/>
          </w:rPr>
          <w:delText xml:space="preserve">Notification of the MoE– For remediation work being completed on a residential property, a notification of independent remediation is submitted to the Ministry of Environment. (note that notification is not provided for gardens or partial remediation work such as ground cover improvement). </w:delText>
        </w:r>
      </w:del>
    </w:p>
    <w:p w:rsidR="0029334A" w:rsidDel="00835DB1" w:rsidRDefault="0029334A" w:rsidP="0029334A">
      <w:pPr>
        <w:pStyle w:val="ListParagraph"/>
        <w:widowControl w:val="0"/>
        <w:numPr>
          <w:ilvl w:val="0"/>
          <w:numId w:val="9"/>
        </w:numPr>
        <w:autoSpaceDE w:val="0"/>
        <w:autoSpaceDN w:val="0"/>
        <w:adjustRightInd w:val="0"/>
        <w:spacing w:after="400"/>
        <w:rPr>
          <w:del w:id="819" w:author="Ruth Beck" w:date="2013-07-12T12:23:00Z"/>
          <w:rFonts w:eastAsia="Cambria" w:cs="Helvetica"/>
          <w:bCs/>
          <w:szCs w:val="28"/>
        </w:rPr>
      </w:pPr>
      <w:del w:id="820" w:author="Ruth Beck" w:date="2013-07-12T12:23:00Z">
        <w:r w:rsidRPr="00320379" w:rsidDel="00835DB1">
          <w:rPr>
            <w:rFonts w:eastAsia="Cambria" w:cs="Helvetica"/>
            <w:bCs/>
            <w:szCs w:val="28"/>
          </w:rPr>
          <w:delText xml:space="preserve">Remediation work is completed by a remediation contractor hired by Teck. </w:delText>
        </w:r>
        <w:r w:rsidDel="00835DB1">
          <w:rPr>
            <w:rFonts w:eastAsia="Cambria" w:cs="Helvetica"/>
            <w:bCs/>
            <w:szCs w:val="28"/>
          </w:rPr>
          <w:delText xml:space="preserve">Consent from the property owner is required prior to any remediation work. </w:delText>
        </w:r>
        <w:r w:rsidRPr="00320379" w:rsidDel="00835DB1">
          <w:rPr>
            <w:rFonts w:eastAsia="Cambria" w:cs="Helvetica"/>
            <w:bCs/>
            <w:szCs w:val="28"/>
          </w:rPr>
          <w:delText xml:space="preserve">A remediation plan is developed with the property owner </w:delText>
        </w:r>
        <w:r w:rsidDel="00835DB1">
          <w:rPr>
            <w:rFonts w:eastAsia="Cambria" w:cs="Helvetica"/>
            <w:bCs/>
            <w:szCs w:val="28"/>
          </w:rPr>
          <w:delText>to define the scope of work planned.</w:delText>
        </w:r>
      </w:del>
    </w:p>
    <w:p w:rsidR="0029334A" w:rsidDel="00835DB1" w:rsidRDefault="0029334A" w:rsidP="0029334A">
      <w:pPr>
        <w:pStyle w:val="ListParagraph"/>
        <w:widowControl w:val="0"/>
        <w:numPr>
          <w:ilvl w:val="0"/>
          <w:numId w:val="9"/>
        </w:numPr>
        <w:autoSpaceDE w:val="0"/>
        <w:autoSpaceDN w:val="0"/>
        <w:adjustRightInd w:val="0"/>
        <w:spacing w:after="400"/>
        <w:rPr>
          <w:del w:id="821" w:author="Ruth Beck" w:date="2013-07-12T12:26:00Z"/>
          <w:rFonts w:eastAsia="Cambria" w:cs="Helvetica"/>
          <w:bCs/>
          <w:szCs w:val="28"/>
        </w:rPr>
      </w:pPr>
      <w:del w:id="822" w:author="Ruth Beck" w:date="2013-07-12T12:26:00Z">
        <w:r w:rsidRPr="00107241" w:rsidDel="00835DB1">
          <w:rPr>
            <w:rFonts w:eastAsia="Cambria" w:cs="Helvetica"/>
            <w:bCs/>
            <w:szCs w:val="28"/>
          </w:rPr>
          <w:delText>Rem</w:delText>
        </w:r>
        <w:r w:rsidDel="00835DB1">
          <w:rPr>
            <w:rFonts w:eastAsia="Cambria" w:cs="Helvetica"/>
            <w:bCs/>
            <w:szCs w:val="28"/>
          </w:rPr>
          <w:delText xml:space="preserve">ediation includes; </w:delText>
        </w:r>
      </w:del>
    </w:p>
    <w:p w:rsidR="0029334A" w:rsidDel="00835DB1" w:rsidRDefault="0029334A" w:rsidP="0029334A">
      <w:pPr>
        <w:pStyle w:val="ListParagraph"/>
        <w:widowControl w:val="0"/>
        <w:numPr>
          <w:ilvl w:val="1"/>
          <w:numId w:val="9"/>
        </w:numPr>
        <w:autoSpaceDE w:val="0"/>
        <w:autoSpaceDN w:val="0"/>
        <w:adjustRightInd w:val="0"/>
        <w:spacing w:after="400"/>
        <w:rPr>
          <w:del w:id="823" w:author="Ruth Beck" w:date="2013-07-12T12:26:00Z"/>
          <w:rFonts w:eastAsia="Cambria" w:cs="Helvetica"/>
          <w:bCs/>
          <w:szCs w:val="28"/>
        </w:rPr>
      </w:pPr>
      <w:del w:id="824" w:author="Ruth Beck" w:date="2013-07-12T12:26:00Z">
        <w:r w:rsidRPr="00994DF1" w:rsidDel="00835DB1">
          <w:rPr>
            <w:rFonts w:eastAsia="Cambria" w:cs="Helvetica"/>
            <w:bCs/>
            <w:szCs w:val="28"/>
          </w:rPr>
          <w:delText>ground cover improvement and partial remediation for properties</w:delText>
        </w:r>
        <w:r w:rsidDel="00835DB1">
          <w:rPr>
            <w:rFonts w:eastAsia="Cambria" w:cs="Helvetica"/>
            <w:bCs/>
            <w:szCs w:val="28"/>
          </w:rPr>
          <w:delText>, s</w:delText>
        </w:r>
        <w:r w:rsidRPr="00994DF1" w:rsidDel="00835DB1">
          <w:rPr>
            <w:rFonts w:eastAsia="Cambria" w:cs="Helvetica"/>
            <w:bCs/>
            <w:szCs w:val="28"/>
          </w:rPr>
          <w:delText xml:space="preserve">oil excavation, disposal and replacement to a depth of 60 cm in vegetable gardens </w:delText>
        </w:r>
        <w:r w:rsidDel="00835DB1">
          <w:rPr>
            <w:rFonts w:eastAsia="Cambria" w:cs="Helvetica"/>
            <w:bCs/>
            <w:szCs w:val="28"/>
          </w:rPr>
          <w:delText xml:space="preserve">and 30 cm in full yards. Deeper excavation may be required where soil exceeds 5,000 mg/kg lead at 30 cm below surface. </w:delText>
        </w:r>
      </w:del>
    </w:p>
    <w:p w:rsidR="0029334A" w:rsidDel="00835DB1" w:rsidRDefault="0029334A" w:rsidP="0029334A">
      <w:pPr>
        <w:pStyle w:val="ListParagraph"/>
        <w:widowControl w:val="0"/>
        <w:numPr>
          <w:ilvl w:val="0"/>
          <w:numId w:val="9"/>
        </w:numPr>
        <w:autoSpaceDE w:val="0"/>
        <w:autoSpaceDN w:val="0"/>
        <w:adjustRightInd w:val="0"/>
        <w:spacing w:after="400"/>
        <w:rPr>
          <w:del w:id="825" w:author="Ruth Beck" w:date="2013-07-12T12:26:00Z"/>
          <w:rFonts w:eastAsia="Cambria" w:cs="Helvetica"/>
          <w:bCs/>
          <w:szCs w:val="28"/>
        </w:rPr>
      </w:pPr>
      <w:del w:id="826" w:author="Ruth Beck" w:date="2013-07-12T12:26:00Z">
        <w:r w:rsidRPr="001B3F2B" w:rsidDel="00835DB1">
          <w:rPr>
            <w:rFonts w:eastAsia="Cambria" w:cs="Helvetica"/>
            <w:bCs/>
            <w:szCs w:val="28"/>
          </w:rPr>
          <w:delText xml:space="preserve">Soil disposal: Additional analytical testing is required prior to soil disposal. Analysis of leachable metals is completed for soil greater than 5,000 mg/kg lead. Soil below the leachate standards is hauled to Teck Metals Landfill. Soil which exceeds leachate standards is hauled for reprocessing at the Teck Metals Trail Operations. </w:delText>
        </w:r>
      </w:del>
    </w:p>
    <w:p w:rsidR="0029334A" w:rsidRPr="001B3F2B" w:rsidDel="002A3ECD" w:rsidRDefault="0029334A" w:rsidP="0029334A">
      <w:pPr>
        <w:pStyle w:val="ListParagraph"/>
        <w:widowControl w:val="0"/>
        <w:numPr>
          <w:ilvl w:val="0"/>
          <w:numId w:val="9"/>
        </w:numPr>
        <w:autoSpaceDE w:val="0"/>
        <w:autoSpaceDN w:val="0"/>
        <w:adjustRightInd w:val="0"/>
        <w:spacing w:after="400"/>
        <w:rPr>
          <w:del w:id="827" w:author="Ruth Beck" w:date="2013-07-12T12:36:00Z"/>
          <w:rFonts w:eastAsia="Cambria" w:cs="Helvetica"/>
          <w:bCs/>
          <w:szCs w:val="28"/>
        </w:rPr>
      </w:pPr>
      <w:del w:id="828" w:author="Ruth Beck" w:date="2013-07-12T12:36:00Z">
        <w:r w:rsidRPr="001B3F2B" w:rsidDel="002A3ECD">
          <w:rPr>
            <w:rFonts w:eastAsia="Cambria" w:cs="Helvetica"/>
            <w:bCs/>
            <w:szCs w:val="28"/>
          </w:rPr>
          <w:delText xml:space="preserve">Remediation </w:delText>
        </w:r>
        <w:r w:rsidDel="002A3ECD">
          <w:rPr>
            <w:rFonts w:eastAsia="Cambria" w:cs="Helvetica"/>
            <w:bCs/>
            <w:szCs w:val="28"/>
          </w:rPr>
          <w:delText xml:space="preserve">soil </w:delText>
        </w:r>
        <w:r w:rsidRPr="001B3F2B" w:rsidDel="002A3ECD">
          <w:rPr>
            <w:rFonts w:eastAsia="Cambria" w:cs="Helvetica"/>
            <w:bCs/>
            <w:szCs w:val="28"/>
          </w:rPr>
          <w:delText>monitoring: Soil samples are collected from the base of any excavations</w:delText>
        </w:r>
        <w:r w:rsidDel="002A3ECD">
          <w:rPr>
            <w:rFonts w:eastAsia="Cambria" w:cs="Helvetica"/>
            <w:bCs/>
            <w:szCs w:val="28"/>
          </w:rPr>
          <w:delText xml:space="preserve">. Following soil replacement, </w:delText>
        </w:r>
        <w:r w:rsidRPr="001B3F2B" w:rsidDel="002A3ECD">
          <w:rPr>
            <w:rFonts w:eastAsia="Cambria" w:cs="Helvetica"/>
            <w:bCs/>
            <w:szCs w:val="28"/>
          </w:rPr>
          <w:delText xml:space="preserve">surface </w:delText>
        </w:r>
        <w:r w:rsidDel="002A3ECD">
          <w:rPr>
            <w:rFonts w:eastAsia="Cambria" w:cs="Helvetica"/>
            <w:bCs/>
            <w:szCs w:val="28"/>
          </w:rPr>
          <w:delText xml:space="preserve">soil samples are collected to ensure quality of the </w:delText>
        </w:r>
        <w:r w:rsidRPr="001B3F2B" w:rsidDel="002A3ECD">
          <w:rPr>
            <w:rFonts w:eastAsia="Cambria" w:cs="Helvetica"/>
            <w:bCs/>
            <w:szCs w:val="28"/>
          </w:rPr>
          <w:delText xml:space="preserve">replaced soil. </w:delText>
        </w:r>
        <w:r w:rsidDel="002A3ECD">
          <w:rPr>
            <w:rFonts w:eastAsia="Cambria" w:cs="Helvetica"/>
            <w:bCs/>
            <w:szCs w:val="28"/>
          </w:rPr>
          <w:delText>Records related to the remediation and soil results collected during and after the remediation are recorded in the THE Database.</w:delText>
        </w:r>
      </w:del>
    </w:p>
    <w:p w:rsidR="0029334A" w:rsidDel="002A3ECD" w:rsidRDefault="0029334A" w:rsidP="0029334A">
      <w:pPr>
        <w:pStyle w:val="ListParagraph"/>
        <w:widowControl w:val="0"/>
        <w:numPr>
          <w:ilvl w:val="0"/>
          <w:numId w:val="9"/>
        </w:numPr>
        <w:autoSpaceDE w:val="0"/>
        <w:autoSpaceDN w:val="0"/>
        <w:adjustRightInd w:val="0"/>
        <w:spacing w:after="400"/>
        <w:rPr>
          <w:del w:id="829" w:author="Ruth Beck" w:date="2013-07-12T12:36:00Z"/>
          <w:rFonts w:eastAsia="Cambria" w:cs="Helvetica"/>
          <w:bCs/>
          <w:szCs w:val="28"/>
        </w:rPr>
      </w:pPr>
      <w:del w:id="830" w:author="Ruth Beck" w:date="2013-07-12T12:36:00Z">
        <w:r w:rsidDel="002A3ECD">
          <w:rPr>
            <w:rFonts w:eastAsia="Cambria" w:cs="Helvetica"/>
            <w:bCs/>
            <w:szCs w:val="28"/>
          </w:rPr>
          <w:delText>Re-landscaping of remediated areas such as cover replacement of sod, rock, and plants</w:delText>
        </w:r>
      </w:del>
    </w:p>
    <w:p w:rsidR="0029334A" w:rsidDel="002A3ECD" w:rsidRDefault="0029334A" w:rsidP="0029334A">
      <w:pPr>
        <w:pStyle w:val="ListParagraph"/>
        <w:widowControl w:val="0"/>
        <w:numPr>
          <w:ilvl w:val="0"/>
          <w:numId w:val="9"/>
        </w:numPr>
        <w:autoSpaceDE w:val="0"/>
        <w:autoSpaceDN w:val="0"/>
        <w:adjustRightInd w:val="0"/>
        <w:spacing w:after="400"/>
        <w:rPr>
          <w:del w:id="831" w:author="Ruth Beck" w:date="2013-07-12T12:36:00Z"/>
          <w:rFonts w:eastAsia="Cambria" w:cs="Helvetica"/>
          <w:bCs/>
          <w:szCs w:val="28"/>
        </w:rPr>
      </w:pPr>
      <w:del w:id="832" w:author="Ruth Beck" w:date="2013-07-12T12:36:00Z">
        <w:r w:rsidDel="002A3ECD">
          <w:rPr>
            <w:rFonts w:eastAsia="Cambria" w:cs="Helvetica"/>
            <w:bCs/>
            <w:szCs w:val="28"/>
          </w:rPr>
          <w:delText>R</w:delText>
        </w:r>
      </w:del>
      <w:proofErr w:type="gramStart"/>
      <w:r>
        <w:rPr>
          <w:rFonts w:eastAsia="Cambria" w:cs="Helvetica"/>
          <w:bCs/>
          <w:szCs w:val="28"/>
        </w:rPr>
        <w:t>esults</w:t>
      </w:r>
      <w:proofErr w:type="gramEnd"/>
      <w:r>
        <w:rPr>
          <w:rFonts w:eastAsia="Cambria" w:cs="Helvetica"/>
          <w:bCs/>
          <w:szCs w:val="28"/>
        </w:rPr>
        <w:t xml:space="preserve"> of the remediation</w:t>
      </w:r>
      <w:ins w:id="833" w:author="Ruth Beck" w:date="2013-07-12T12:36:00Z">
        <w:r w:rsidR="002A3ECD">
          <w:rPr>
            <w:rFonts w:eastAsia="Cambria" w:cs="Helvetica"/>
            <w:bCs/>
            <w:szCs w:val="28"/>
          </w:rPr>
          <w:t>/yard improvement work</w:t>
        </w:r>
      </w:ins>
      <w:r>
        <w:rPr>
          <w:rFonts w:eastAsia="Cambria" w:cs="Helvetica"/>
          <w:bCs/>
          <w:szCs w:val="28"/>
        </w:rPr>
        <w:t xml:space="preserve"> </w:t>
      </w:r>
      <w:del w:id="834" w:author="Ruth Beck" w:date="2013-07-18T13:04:00Z">
        <w:r w:rsidDel="00C96BDA">
          <w:rPr>
            <w:rFonts w:eastAsia="Cambria" w:cs="Helvetica"/>
            <w:bCs/>
            <w:szCs w:val="28"/>
          </w:rPr>
          <w:delText xml:space="preserve">are provided </w:delText>
        </w:r>
      </w:del>
      <w:r>
        <w:rPr>
          <w:rFonts w:eastAsia="Cambria" w:cs="Helvetica"/>
          <w:bCs/>
          <w:szCs w:val="28"/>
        </w:rPr>
        <w:t xml:space="preserve">to the property owner and to </w:t>
      </w:r>
      <w:proofErr w:type="spellStart"/>
      <w:r>
        <w:rPr>
          <w:rFonts w:eastAsia="Cambria" w:cs="Helvetica"/>
          <w:bCs/>
          <w:szCs w:val="28"/>
        </w:rPr>
        <w:t>Teck</w:t>
      </w:r>
      <w:proofErr w:type="spellEnd"/>
      <w:r>
        <w:rPr>
          <w:rFonts w:eastAsia="Cambria" w:cs="Helvetica"/>
          <w:bCs/>
          <w:szCs w:val="28"/>
        </w:rPr>
        <w:t xml:space="preserve">. </w:t>
      </w:r>
      <w:del w:id="835" w:author="Ruth Beck" w:date="2013-07-12T12:36:00Z">
        <w:r w:rsidDel="002A3ECD">
          <w:rPr>
            <w:rFonts w:eastAsia="Cambria" w:cs="Helvetica"/>
            <w:bCs/>
            <w:szCs w:val="28"/>
          </w:rPr>
          <w:delText xml:space="preserve">An update to the MoE on the completion of the remediation is submitted. If the property was classified as high risk, then a letter to re-classify the property as non-high risk is requested. </w:delText>
        </w:r>
      </w:del>
    </w:p>
    <w:p w:rsidR="00000000" w:rsidRDefault="00F80C13">
      <w:pPr>
        <w:pStyle w:val="ListParagraph"/>
        <w:widowControl w:val="0"/>
        <w:numPr>
          <w:ilvl w:val="0"/>
          <w:numId w:val="9"/>
          <w:ins w:id="836" w:author="Ruth Beck" w:date="2013-07-12T12:19:00Z"/>
        </w:numPr>
        <w:autoSpaceDE w:val="0"/>
        <w:autoSpaceDN w:val="0"/>
        <w:adjustRightInd w:val="0"/>
        <w:spacing w:after="400"/>
        <w:rPr>
          <w:ins w:id="837" w:author="Ruth Beck" w:date="2013-07-12T12:19:00Z"/>
          <w:rFonts w:eastAsia="Cambria" w:cs="Helvetica"/>
          <w:bCs/>
          <w:szCs w:val="28"/>
          <w:rPrChange w:id="838" w:author="Ruth Beck" w:date="2013-07-12T12:36:00Z">
            <w:rPr>
              <w:ins w:id="839" w:author="Ruth Beck" w:date="2013-07-12T12:19:00Z"/>
            </w:rPr>
          </w:rPrChange>
        </w:rPr>
        <w:pPrChange w:id="840" w:author="Ruth Beck" w:date="2013-07-12T12:19:00Z">
          <w:pPr>
            <w:pStyle w:val="ListParagraph"/>
            <w:widowControl w:val="0"/>
            <w:numPr>
              <w:numId w:val="9"/>
            </w:numPr>
            <w:autoSpaceDE w:val="0"/>
            <w:autoSpaceDN w:val="0"/>
            <w:adjustRightInd w:val="0"/>
            <w:spacing w:after="400"/>
            <w:ind w:left="360" w:hanging="360"/>
          </w:pPr>
        </w:pPrChange>
      </w:pPr>
    </w:p>
    <w:p w:rsidR="006C1C5E" w:rsidRDefault="006C1C5E" w:rsidP="00A4786B">
      <w:pPr>
        <w:numPr>
          <w:ins w:id="841" w:author="Ruth Beck" w:date="2013-07-18T12:43:00Z"/>
        </w:numPr>
        <w:rPr>
          <w:ins w:id="842" w:author="Ruth Beck" w:date="2013-07-18T12:46:00Z"/>
          <w:rFonts w:eastAsia="Cambria" w:cs="Helvetica"/>
          <w:bCs/>
          <w:szCs w:val="28"/>
        </w:rPr>
      </w:pPr>
      <w:ins w:id="843" w:author="Ruth Beck" w:date="2013-07-18T12:43:00Z">
        <w:r>
          <w:rPr>
            <w:rFonts w:eastAsia="Cambria" w:cs="Helvetica"/>
            <w:bCs/>
            <w:szCs w:val="28"/>
          </w:rPr>
          <w:t xml:space="preserve">The geographic area covered by the residential soil remediation and yard improvement work program is Trail and </w:t>
        </w:r>
        <w:proofErr w:type="spellStart"/>
        <w:r>
          <w:rPr>
            <w:rFonts w:eastAsia="Cambria" w:cs="Helvetica"/>
            <w:bCs/>
            <w:szCs w:val="28"/>
          </w:rPr>
          <w:t>Rivervale</w:t>
        </w:r>
      </w:ins>
      <w:proofErr w:type="spellEnd"/>
      <w:ins w:id="844" w:author="Ruth Beck" w:date="2013-07-18T12:45:00Z">
        <w:r>
          <w:rPr>
            <w:rFonts w:eastAsia="Cambria" w:cs="Helvetica"/>
            <w:bCs/>
            <w:szCs w:val="28"/>
          </w:rPr>
          <w:t xml:space="preserve">.  </w:t>
        </w:r>
      </w:ins>
      <w:ins w:id="845" w:author="Ruth Beck" w:date="2013-07-18T12:46:00Z">
        <w:r>
          <w:rPr>
            <w:rFonts w:eastAsia="Cambria" w:cs="Helvetica"/>
            <w:bCs/>
            <w:szCs w:val="28"/>
          </w:rPr>
          <w:t>(</w:t>
        </w:r>
      </w:ins>
      <w:ins w:id="846" w:author="Ruth Beck" w:date="2013-07-18T12:45:00Z">
        <w:r>
          <w:rPr>
            <w:rFonts w:eastAsia="Cambria" w:cs="Helvetica"/>
            <w:bCs/>
            <w:szCs w:val="28"/>
          </w:rPr>
          <w:t>Assessment may be requested outside this area but it is unlikely that the metals concentrations would warrant remediation.</w:t>
        </w:r>
      </w:ins>
      <w:ins w:id="847" w:author="Ruth Beck" w:date="2013-07-18T12:46:00Z">
        <w:r>
          <w:rPr>
            <w:rFonts w:eastAsia="Cambria" w:cs="Helvetica"/>
            <w:bCs/>
            <w:szCs w:val="28"/>
          </w:rPr>
          <w:t>)</w:t>
        </w:r>
      </w:ins>
    </w:p>
    <w:p w:rsidR="006C1C5E" w:rsidRDefault="006C1C5E" w:rsidP="00A4786B">
      <w:pPr>
        <w:numPr>
          <w:ins w:id="848" w:author="Ruth Beck" w:date="2013-07-18T12:46:00Z"/>
        </w:numPr>
        <w:rPr>
          <w:ins w:id="849" w:author="Ruth Beck" w:date="2013-07-18T12:46:00Z"/>
          <w:rFonts w:eastAsia="Cambria" w:cs="Helvetica"/>
          <w:bCs/>
          <w:szCs w:val="28"/>
        </w:rPr>
      </w:pPr>
    </w:p>
    <w:p w:rsidR="006C1C5E" w:rsidRDefault="006C1C5E" w:rsidP="00A4786B">
      <w:pPr>
        <w:numPr>
          <w:ins w:id="850" w:author="Ruth Beck" w:date="2013-07-18T12:46:00Z"/>
        </w:numPr>
        <w:rPr>
          <w:ins w:id="851" w:author="Ruth Beck" w:date="2013-07-18T12:43:00Z"/>
          <w:rFonts w:eastAsia="Cambria" w:cs="Helvetica"/>
          <w:bCs/>
          <w:szCs w:val="28"/>
        </w:rPr>
      </w:pPr>
      <w:ins w:id="852" w:author="Ruth Beck" w:date="2013-07-18T12:46:00Z">
        <w:r>
          <w:rPr>
            <w:rFonts w:eastAsia="Cambria" w:cs="Helvetica"/>
            <w:bCs/>
            <w:szCs w:val="28"/>
          </w:rPr>
          <w:t>Support materials include:</w:t>
        </w:r>
      </w:ins>
    </w:p>
    <w:p w:rsidR="006C1C5E" w:rsidRDefault="006C1C5E" w:rsidP="00A4786B">
      <w:pPr>
        <w:numPr>
          <w:ins w:id="853" w:author="Ruth Beck" w:date="2013-07-18T12:43:00Z"/>
        </w:numPr>
        <w:rPr>
          <w:ins w:id="854" w:author="Ruth Beck" w:date="2013-07-18T12:43:00Z"/>
          <w:rFonts w:eastAsia="Cambria" w:cs="Helvetica"/>
          <w:bCs/>
          <w:szCs w:val="28"/>
        </w:rPr>
      </w:pPr>
    </w:p>
    <w:p w:rsidR="00000000" w:rsidRDefault="00FE489B">
      <w:pPr>
        <w:widowControl w:val="0"/>
        <w:numPr>
          <w:ins w:id="855" w:author="Ruth Beck" w:date="2013-07-12T12:36:00Z"/>
        </w:numPr>
        <w:autoSpaceDE w:val="0"/>
        <w:autoSpaceDN w:val="0"/>
        <w:adjustRightInd w:val="0"/>
        <w:spacing w:after="400"/>
        <w:rPr>
          <w:del w:id="856" w:author="Ruth Beck" w:date="2013-07-12T12:40:00Z"/>
          <w:rFonts w:eastAsia="Cambria" w:cs="Helvetica"/>
          <w:bCs/>
          <w:szCs w:val="28"/>
        </w:rPr>
        <w:pPrChange w:id="857" w:author="Ruth Beck" w:date="2013-07-12T12:36:00Z">
          <w:pPr>
            <w:pStyle w:val="ListParagraph"/>
            <w:widowControl w:val="0"/>
            <w:numPr>
              <w:numId w:val="9"/>
            </w:numPr>
            <w:autoSpaceDE w:val="0"/>
            <w:autoSpaceDN w:val="0"/>
            <w:adjustRightInd w:val="0"/>
            <w:spacing w:after="400"/>
            <w:ind w:left="360" w:hanging="360"/>
          </w:pPr>
        </w:pPrChange>
      </w:pPr>
      <w:del w:id="858" w:author="Ruth Beck" w:date="2013-07-12T12:40:00Z">
        <w:r>
          <w:rPr>
            <w:rFonts w:eastAsia="Cambria" w:cs="Helvetica"/>
            <w:bCs/>
            <w:szCs w:val="28"/>
          </w:rPr>
          <w:delText>Long</w:delText>
        </w:r>
      </w:del>
      <w:del w:id="859" w:author="Ruth Beck" w:date="2013-07-12T12:38:00Z">
        <w:r>
          <w:rPr>
            <w:rFonts w:eastAsia="Cambria" w:cs="Helvetica"/>
            <w:bCs/>
            <w:szCs w:val="28"/>
          </w:rPr>
          <w:delText xml:space="preserve"> </w:delText>
        </w:r>
      </w:del>
      <w:del w:id="860" w:author="Ruth Beck" w:date="2013-07-12T12:40:00Z">
        <w:r>
          <w:rPr>
            <w:rFonts w:eastAsia="Cambria" w:cs="Helvetica"/>
            <w:bCs/>
            <w:szCs w:val="28"/>
          </w:rPr>
          <w:delText xml:space="preserve">term </w:delText>
        </w:r>
      </w:del>
      <w:del w:id="861" w:author="Ruth Beck" w:date="2013-07-12T12:39:00Z">
        <w:r>
          <w:rPr>
            <w:rFonts w:eastAsia="Cambria" w:cs="Helvetica"/>
            <w:bCs/>
            <w:szCs w:val="28"/>
          </w:rPr>
          <w:delText xml:space="preserve">Soil </w:delText>
        </w:r>
      </w:del>
      <w:del w:id="862" w:author="Ruth Beck" w:date="2013-07-12T12:40:00Z">
        <w:r>
          <w:rPr>
            <w:rFonts w:eastAsia="Cambria" w:cs="Helvetica"/>
            <w:bCs/>
            <w:szCs w:val="28"/>
          </w:rPr>
          <w:delText>Study</w:delText>
        </w:r>
      </w:del>
      <w:del w:id="863" w:author="Ruth Beck" w:date="2013-07-12T12:36:00Z">
        <w:r>
          <w:rPr>
            <w:rFonts w:eastAsia="Cambria" w:cs="Helvetica"/>
            <w:bCs/>
            <w:szCs w:val="28"/>
          </w:rPr>
          <w:delText xml:space="preserve">: </w:delText>
        </w:r>
      </w:del>
      <w:del w:id="864" w:author="Ruth Beck" w:date="2013-07-12T12:40:00Z">
        <w:r>
          <w:rPr>
            <w:rFonts w:eastAsia="Cambria" w:cs="Helvetica"/>
            <w:bCs/>
            <w:szCs w:val="28"/>
          </w:rPr>
          <w:delText>A study to monitor metals concentrations on remediated yards and vegetable</w:delText>
        </w:r>
        <w:r w:rsidR="0029334A" w:rsidRPr="002A3ECD" w:rsidDel="002A3ECD">
          <w:rPr>
            <w:rFonts w:eastAsia="Cambria" w:cs="Helvetica"/>
            <w:bCs/>
            <w:szCs w:val="28"/>
          </w:rPr>
          <w:delText xml:space="preserve"> gardens over time is being carried out. The study started in 2010 and it will likely take a number of years to determine the level to which soil metal concentrations are changing. </w:delText>
        </w:r>
      </w:del>
    </w:p>
    <w:p w:rsidR="0029334A" w:rsidRPr="002C1FF0" w:rsidDel="002A3ECD" w:rsidRDefault="0029334A" w:rsidP="0029334A">
      <w:pPr>
        <w:widowControl w:val="0"/>
        <w:autoSpaceDE w:val="0"/>
        <w:autoSpaceDN w:val="0"/>
        <w:adjustRightInd w:val="0"/>
        <w:spacing w:after="400"/>
        <w:rPr>
          <w:del w:id="865" w:author="Ruth Beck" w:date="2013-07-12T12:37:00Z"/>
          <w:rFonts w:eastAsia="Cambria" w:cs="Helvetica"/>
          <w:bCs/>
          <w:color w:val="535353"/>
          <w:szCs w:val="28"/>
        </w:rPr>
      </w:pPr>
    </w:p>
    <w:p w:rsidR="00000000" w:rsidRDefault="0029334A">
      <w:pPr>
        <w:pStyle w:val="IntrinsikBulletStyle"/>
        <w:numPr>
          <w:ins w:id="866" w:author="Ruth Beck" w:date="2013-07-12T12:19:00Z"/>
        </w:numPr>
        <w:rPr>
          <w:del w:id="867" w:author="Ruth Beck" w:date="2013-07-12T12:36:00Z"/>
        </w:rPr>
        <w:pPrChange w:id="868" w:author="Ruth Beck" w:date="2013-07-12T12:19:00Z">
          <w:pPr>
            <w:pStyle w:val="ListParagraph"/>
            <w:widowControl w:val="0"/>
            <w:numPr>
              <w:numId w:val="9"/>
            </w:numPr>
            <w:autoSpaceDE w:val="0"/>
            <w:autoSpaceDN w:val="0"/>
            <w:adjustRightInd w:val="0"/>
            <w:spacing w:after="400"/>
            <w:ind w:left="360" w:hanging="360"/>
          </w:pPr>
        </w:pPrChange>
      </w:pPr>
      <w:del w:id="869" w:author="Ruth Beck" w:date="2013-07-12T12:36:00Z">
        <w:r w:rsidRPr="00D87153" w:rsidDel="002A3ECD">
          <w:rPr>
            <w:rFonts w:cs="Helvetica"/>
            <w:color w:val="535353"/>
            <w:szCs w:val="28"/>
          </w:rPr>
          <w:delText> </w:delText>
        </w:r>
        <w:r w:rsidRPr="00563227" w:rsidDel="002A3ECD">
          <w:delText xml:space="preserve"> </w:delText>
        </w:r>
      </w:del>
    </w:p>
    <w:p w:rsidR="00000000" w:rsidRDefault="0029334A">
      <w:pPr>
        <w:pStyle w:val="IntrinsikBulletStyle"/>
        <w:numPr>
          <w:ins w:id="870" w:author="Ruth Beck" w:date="2013-07-12T12:19:00Z"/>
        </w:numPr>
        <w:rPr>
          <w:del w:id="871" w:author="Ruth Beck" w:date="2013-07-12T12:36:00Z"/>
        </w:rPr>
        <w:pPrChange w:id="872" w:author="Ruth Beck" w:date="2013-07-12T12:19:00Z">
          <w:pPr>
            <w:pStyle w:val="ListParagraph"/>
            <w:widowControl w:val="0"/>
            <w:numPr>
              <w:numId w:val="9"/>
            </w:numPr>
            <w:autoSpaceDE w:val="0"/>
            <w:autoSpaceDN w:val="0"/>
            <w:adjustRightInd w:val="0"/>
            <w:spacing w:after="400"/>
            <w:ind w:left="360" w:hanging="360"/>
          </w:pPr>
        </w:pPrChange>
      </w:pPr>
      <w:del w:id="873" w:author="Ruth Beck" w:date="2013-07-12T12:36:00Z">
        <w:r w:rsidDel="002A3ECD">
          <w:delText>Describe basis for 5000 and 1000 mg/kg targets</w:delText>
        </w:r>
      </w:del>
    </w:p>
    <w:p w:rsidR="00000000" w:rsidRDefault="0029334A">
      <w:pPr>
        <w:pStyle w:val="IntrinsikBulletStyle"/>
        <w:numPr>
          <w:ins w:id="874" w:author="Ruth Beck" w:date="2013-07-12T12:19:00Z"/>
        </w:numPr>
        <w:rPr>
          <w:del w:id="875" w:author="Ruth Beck" w:date="2013-07-12T12:37:00Z"/>
        </w:rPr>
        <w:pPrChange w:id="876" w:author="Ruth Beck" w:date="2013-07-12T12:19:00Z">
          <w:pPr>
            <w:pStyle w:val="ListParagraph"/>
            <w:widowControl w:val="0"/>
            <w:numPr>
              <w:numId w:val="9"/>
            </w:numPr>
            <w:autoSpaceDE w:val="0"/>
            <w:autoSpaceDN w:val="0"/>
            <w:adjustRightInd w:val="0"/>
            <w:spacing w:after="400"/>
            <w:ind w:left="360" w:hanging="360"/>
          </w:pPr>
        </w:pPrChange>
      </w:pPr>
      <w:del w:id="877" w:author="Ruth Beck" w:date="2013-07-12T12:37:00Z">
        <w:r w:rsidRPr="00E40206" w:rsidDel="002A3ECD">
          <w:delText>Long Term Soil Study (what is it and how does it tie in)</w:delText>
        </w:r>
      </w:del>
    </w:p>
    <w:p w:rsidR="00000000" w:rsidRDefault="0029334A">
      <w:pPr>
        <w:pStyle w:val="IntrinsikBulletStyle"/>
        <w:numPr>
          <w:ins w:id="878" w:author="Ruth Beck" w:date="2013-07-12T12:19:00Z"/>
        </w:numPr>
        <w:rPr>
          <w:del w:id="879" w:author="Ruth Beck" w:date="2013-07-12T12:41:00Z"/>
        </w:rPr>
        <w:pPrChange w:id="880" w:author="Ruth Beck" w:date="2013-07-12T12:19:00Z">
          <w:pPr>
            <w:pStyle w:val="IntrinsikBulletStyle"/>
          </w:pPr>
        </w:pPrChange>
      </w:pPr>
      <w:del w:id="881" w:author="Ruth Beck" w:date="2013-07-12T12:41:00Z">
        <w:r w:rsidRPr="00E40206" w:rsidDel="00E117AC">
          <w:delText xml:space="preserve">Produce sampling etc.  Did the HHRA produce screening values for comparison? </w:delText>
        </w:r>
      </w:del>
    </w:p>
    <w:p w:rsidR="00000000" w:rsidRDefault="0029334A">
      <w:pPr>
        <w:pStyle w:val="IntrinsikBulletStyle"/>
        <w:numPr>
          <w:ins w:id="882" w:author="Ruth Beck" w:date="2013-07-12T12:19:00Z"/>
        </w:numPr>
        <w:rPr>
          <w:del w:id="883" w:author="Ruth Beck" w:date="2013-07-12T12:41:00Z"/>
        </w:rPr>
        <w:pPrChange w:id="884" w:author="Ruth Beck" w:date="2013-07-12T12:19:00Z">
          <w:pPr>
            <w:pStyle w:val="IntrinsikBulletStyle"/>
          </w:pPr>
        </w:pPrChange>
      </w:pPr>
      <w:del w:id="885" w:author="Ruth Beck" w:date="2013-07-12T12:41:00Z">
        <w:r w:rsidRPr="00E40206" w:rsidDel="00E117AC">
          <w:delText>Grass Clipping assessment (what is it and how does it tie in?)</w:delText>
        </w:r>
      </w:del>
    </w:p>
    <w:p w:rsidR="00000000" w:rsidRDefault="00F80C13">
      <w:pPr>
        <w:pStyle w:val="IntrinsikBulletStyle"/>
        <w:numPr>
          <w:ins w:id="886" w:author="Ruth Beck" w:date="2013-07-12T12:19:00Z"/>
        </w:numPr>
        <w:rPr>
          <w:del w:id="887" w:author="Ruth Beck" w:date="2013-07-18T12:42:00Z"/>
        </w:rPr>
        <w:pPrChange w:id="888" w:author="Ruth Beck" w:date="2013-07-12T12:19:00Z">
          <w:pPr>
            <w:pStyle w:val="IntrinsikBulletStyle"/>
          </w:pPr>
        </w:pPrChange>
      </w:pPr>
    </w:p>
    <w:p w:rsidR="00000000" w:rsidRDefault="0029334A">
      <w:pPr>
        <w:pStyle w:val="IntrinsikBulletStyle"/>
        <w:numPr>
          <w:ins w:id="889" w:author="Ruth Beck" w:date="2013-07-12T12:19:00Z"/>
        </w:numPr>
        <w:rPr>
          <w:del w:id="890" w:author="Ruth Beck" w:date="2013-07-18T12:42:00Z"/>
        </w:rPr>
        <w:pPrChange w:id="891" w:author="Ruth Beck" w:date="2013-07-12T12:19:00Z">
          <w:pPr>
            <w:pStyle w:val="IntrinsikBulletStyle"/>
          </w:pPr>
        </w:pPrChange>
      </w:pPr>
      <w:del w:id="892" w:author="Ruth Beck" w:date="2013-07-18T12:42:00Z">
        <w:r w:rsidDel="006C1C5E">
          <w:delText>Information and Advice about Soil</w:delText>
        </w:r>
      </w:del>
    </w:p>
    <w:p w:rsidR="00000000" w:rsidRDefault="00F80C13">
      <w:pPr>
        <w:pStyle w:val="IntrinsikBulletStyle"/>
        <w:numPr>
          <w:ins w:id="893" w:author="Ruth Beck" w:date="2013-07-12T12:19:00Z"/>
        </w:numPr>
        <w:ind w:left="360"/>
        <w:rPr>
          <w:del w:id="894" w:author="Ruth Beck" w:date="2013-07-18T12:40:00Z"/>
        </w:rPr>
        <w:pPrChange w:id="895" w:author="Ruth Beck" w:date="2013-07-18T12:40:00Z">
          <w:pPr>
            <w:pStyle w:val="IntrinsikBulletStyle"/>
          </w:pPr>
        </w:pPrChange>
      </w:pPr>
    </w:p>
    <w:p w:rsidR="0029334A" w:rsidDel="006C1C5E" w:rsidRDefault="0029334A" w:rsidP="0029334A">
      <w:pPr>
        <w:rPr>
          <w:del w:id="896" w:author="Ruth Beck" w:date="2013-07-18T12:40:00Z"/>
          <w:highlight w:val="yellow"/>
        </w:rPr>
      </w:pPr>
    </w:p>
    <w:p w:rsidR="00107241" w:rsidRPr="00107241" w:rsidDel="006C1C5E" w:rsidRDefault="00107241" w:rsidP="002C1FF0">
      <w:pPr>
        <w:widowControl w:val="0"/>
        <w:autoSpaceDE w:val="0"/>
        <w:autoSpaceDN w:val="0"/>
        <w:adjustRightInd w:val="0"/>
        <w:spacing w:after="400"/>
        <w:rPr>
          <w:del w:id="897" w:author="Ruth Beck" w:date="2013-07-18T12:40:00Z"/>
          <w:rFonts w:eastAsia="Cambria" w:cs="Helvetica"/>
          <w:bCs/>
          <w:szCs w:val="28"/>
        </w:rPr>
      </w:pPr>
    </w:p>
    <w:p w:rsidR="00000000" w:rsidRDefault="00F80C13">
      <w:pPr>
        <w:pStyle w:val="IntrinsikBulletStyle"/>
        <w:numPr>
          <w:ins w:id="898" w:author="Ruth Beck" w:date="2013-07-12T12:19:00Z"/>
        </w:numPr>
        <w:ind w:left="360" w:hanging="360"/>
        <w:rPr>
          <w:del w:id="899" w:author="Ruth Beck" w:date="2013-07-18T12:40:00Z"/>
        </w:rPr>
        <w:pPrChange w:id="900" w:author="Ruth Beck" w:date="2013-07-18T12:40:00Z">
          <w:pPr>
            <w:pStyle w:val="IntrinsikBulletStyle"/>
          </w:pPr>
        </w:pPrChange>
      </w:pPr>
    </w:p>
    <w:p w:rsidR="00000000" w:rsidRDefault="00F80C13">
      <w:pPr>
        <w:pStyle w:val="IntrinsikBulletStyle"/>
        <w:numPr>
          <w:ins w:id="901" w:author="Ruth Beck" w:date="2013-07-18T12:40:00Z"/>
        </w:numPr>
        <w:ind w:left="360"/>
        <w:rPr>
          <w:del w:id="902" w:author="Ruth Beck" w:date="2013-07-18T12:40:00Z"/>
          <w:highlight w:val="yellow"/>
          <w:rPrChange w:id="903" w:author="Ruth Beck" w:date="2013-07-18T12:40:00Z">
            <w:rPr>
              <w:del w:id="904" w:author="Ruth Beck" w:date="2013-07-18T12:40:00Z"/>
              <w:highlight w:val="yellow"/>
            </w:rPr>
          </w:rPrChange>
        </w:rPr>
        <w:pPrChange w:id="905" w:author="Ruth Beck" w:date="2013-07-18T12:40:00Z">
          <w:pPr/>
        </w:pPrChange>
      </w:pPr>
    </w:p>
    <w:p w:rsidR="00000000" w:rsidRDefault="00B459F4">
      <w:pPr>
        <w:numPr>
          <w:ins w:id="906" w:author="Ruth Beck" w:date="2013-07-12T11:07:00Z"/>
        </w:numPr>
        <w:rPr>
          <w:del w:id="907" w:author="Ruth Beck" w:date="2013-07-12T11:07:00Z"/>
          <w:rPrChange w:id="908" w:author="Ruth Beck" w:date="2013-07-12T11:07:00Z">
            <w:rPr>
              <w:del w:id="909" w:author="Ruth Beck" w:date="2013-07-12T11:07:00Z"/>
            </w:rPr>
          </w:rPrChange>
        </w:rPr>
        <w:pPrChange w:id="910" w:author="Ruth Beck" w:date="2013-07-12T11:07:00Z">
          <w:pPr>
            <w:pStyle w:val="Heading3"/>
          </w:pPr>
        </w:pPrChange>
      </w:pPr>
      <w:del w:id="911" w:author="Ruth Beck" w:date="2013-07-18T12:40:00Z">
        <w:r w:rsidDel="006C1C5E">
          <w:delText>Healthy Home Program</w:delText>
        </w:r>
      </w:del>
    </w:p>
    <w:p w:rsidR="00D924FD" w:rsidRPr="00D924FD" w:rsidDel="006C1C5E" w:rsidRDefault="00D924FD" w:rsidP="00D924FD">
      <w:pPr>
        <w:rPr>
          <w:del w:id="912" w:author="Ruth Beck" w:date="2013-07-18T12:40:00Z"/>
          <w:lang w:val="en-CA"/>
        </w:rPr>
      </w:pPr>
    </w:p>
    <w:p w:rsidR="00000000" w:rsidRDefault="00C64877">
      <w:pPr>
        <w:pStyle w:val="IntrinsikBulletStyle"/>
        <w:numPr>
          <w:ins w:id="913" w:author="Ruth Beck" w:date="2013-07-12T12:19:00Z"/>
        </w:numPr>
        <w:rPr>
          <w:del w:id="914" w:author="Ruth Beck" w:date="2013-07-18T12:40:00Z"/>
        </w:rPr>
        <w:pPrChange w:id="915" w:author="Ruth Beck" w:date="2013-07-12T12:19:00Z">
          <w:pPr>
            <w:pStyle w:val="Heading3"/>
          </w:pPr>
        </w:pPrChange>
      </w:pPr>
      <w:del w:id="916" w:author="Ruth Beck" w:date="2013-07-18T12:40:00Z">
        <w:r w:rsidDel="006C1C5E">
          <w:delText>Overview of program</w:delText>
        </w:r>
        <w:r w:rsidR="00265C66" w:rsidDel="006C1C5E">
          <w:delText xml:space="preserve"> </w:delText>
        </w:r>
        <w:r w:rsidR="003E6CB6" w:rsidDel="006C1C5E">
          <w:delText xml:space="preserve">- </w:delText>
        </w:r>
        <w:r w:rsidR="00265C66" w:rsidDel="006C1C5E">
          <w:delText>soil assessment to prioritize properties for remediation based on the presence of young children, both for Case Management (where BLL are elevated), and for Primary Prevention (to prevent elevated BLL from occurring)</w:delText>
        </w:r>
      </w:del>
    </w:p>
    <w:p w:rsidR="00000000" w:rsidRDefault="00B459F4">
      <w:pPr>
        <w:pStyle w:val="IntrinsikBulletStyle"/>
        <w:numPr>
          <w:ins w:id="917" w:author="Ruth Beck" w:date="2013-07-12T12:19:00Z"/>
        </w:numPr>
        <w:rPr>
          <w:del w:id="918" w:author="Ruth Beck" w:date="2013-07-18T12:40:00Z"/>
        </w:rPr>
        <w:pPrChange w:id="919" w:author="Ruth Beck" w:date="2013-07-12T12:19:00Z">
          <w:pPr>
            <w:pStyle w:val="Heading3"/>
          </w:pPr>
        </w:pPrChange>
      </w:pPr>
      <w:del w:id="920" w:author="Ruth Beck" w:date="2013-07-18T12:40:00Z">
        <w:r w:rsidDel="006C1C5E">
          <w:delText>Lead paint testing (is this offered only to our PP and CM families or is it offered to anyone receiving the HRSP services?)</w:delText>
        </w:r>
      </w:del>
    </w:p>
    <w:p w:rsidR="00000000" w:rsidRDefault="00B459F4">
      <w:pPr>
        <w:pStyle w:val="IntrinsikBulletStyle"/>
        <w:numPr>
          <w:ins w:id="921" w:author="Ruth Beck" w:date="2013-07-12T12:19:00Z"/>
        </w:numPr>
        <w:rPr>
          <w:del w:id="922" w:author="Ruth Beck" w:date="2013-07-18T12:40:00Z"/>
        </w:rPr>
        <w:pPrChange w:id="923" w:author="Ruth Beck" w:date="2013-07-12T12:19:00Z">
          <w:pPr>
            <w:pStyle w:val="Heading3"/>
          </w:pPr>
        </w:pPrChange>
      </w:pPr>
      <w:del w:id="924" w:author="Ruth Beck" w:date="2013-07-18T12:40:00Z">
        <w:r w:rsidDel="006C1C5E">
          <w:delText xml:space="preserve">Collaboration with </w:delText>
        </w:r>
        <w:r w:rsidR="00DF5BD4" w:rsidDel="006C1C5E">
          <w:delText xml:space="preserve">Family Health </w:delText>
        </w:r>
        <w:r w:rsidDel="006C1C5E">
          <w:delText>Program - describe</w:delText>
        </w:r>
      </w:del>
    </w:p>
    <w:p w:rsidR="00A4786B" w:rsidRDefault="00A4786B" w:rsidP="00A4786B"/>
    <w:p w:rsidR="00A6630A" w:rsidRDefault="00A6630A" w:rsidP="004277FC">
      <w:pPr>
        <w:pStyle w:val="Heading3"/>
      </w:pPr>
      <w:r w:rsidRPr="004277FC">
        <w:t>Home Reno</w:t>
      </w:r>
      <w:r w:rsidR="004277FC">
        <w:t>vation</w:t>
      </w:r>
      <w:r w:rsidRPr="004277FC">
        <w:t xml:space="preserve"> </w:t>
      </w:r>
      <w:r w:rsidR="004277FC">
        <w:t>S</w:t>
      </w:r>
      <w:r w:rsidRPr="004277FC">
        <w:t>upport</w:t>
      </w:r>
      <w:r w:rsidR="002D0071">
        <w:t xml:space="preserve"> Program</w:t>
      </w:r>
    </w:p>
    <w:p w:rsidR="00D924FD" w:rsidRDefault="00D924FD" w:rsidP="00D924FD">
      <w:pPr>
        <w:numPr>
          <w:ins w:id="925" w:author="Ruth Beck" w:date="2013-07-18T12:53:00Z"/>
        </w:numPr>
        <w:rPr>
          <w:ins w:id="926" w:author="Ruth Beck" w:date="2013-07-18T12:53:00Z"/>
          <w:lang w:val="en-CA"/>
        </w:rPr>
      </w:pPr>
    </w:p>
    <w:p w:rsidR="00DA3289" w:rsidRDefault="00DA3289" w:rsidP="00DA3289">
      <w:pPr>
        <w:pStyle w:val="IntrinsikBulletStyle"/>
        <w:numPr>
          <w:ins w:id="927" w:author="Ruth Beck" w:date="2013-07-18T13:00:00Z"/>
        </w:numPr>
        <w:rPr>
          <w:ins w:id="928" w:author="Ruth Beck" w:date="2013-07-18T13:00:00Z"/>
        </w:rPr>
      </w:pPr>
      <w:ins w:id="929" w:author="Ruth Beck" w:date="2013-07-18T13:00:00Z">
        <w:r>
          <w:t xml:space="preserve">The </w:t>
        </w:r>
      </w:ins>
      <w:ins w:id="930" w:author="Ruth Beck" w:date="2013-07-18T13:01:00Z">
        <w:r>
          <w:t xml:space="preserve">Home Renovation Support </w:t>
        </w:r>
      </w:ins>
      <w:ins w:id="931" w:author="Ruth Beck" w:date="2013-07-18T13:00:00Z">
        <w:r>
          <w:t xml:space="preserve">Program </w:t>
        </w:r>
      </w:ins>
      <w:ins w:id="932" w:author="Ruth Beck" w:date="2013-07-18T13:01:00Z">
        <w:r>
          <w:t>(HRSP) was initiated based on</w:t>
        </w:r>
      </w:ins>
      <w:ins w:id="933" w:author="Ruth Beck" w:date="2013-07-18T13:00:00Z">
        <w:r>
          <w:t xml:space="preserve"> a recommendation by the Trail Community Lead Task Force following the 2000 Community Co</w:t>
        </w:r>
        <w:r w:rsidR="00797E03">
          <w:t xml:space="preserve">nsultation (Hilts et al., 2001).  The recommendation was to: </w:t>
        </w:r>
        <w:r>
          <w:t>“Implement a new program to advise and assist people doing excavation, construction, demolition, or renovation”</w:t>
        </w:r>
      </w:ins>
      <w:ins w:id="934" w:author="Ruth Beck" w:date="2013-07-18T13:05:00Z">
        <w:r w:rsidR="00797E03">
          <w:t>.</w:t>
        </w:r>
      </w:ins>
    </w:p>
    <w:p w:rsidR="00DA3289" w:rsidRDefault="00DA3289" w:rsidP="00DA3289">
      <w:pPr>
        <w:pStyle w:val="IntrinsikBulletStyle"/>
        <w:numPr>
          <w:ins w:id="935" w:author="Ruth Beck" w:date="2013-07-18T13:00:00Z"/>
        </w:numPr>
        <w:rPr>
          <w:ins w:id="936" w:author="Ruth Beck" w:date="2013-07-18T13:00:00Z"/>
        </w:rPr>
      </w:pPr>
      <w:ins w:id="937" w:author="Ruth Beck" w:date="2013-07-18T13:00:00Z">
        <w:r>
          <w:t>Further recommendations were as follows:</w:t>
        </w:r>
      </w:ins>
    </w:p>
    <w:p w:rsidR="00DA3289" w:rsidRDefault="00DA3289" w:rsidP="00DA3289">
      <w:pPr>
        <w:pStyle w:val="IntrinsikBulletStyle"/>
        <w:numPr>
          <w:ilvl w:val="0"/>
          <w:numId w:val="31"/>
          <w:ins w:id="938" w:author="Ruth Beck" w:date="2013-07-18T13:00:00Z"/>
        </w:numPr>
        <w:rPr>
          <w:ins w:id="939" w:author="Ruth Beck" w:date="2013-07-18T13:00:00Z"/>
        </w:rPr>
      </w:pPr>
      <w:ins w:id="940" w:author="Ruth Beck" w:date="2013-07-18T13:00:00Z">
        <w:r>
          <w:t>To encourage homeowners and contractors to follow precautions when undertaking, excavation, construction demolition or renovation projects in order to minimize dust exposure to workers and residents.</w:t>
        </w:r>
        <w:r w:rsidRPr="00EB7A89">
          <w:t xml:space="preserve"> </w:t>
        </w:r>
      </w:ins>
    </w:p>
    <w:p w:rsidR="00DA3289" w:rsidRDefault="00DA3289" w:rsidP="00DA3289">
      <w:pPr>
        <w:pStyle w:val="IntrinsikBulletStyle"/>
        <w:numPr>
          <w:ilvl w:val="0"/>
          <w:numId w:val="31"/>
          <w:ins w:id="941" w:author="Ruth Beck" w:date="2013-07-18T13:00:00Z"/>
        </w:numPr>
        <w:rPr>
          <w:ins w:id="942" w:author="Ruth Beck" w:date="2013-07-18T13:00:00Z"/>
        </w:rPr>
      </w:pPr>
      <w:ins w:id="943" w:author="Ruth Beck" w:date="2013-07-18T13:00:00Z">
        <w:r>
          <w:t>To assist people who need to dispose of contaminated soil or dust.</w:t>
        </w:r>
      </w:ins>
    </w:p>
    <w:p w:rsidR="00DA3289" w:rsidRDefault="00DA3289" w:rsidP="00DA3289">
      <w:pPr>
        <w:pStyle w:val="IntrinsikBulletStyle"/>
        <w:numPr>
          <w:ilvl w:val="0"/>
          <w:numId w:val="31"/>
          <w:ins w:id="944" w:author="Ruth Beck" w:date="2013-07-18T13:00:00Z"/>
        </w:numPr>
        <w:rPr>
          <w:ins w:id="945" w:author="Ruth Beck" w:date="2013-07-18T13:00:00Z"/>
        </w:rPr>
      </w:pPr>
      <w:ins w:id="946" w:author="Ruth Beck" w:date="2013-07-18T13:00:00Z">
        <w:r>
          <w:t xml:space="preserve">The program is not meant to encourage people to undertake projects such as soil replacement. Instead, it is intended to make it safer and easier for people who, on their own, have decided to do work on their properties. </w:t>
        </w:r>
      </w:ins>
    </w:p>
    <w:p w:rsidR="00DA3289" w:rsidRDefault="00DA3289" w:rsidP="00DA3289">
      <w:pPr>
        <w:pStyle w:val="IntrinsikBulletStyle"/>
        <w:numPr>
          <w:ins w:id="947" w:author="Ruth Beck" w:date="2013-07-18T13:00:00Z"/>
        </w:numPr>
        <w:rPr>
          <w:ins w:id="948" w:author="Ruth Beck" w:date="2013-07-18T13:00:00Z"/>
        </w:rPr>
      </w:pPr>
      <w:ins w:id="949" w:author="Ruth Beck" w:date="2013-07-18T13:00:00Z">
        <w:r>
          <w:t xml:space="preserve">In addition, the </w:t>
        </w:r>
        <w:r w:rsidRPr="008D21D6">
          <w:t xml:space="preserve">THEP 2010 Community Consultation </w:t>
        </w:r>
        <w:r>
          <w:t xml:space="preserve">led to </w:t>
        </w:r>
        <w:r w:rsidRPr="008D21D6">
          <w:t xml:space="preserve">the following recommendation: </w:t>
        </w:r>
      </w:ins>
    </w:p>
    <w:p w:rsidR="00DA3289" w:rsidRDefault="00DA3289" w:rsidP="00DA3289">
      <w:pPr>
        <w:pStyle w:val="IntrinsikBulletStyle"/>
        <w:numPr>
          <w:ins w:id="950" w:author="Ruth Beck" w:date="2013-07-18T13:00:00Z"/>
        </w:numPr>
        <w:rPr>
          <w:ins w:id="951" w:author="Ruth Beck" w:date="2013-07-18T13:00:00Z"/>
        </w:rPr>
      </w:pPr>
      <w:ins w:id="952" w:author="Ruth Beck" w:date="2013-07-18T13:00:00Z">
        <w:r w:rsidRPr="008D21D6">
          <w:t>“Given strong public support but low awareness of this program, it is a priority to conduct more extensive promotion of the Home Renovation Support Program.  This includes expanded outreach to young families throughout Greater Trail through daycares, family play groups, home &amp; garden stores, libraries and other businesses and services that cater to young families.  There also will be increased outreach to home renovation professionals and links to the RDKB building permits department.”</w:t>
        </w:r>
        <w:r>
          <w:t xml:space="preserve">  </w:t>
        </w:r>
      </w:ins>
    </w:p>
    <w:p w:rsidR="00DA3289" w:rsidRDefault="00DA3289" w:rsidP="00DA3289">
      <w:pPr>
        <w:numPr>
          <w:ins w:id="953" w:author="Ruth Beck" w:date="2013-07-18T13:00:00Z"/>
        </w:numPr>
        <w:rPr>
          <w:ins w:id="954" w:author="Ruth Beck" w:date="2013-07-18T13:00:00Z"/>
        </w:rPr>
      </w:pPr>
      <w:ins w:id="955" w:author="Ruth Beck" w:date="2013-07-18T13:00:00Z">
        <w:r>
          <w:t xml:space="preserve"> </w:t>
        </w:r>
      </w:ins>
    </w:p>
    <w:p w:rsidR="00DA3289" w:rsidRDefault="00DA3289" w:rsidP="00DA3289">
      <w:pPr>
        <w:numPr>
          <w:ins w:id="956" w:author="Ruth Beck" w:date="2013-07-18T13:00:00Z"/>
        </w:numPr>
        <w:rPr>
          <w:ins w:id="957" w:author="Ruth Beck" w:date="2013-07-18T13:00:00Z"/>
        </w:rPr>
      </w:pPr>
      <w:ins w:id="958" w:author="Ruth Beck" w:date="2013-07-18T13:00:00Z">
        <w:r>
          <w:t>Based on these recommendations the HRSP continues to evolve and strive to be an integral</w:t>
        </w:r>
      </w:ins>
      <w:ins w:id="959" w:author="Ruth Beck" w:date="2013-07-18T13:06:00Z">
        <w:r w:rsidR="00797E03">
          <w:t>,</w:t>
        </w:r>
      </w:ins>
      <w:ins w:id="960" w:author="Ruth Beck" w:date="2013-07-18T13:00:00Z">
        <w:r>
          <w:t xml:space="preserve"> accessible THEP service.</w:t>
        </w:r>
      </w:ins>
    </w:p>
    <w:p w:rsidR="00600307" w:rsidRDefault="00600307" w:rsidP="00DA3289">
      <w:pPr>
        <w:numPr>
          <w:ins w:id="961" w:author="Ruth Beck" w:date="2013-07-18T13:14:00Z"/>
        </w:numPr>
        <w:rPr>
          <w:ins w:id="962" w:author="Ruth Beck" w:date="2013-07-18T13:14:00Z"/>
        </w:rPr>
      </w:pPr>
    </w:p>
    <w:p w:rsidR="00000000" w:rsidRDefault="00600307">
      <w:pPr>
        <w:numPr>
          <w:ins w:id="963" w:author="Ruth Beck" w:date="2013-07-18T13:14:00Z"/>
        </w:numPr>
        <w:rPr>
          <w:ins w:id="964" w:author="Ruth Beck" w:date="2013-07-18T13:14:00Z"/>
        </w:rPr>
        <w:pPrChange w:id="965" w:author="Ruth Beck" w:date="2013-07-18T13:17:00Z">
          <w:pPr/>
        </w:pPrChange>
      </w:pPr>
      <w:ins w:id="966" w:author="Ruth Beck" w:date="2013-07-18T13:14:00Z">
        <w:r>
          <w:t>The HRSP Program consists of advice and information</w:t>
        </w:r>
      </w:ins>
      <w:ins w:id="967" w:author="Ruth Beck" w:date="2013-07-18T13:17:00Z">
        <w:r>
          <w:t xml:space="preserve"> on preventing lead exposure during home renovations</w:t>
        </w:r>
      </w:ins>
      <w:ins w:id="968" w:author="Ruth Beck" w:date="2013-07-18T13:14:00Z">
        <w:r>
          <w:t>,</w:t>
        </w:r>
      </w:ins>
      <w:ins w:id="969" w:author="Ruth Beck" w:date="2013-07-18T13:15:00Z">
        <w:r>
          <w:t xml:space="preserve"> provision of free supplies to qualifying clients, loan of a construction grade HEPA vacuum (shop </w:t>
        </w:r>
        <w:proofErr w:type="spellStart"/>
        <w:r>
          <w:t>vac</w:t>
        </w:r>
        <w:proofErr w:type="spellEnd"/>
        <w:r>
          <w:t>) and</w:t>
        </w:r>
      </w:ins>
      <w:ins w:id="970" w:author="Ruth Beck" w:date="2013-07-18T13:16:00Z">
        <w:r>
          <w:t>, under special circumstan</w:t>
        </w:r>
      </w:ins>
      <w:ins w:id="971" w:author="Ruth Beck" w:date="2013-07-18T13:17:00Z">
        <w:r>
          <w:t>c</w:t>
        </w:r>
      </w:ins>
      <w:ins w:id="972" w:author="Ruth Beck" w:date="2013-07-18T13:16:00Z">
        <w:r>
          <w:t>es,</w:t>
        </w:r>
      </w:ins>
      <w:ins w:id="973" w:author="Ruth Beck" w:date="2013-07-18T13:15:00Z">
        <w:r>
          <w:t xml:space="preserve"> on</w:t>
        </w:r>
      </w:ins>
      <w:ins w:id="974" w:author="Ruth Beck" w:date="2013-07-18T13:17:00Z">
        <w:r>
          <w:t>-</w:t>
        </w:r>
      </w:ins>
      <w:ins w:id="975" w:author="Ruth Beck" w:date="2013-07-18T13:15:00Z">
        <w:r>
          <w:t>site visits to help set up or monitor a renovation.</w:t>
        </w:r>
      </w:ins>
    </w:p>
    <w:p w:rsidR="00DA3289" w:rsidRDefault="00DA3289" w:rsidP="00DA3289">
      <w:pPr>
        <w:numPr>
          <w:ins w:id="976" w:author="Ruth Beck" w:date="2013-07-18T13:00:00Z"/>
        </w:numPr>
        <w:rPr>
          <w:ins w:id="977" w:author="Ruth Beck" w:date="2013-07-18T13:00:00Z"/>
        </w:rPr>
      </w:pPr>
      <w:ins w:id="978" w:author="Ruth Beck" w:date="2013-07-18T13:00:00Z">
        <w:r>
          <w:t xml:space="preserve"> </w:t>
        </w:r>
      </w:ins>
    </w:p>
    <w:p w:rsidR="00DA3289" w:rsidRDefault="00797E03" w:rsidP="00DA3289">
      <w:pPr>
        <w:numPr>
          <w:ins w:id="979" w:author="Ruth Beck" w:date="2013-07-18T13:00:00Z"/>
        </w:numPr>
        <w:rPr>
          <w:ins w:id="980" w:author="Ruth Beck" w:date="2013-07-18T13:00:00Z"/>
        </w:rPr>
      </w:pPr>
      <w:ins w:id="981" w:author="Ruth Beck" w:date="2013-07-18T13:07:00Z">
        <w:r>
          <w:t>The HRSP Program operates as follows:</w:t>
        </w:r>
      </w:ins>
    </w:p>
    <w:p w:rsidR="00600307" w:rsidRDefault="00DA3289" w:rsidP="00DA3289">
      <w:pPr>
        <w:pStyle w:val="ListParagraph"/>
        <w:numPr>
          <w:ilvl w:val="0"/>
          <w:numId w:val="38"/>
          <w:ins w:id="982" w:author="Ruth Beck" w:date="2013-07-18T13:00:00Z"/>
        </w:numPr>
        <w:rPr>
          <w:ins w:id="983" w:author="Ruth Beck" w:date="2013-07-18T13:10:00Z"/>
        </w:rPr>
      </w:pPr>
      <w:ins w:id="984" w:author="Ruth Beck" w:date="2013-07-18T13:00:00Z">
        <w:r>
          <w:t xml:space="preserve">Residents and landowners who are interested in accessing the HRSP program do so through the Community Program Office. </w:t>
        </w:r>
      </w:ins>
      <w:ins w:id="985" w:author="Ruth Beck" w:date="2013-07-18T13:08:00Z">
        <w:r w:rsidR="00797E03">
          <w:t xml:space="preserve">The Home &amp; Garden Program receptionist conducts an informal screening to determine the client’s eligibility for the program. </w:t>
        </w:r>
      </w:ins>
      <w:ins w:id="986" w:author="Ruth Beck" w:date="2013-07-18T13:00:00Z">
        <w:r>
          <w:t>HRSP support is available to all homeowner</w:t>
        </w:r>
      </w:ins>
      <w:ins w:id="987" w:author="Ruth Beck" w:date="2013-07-18T13:07:00Z">
        <w:r w:rsidR="00797E03">
          <w:t>s</w:t>
        </w:r>
      </w:ins>
      <w:ins w:id="988" w:author="Ruth Beck" w:date="2013-07-18T13:00:00Z">
        <w:r>
          <w:t xml:space="preserve">, tenants and landlords in the Trail and </w:t>
        </w:r>
        <w:proofErr w:type="spellStart"/>
        <w:r>
          <w:t>Rivervale</w:t>
        </w:r>
        <w:proofErr w:type="spellEnd"/>
        <w:r>
          <w:t xml:space="preserve"> area. HRSP also includes homeowners, tenants and landlords in the Greater Trail area who </w:t>
        </w:r>
      </w:ins>
      <w:ins w:id="989" w:author="Ruth Beck" w:date="2013-07-18T13:07:00Z">
        <w:r w:rsidR="00797E03">
          <w:t xml:space="preserve">are </w:t>
        </w:r>
      </w:ins>
      <w:ins w:id="990" w:author="Ruth Beck" w:date="2013-07-18T13:00:00Z">
        <w:r>
          <w:t xml:space="preserve">renovating pre-1976 homes. See </w:t>
        </w:r>
        <w:r w:rsidR="004E56ED">
          <w:rPr>
            <w:highlight w:val="yellow"/>
          </w:rPr>
          <w:t>Map HG-XX</w:t>
        </w:r>
        <w:r>
          <w:t>.</w:t>
        </w:r>
      </w:ins>
      <w:ins w:id="991" w:author="Ruth Beck" w:date="2013-07-18T13:08:00Z">
        <w:r w:rsidR="00797E03">
          <w:t xml:space="preserve"> </w:t>
        </w:r>
      </w:ins>
    </w:p>
    <w:p w:rsidR="00000000" w:rsidRDefault="00797E03">
      <w:pPr>
        <w:pStyle w:val="ListParagraph"/>
        <w:numPr>
          <w:ins w:id="992" w:author="Ruth Beck" w:date="2013-07-18T13:10:00Z"/>
        </w:numPr>
        <w:ind w:left="360"/>
        <w:rPr>
          <w:ins w:id="993" w:author="Ruth Beck" w:date="2013-07-18T13:00:00Z"/>
        </w:rPr>
        <w:pPrChange w:id="994" w:author="Ruth Beck" w:date="2013-07-18T13:10:00Z">
          <w:pPr/>
        </w:pPrChange>
      </w:pPr>
      <w:ins w:id="995" w:author="Ruth Beck" w:date="2013-07-18T13:08:00Z">
        <w:r>
          <w:t xml:space="preserve"> </w:t>
        </w:r>
      </w:ins>
    </w:p>
    <w:p w:rsidR="00000000" w:rsidRDefault="00797E03">
      <w:pPr>
        <w:pStyle w:val="ListParagraph"/>
        <w:numPr>
          <w:ilvl w:val="0"/>
          <w:numId w:val="38"/>
          <w:ins w:id="996" w:author="Ruth Beck" w:date="2013-07-18T13:00:00Z"/>
        </w:numPr>
        <w:rPr>
          <w:ins w:id="997" w:author="Ruth Beck" w:date="2013-07-18T13:00:00Z"/>
        </w:rPr>
        <w:pPrChange w:id="998" w:author="Ruth Beck" w:date="2013-07-18T13:09:00Z">
          <w:pPr/>
        </w:pPrChange>
      </w:pPr>
      <w:ins w:id="999" w:author="Ruth Beck" w:date="2013-07-18T13:09:00Z">
        <w:r>
          <w:t xml:space="preserve">For </w:t>
        </w:r>
      </w:ins>
      <w:ins w:id="1000" w:author="Ruth Beck" w:date="2013-07-18T13:00:00Z">
        <w:r w:rsidR="00DA3289">
          <w:t>eligible</w:t>
        </w:r>
      </w:ins>
      <w:ins w:id="1001" w:author="Ruth Beck" w:date="2013-07-18T13:09:00Z">
        <w:r>
          <w:t xml:space="preserve"> clients,</w:t>
        </w:r>
      </w:ins>
      <w:ins w:id="1002" w:author="Ruth Beck" w:date="2013-07-18T13:00:00Z">
        <w:r w:rsidR="00DA3289">
          <w:t xml:space="preserve"> the following steps are taken to determine </w:t>
        </w:r>
      </w:ins>
      <w:ins w:id="1003" w:author="Ruth Beck" w:date="2013-07-18T13:10:00Z">
        <w:r w:rsidR="00600307">
          <w:t xml:space="preserve">and arrange </w:t>
        </w:r>
      </w:ins>
      <w:ins w:id="1004" w:author="Ruth Beck" w:date="2013-07-18T13:00:00Z">
        <w:r w:rsidR="00DA3289">
          <w:t>the safety supplies and materials required for the project:</w:t>
        </w:r>
      </w:ins>
    </w:p>
    <w:p w:rsidR="00DA3289" w:rsidRDefault="00DA3289" w:rsidP="00DA3289">
      <w:pPr>
        <w:pStyle w:val="ListParagraph"/>
        <w:numPr>
          <w:ilvl w:val="0"/>
          <w:numId w:val="33"/>
          <w:ins w:id="1005" w:author="Ruth Beck" w:date="2013-07-18T13:00:00Z"/>
        </w:numPr>
        <w:rPr>
          <w:ins w:id="1006" w:author="Ruth Beck" w:date="2013-07-18T13:00:00Z"/>
        </w:rPr>
      </w:pPr>
      <w:ins w:id="1007" w:author="Ruth Beck" w:date="2013-07-18T13:00:00Z">
        <w:r>
          <w:t>Completion of Project Scope Survey (Appendix HG-XX)</w:t>
        </w:r>
      </w:ins>
    </w:p>
    <w:p w:rsidR="00DA3289" w:rsidRDefault="00DA3289" w:rsidP="00DA3289">
      <w:pPr>
        <w:pStyle w:val="ListParagraph"/>
        <w:numPr>
          <w:ilvl w:val="0"/>
          <w:numId w:val="33"/>
          <w:ins w:id="1008" w:author="Ruth Beck" w:date="2013-07-18T13:00:00Z"/>
        </w:numPr>
        <w:rPr>
          <w:ins w:id="1009" w:author="Ruth Beck" w:date="2013-07-18T13:00:00Z"/>
        </w:rPr>
      </w:pPr>
      <w:ins w:id="1010" w:author="Ruth Beck" w:date="2013-07-18T13:00:00Z">
        <w:r>
          <w:t>Completion of HRSP request form (Appendix HG-XX); Appendix HG-XX is an itemized product list of the HRSP safety supplies.</w:t>
        </w:r>
      </w:ins>
    </w:p>
    <w:p w:rsidR="00DA3289" w:rsidRDefault="00DA3289" w:rsidP="00DA3289">
      <w:pPr>
        <w:pStyle w:val="ListParagraph"/>
        <w:numPr>
          <w:ilvl w:val="0"/>
          <w:numId w:val="33"/>
          <w:ins w:id="1011" w:author="Ruth Beck" w:date="2013-07-18T13:00:00Z"/>
        </w:numPr>
        <w:rPr>
          <w:ins w:id="1012" w:author="Ruth Beck" w:date="2013-07-18T13:00:00Z"/>
        </w:rPr>
      </w:pPr>
      <w:ins w:id="1013" w:author="Ruth Beck" w:date="2013-07-18T13:00:00Z">
        <w:r>
          <w:t>HRSP request is faxed to a nearby equipment supplier</w:t>
        </w:r>
      </w:ins>
    </w:p>
    <w:p w:rsidR="00DA3289" w:rsidRDefault="00DA3289" w:rsidP="00DA3289">
      <w:pPr>
        <w:pStyle w:val="ListParagraph"/>
        <w:numPr>
          <w:ilvl w:val="0"/>
          <w:numId w:val="33"/>
          <w:ins w:id="1014" w:author="Ruth Beck" w:date="2013-07-18T13:00:00Z"/>
        </w:numPr>
        <w:rPr>
          <w:ins w:id="1015" w:author="Ruth Beck" w:date="2013-07-18T13:00:00Z"/>
        </w:rPr>
      </w:pPr>
      <w:ins w:id="1016" w:author="Ruth Beck" w:date="2013-07-18T13:00:00Z">
        <w:r>
          <w:t xml:space="preserve">Client picks up filled order from supplier </w:t>
        </w:r>
      </w:ins>
    </w:p>
    <w:p w:rsidR="00DA3289" w:rsidRDefault="00DA3289" w:rsidP="00DA3289">
      <w:pPr>
        <w:numPr>
          <w:ins w:id="1017" w:author="Ruth Beck" w:date="2013-07-18T13:00:00Z"/>
        </w:numPr>
        <w:rPr>
          <w:ins w:id="1018" w:author="Ruth Beck" w:date="2013-07-18T13:00:00Z"/>
        </w:rPr>
      </w:pPr>
    </w:p>
    <w:p w:rsidR="00DA3289" w:rsidRDefault="00600307" w:rsidP="00600307">
      <w:pPr>
        <w:pStyle w:val="ListParagraph"/>
        <w:numPr>
          <w:ilvl w:val="0"/>
          <w:numId w:val="39"/>
          <w:ins w:id="1019" w:author="Ruth Beck" w:date="2013-07-18T13:00:00Z"/>
        </w:numPr>
        <w:rPr>
          <w:ins w:id="1020" w:author="Ruth Beck" w:date="2013-07-18T13:13:00Z"/>
        </w:rPr>
      </w:pPr>
      <w:ins w:id="1021" w:author="Ruth Beck" w:date="2013-07-18T13:11:00Z">
        <w:r>
          <w:t>C</w:t>
        </w:r>
      </w:ins>
      <w:ins w:id="1022" w:author="Ruth Beck" w:date="2013-07-18T13:00:00Z">
        <w:r w:rsidR="00DA3289">
          <w:t xml:space="preserve">lient information is cross-referenced with THE </w:t>
        </w:r>
      </w:ins>
      <w:ins w:id="1023" w:author="Ruth Beck" w:date="2013-07-18T13:11:00Z">
        <w:r>
          <w:t>database</w:t>
        </w:r>
      </w:ins>
      <w:ins w:id="1024" w:author="Ruth Beck" w:date="2013-07-18T13:00:00Z">
        <w:r w:rsidR="00DA3289">
          <w:t xml:space="preserve"> at the time the HRSP request is made. This </w:t>
        </w:r>
      </w:ins>
      <w:ins w:id="1025" w:author="Ruth Beck" w:date="2013-07-18T13:11:00Z">
        <w:r>
          <w:t>supports</w:t>
        </w:r>
      </w:ins>
      <w:ins w:id="1026" w:author="Ruth Beck" w:date="2013-07-18T13:00:00Z">
        <w:r w:rsidR="00DA3289">
          <w:t xml:space="preserve"> </w:t>
        </w:r>
      </w:ins>
      <w:ins w:id="1027" w:author="Ruth Beck" w:date="2013-07-18T13:11:00Z">
        <w:r>
          <w:t>seamless provision of</w:t>
        </w:r>
      </w:ins>
      <w:ins w:id="1028" w:author="Ruth Beck" w:date="2013-07-18T13:00:00Z">
        <w:r w:rsidR="00DA3289">
          <w:t xml:space="preserve"> THEP </w:t>
        </w:r>
      </w:ins>
      <w:ins w:id="1029" w:author="Ruth Beck" w:date="2013-07-18T13:12:00Z">
        <w:r>
          <w:t xml:space="preserve">services to residents </w:t>
        </w:r>
      </w:ins>
      <w:ins w:id="1030" w:author="Ruth Beck" w:date="2013-07-18T13:00:00Z">
        <w:r w:rsidR="00DA3289">
          <w:t xml:space="preserve">by identifying </w:t>
        </w:r>
      </w:ins>
      <w:ins w:id="1031" w:author="Ruth Beck" w:date="2013-07-18T13:12:00Z">
        <w:r>
          <w:t xml:space="preserve">other THEP programs that may relate to that property or family, </w:t>
        </w:r>
        <w:proofErr w:type="spellStart"/>
        <w:r>
          <w:t>ie</w:t>
        </w:r>
        <w:proofErr w:type="spellEnd"/>
        <w:r>
          <w:t xml:space="preserve">. </w:t>
        </w:r>
      </w:ins>
      <w:proofErr w:type="gramStart"/>
      <w:ins w:id="1032" w:author="Ruth Beck" w:date="2013-07-18T13:00:00Z">
        <w:r w:rsidR="00DA3289">
          <w:t>children</w:t>
        </w:r>
        <w:proofErr w:type="gramEnd"/>
        <w:r w:rsidR="00DA3289">
          <w:t xml:space="preserve"> who have not been in contact with the Family Health </w:t>
        </w:r>
      </w:ins>
      <w:ins w:id="1033" w:author="Ruth Beck" w:date="2013-07-18T13:12:00Z">
        <w:r>
          <w:t>P</w:t>
        </w:r>
      </w:ins>
      <w:ins w:id="1034" w:author="Ruth Beck" w:date="2013-07-18T13:00:00Z">
        <w:r w:rsidR="00DA3289">
          <w:t xml:space="preserve">rogram; updating property owner information; obtaining yard soil assessment consent, etc. </w:t>
        </w:r>
      </w:ins>
    </w:p>
    <w:p w:rsidR="00000000" w:rsidRDefault="00F80C13">
      <w:pPr>
        <w:numPr>
          <w:ins w:id="1035" w:author="Ruth Beck" w:date="2013-07-18T13:13:00Z"/>
        </w:numPr>
        <w:rPr>
          <w:ins w:id="1036" w:author="Ruth Beck" w:date="2013-07-18T13:13:00Z"/>
        </w:rPr>
        <w:pPrChange w:id="1037" w:author="Ruth Beck" w:date="2013-07-18T13:10:00Z">
          <w:pPr>
            <w:pStyle w:val="ListParagraph"/>
            <w:numPr>
              <w:numId w:val="39"/>
            </w:numPr>
            <w:ind w:left="360" w:hanging="360"/>
          </w:pPr>
        </w:pPrChange>
      </w:pPr>
    </w:p>
    <w:p w:rsidR="00DA3289" w:rsidRDefault="00600307" w:rsidP="00DA3289">
      <w:pPr>
        <w:pStyle w:val="ListParagraph"/>
        <w:numPr>
          <w:ilvl w:val="0"/>
          <w:numId w:val="39"/>
          <w:ins w:id="1038" w:author="Ruth Beck" w:date="2013-07-18T13:00:00Z"/>
        </w:numPr>
        <w:autoSpaceDE w:val="0"/>
        <w:autoSpaceDN w:val="0"/>
        <w:spacing w:before="100" w:beforeAutospacing="1" w:after="100" w:afterAutospacing="1"/>
        <w:rPr>
          <w:ins w:id="1039" w:author="Ruth Beck" w:date="2013-07-18T13:20:00Z"/>
          <w:rFonts w:cs="Arial"/>
          <w:szCs w:val="22"/>
        </w:rPr>
      </w:pPr>
      <w:ins w:id="1040" w:author="Ruth Beck" w:date="2013-07-18T13:18:00Z">
        <w:r>
          <w:t xml:space="preserve">To support thorough </w:t>
        </w:r>
        <w:proofErr w:type="gramStart"/>
        <w:r>
          <w:t>clean-up</w:t>
        </w:r>
        <w:proofErr w:type="gramEnd"/>
        <w:r>
          <w:t xml:space="preserve">, clients are able to loan one of </w:t>
        </w:r>
        <w:proofErr w:type="spellStart"/>
        <w:r>
          <w:t>THEP</w:t>
        </w:r>
      </w:ins>
      <w:ins w:id="1041" w:author="Ruth Beck" w:date="2013-07-18T13:19:00Z">
        <w:r>
          <w:t>’s</w:t>
        </w:r>
        <w:proofErr w:type="spellEnd"/>
        <w:r>
          <w:t xml:space="preserve"> four HEPA vacuums, including all necessary attachments and </w:t>
        </w:r>
      </w:ins>
      <w:ins w:id="1042" w:author="Ruth Beck" w:date="2013-07-18T13:00:00Z">
        <w:r w:rsidR="004E56ED">
          <w:rPr>
            <w:rFonts w:cs="Arial"/>
            <w:szCs w:val="22"/>
          </w:rPr>
          <w:t xml:space="preserve">disposable bags. </w:t>
        </w:r>
      </w:ins>
      <w:ins w:id="1043" w:author="Ruth Beck" w:date="2013-07-18T13:19:00Z">
        <w:r w:rsidR="004E56ED">
          <w:rPr>
            <w:rFonts w:cs="Arial"/>
            <w:szCs w:val="22"/>
          </w:rPr>
          <w:t xml:space="preserve"> Note: </w:t>
        </w:r>
      </w:ins>
      <w:ins w:id="1044" w:author="Ruth Beck" w:date="2013-07-18T13:00:00Z">
        <w:r w:rsidR="004E56ED">
          <w:rPr>
            <w:rFonts w:cs="Arial"/>
            <w:szCs w:val="22"/>
          </w:rPr>
          <w:t xml:space="preserve">The US Environmental Protection Agency defines a </w:t>
        </w:r>
        <w:r w:rsidR="004E56ED">
          <w:rPr>
            <w:rFonts w:cs="Arial"/>
            <w:bCs/>
            <w:szCs w:val="22"/>
          </w:rPr>
          <w:t>HEPA vacuum</w:t>
        </w:r>
        <w:r w:rsidR="004E56ED">
          <w:rPr>
            <w:rFonts w:cs="Arial"/>
            <w:szCs w:val="22"/>
          </w:rPr>
          <w:t xml:space="preserve"> as: </w:t>
        </w:r>
        <w:r w:rsidR="004E56ED">
          <w:rPr>
            <w:rFonts w:cs="Arial"/>
            <w:i/>
            <w:iCs/>
            <w:szCs w:val="22"/>
          </w:rPr>
          <w:t xml:space="preserve"> "HEPA vacuum </w:t>
        </w:r>
        <w:r w:rsidR="004E56ED">
          <w:rPr>
            <w:rFonts w:cs="Arial"/>
            <w:i/>
            <w:szCs w:val="22"/>
          </w:rPr>
          <w:t>means a vacuum cleaner which has been designed with a high-efficiency particulate air (HEPA) filter as the last filtration stage. A HEPA filter is a filter that is capable of capturing particles of 0.3 microns with 99.97% efficiency. The vacuum cleaner must be designed so that all the air drawn into the machine is expelled through the HEPA filter with none of the air leaking past it.</w:t>
        </w:r>
        <w:r w:rsidR="004E56ED">
          <w:rPr>
            <w:rFonts w:cs="Arial"/>
            <w:szCs w:val="22"/>
          </w:rPr>
          <w:t xml:space="preserve">" </w:t>
        </w:r>
      </w:ins>
    </w:p>
    <w:p w:rsidR="00000000" w:rsidRDefault="00F80C13">
      <w:pPr>
        <w:numPr>
          <w:ins w:id="1045" w:author="Ruth Beck" w:date="2013-07-18T13:20:00Z"/>
        </w:numPr>
        <w:autoSpaceDE w:val="0"/>
        <w:autoSpaceDN w:val="0"/>
        <w:spacing w:before="100" w:beforeAutospacing="1" w:after="100" w:afterAutospacing="1"/>
        <w:rPr>
          <w:ins w:id="1046" w:author="Ruth Beck" w:date="2013-07-18T13:20:00Z"/>
          <w:rFonts w:cs="Arial"/>
          <w:szCs w:val="22"/>
        </w:rPr>
        <w:pPrChange w:id="1047" w:author="Ruth Beck" w:date="2013-07-18T13:20:00Z">
          <w:pPr>
            <w:pStyle w:val="ListParagraph"/>
            <w:numPr>
              <w:numId w:val="39"/>
            </w:numPr>
            <w:autoSpaceDE w:val="0"/>
            <w:autoSpaceDN w:val="0"/>
            <w:spacing w:before="100" w:beforeAutospacing="1" w:after="100" w:afterAutospacing="1"/>
            <w:ind w:left="360" w:hanging="360"/>
          </w:pPr>
        </w:pPrChange>
      </w:pPr>
    </w:p>
    <w:p w:rsidR="00A16863" w:rsidRDefault="00DA3289" w:rsidP="00A16863">
      <w:pPr>
        <w:pStyle w:val="ListParagraph"/>
        <w:numPr>
          <w:ilvl w:val="0"/>
          <w:numId w:val="39"/>
          <w:ins w:id="1048" w:author="Ruth Beck" w:date="2013-07-18T13:00:00Z"/>
        </w:numPr>
        <w:rPr>
          <w:ins w:id="1049" w:author="Ruth Beck" w:date="2013-07-18T13:21:00Z"/>
        </w:rPr>
      </w:pPr>
      <w:ins w:id="1050" w:author="Ruth Beck" w:date="2013-07-18T13:00:00Z">
        <w:r>
          <w:t xml:space="preserve">Each HRSP request is </w:t>
        </w:r>
      </w:ins>
      <w:ins w:id="1051" w:author="Ruth Beck" w:date="2013-07-18T13:20:00Z">
        <w:r w:rsidR="00A16863">
          <w:t>considered</w:t>
        </w:r>
      </w:ins>
      <w:ins w:id="1052" w:author="Ruth Beck" w:date="2013-07-18T13:00:00Z">
        <w:r>
          <w:t xml:space="preserve"> an educational opportunity to engage the client about potential lead</w:t>
        </w:r>
      </w:ins>
      <w:ins w:id="1053" w:author="Ruth Beck" w:date="2013-07-18T13:20:00Z">
        <w:r w:rsidR="00A16863">
          <w:t>-</w:t>
        </w:r>
      </w:ins>
      <w:ins w:id="1054" w:author="Ruth Beck" w:date="2013-07-18T13:00:00Z">
        <w:r>
          <w:t xml:space="preserve">related health risks associated with home renovations and construction. </w:t>
        </w:r>
      </w:ins>
      <w:ins w:id="1055" w:author="Ruth Beck" w:date="2013-07-19T11:24:00Z">
        <w:r w:rsidR="00F80C13">
          <w:t>It is also an opportunity to demonstrate how to set up a work area to best protect people and their home from dust</w:t>
        </w:r>
      </w:ins>
      <w:ins w:id="1056" w:author="Ruth Beck" w:date="2013-07-19T11:25:00Z">
        <w:r w:rsidR="00F80C13">
          <w:t xml:space="preserve"> </w:t>
        </w:r>
      </w:ins>
      <w:ins w:id="1057" w:author="Ruth Beck" w:date="2013-07-19T11:26:00Z">
        <w:r w:rsidR="00F80C13">
          <w:t>during</w:t>
        </w:r>
      </w:ins>
      <w:ins w:id="1058" w:author="Ruth Beck" w:date="2013-07-19T11:25:00Z">
        <w:r w:rsidR="00F80C13">
          <w:t xml:space="preserve"> renovations</w:t>
        </w:r>
      </w:ins>
      <w:ins w:id="1059" w:author="Ruth Beck" w:date="2013-07-19T11:24:00Z">
        <w:r w:rsidR="00F80C13">
          <w:t xml:space="preserve">.  </w:t>
        </w:r>
      </w:ins>
      <w:ins w:id="1060" w:author="Ruth Beck" w:date="2013-07-19T11:25:00Z">
        <w:r w:rsidR="00F80C13">
          <w:t xml:space="preserve">Home &amp; Garden Program </w:t>
        </w:r>
        <w:proofErr w:type="gramStart"/>
        <w:r w:rsidR="00F80C13">
          <w:t>staff are</w:t>
        </w:r>
        <w:proofErr w:type="gramEnd"/>
        <w:r w:rsidR="00F80C13">
          <w:t xml:space="preserve"> available to provide this support either in the CPO or in the client</w:t>
        </w:r>
      </w:ins>
      <w:ins w:id="1061" w:author="Ruth Beck" w:date="2013-07-19T11:26:00Z">
        <w:r w:rsidR="00F80C13">
          <w:t>’</w:t>
        </w:r>
        <w:r w:rsidR="00F80C13">
          <w:t xml:space="preserve">s home. </w:t>
        </w:r>
      </w:ins>
      <w:ins w:id="1062" w:author="Ruth Beck" w:date="2013-07-18T13:00:00Z">
        <w:r>
          <w:t xml:space="preserve">Educational materials and information for </w:t>
        </w:r>
      </w:ins>
      <w:ins w:id="1063" w:author="Ruth Beck" w:date="2013-07-19T11:27:00Z">
        <w:r w:rsidR="00F80C13">
          <w:t>lead-</w:t>
        </w:r>
      </w:ins>
      <w:ins w:id="1064" w:author="Ruth Beck" w:date="2013-07-18T13:00:00Z">
        <w:r>
          <w:t>safe home renovation and construction are</w:t>
        </w:r>
        <w:r w:rsidRPr="00343B80">
          <w:t xml:space="preserve"> provided free of charge</w:t>
        </w:r>
        <w:r>
          <w:t xml:space="preserve"> to the client. </w:t>
        </w:r>
      </w:ins>
    </w:p>
    <w:p w:rsidR="00000000" w:rsidRDefault="00F80C13">
      <w:pPr>
        <w:numPr>
          <w:ins w:id="1065" w:author="Ruth Beck" w:date="2013-07-18T13:21:00Z"/>
        </w:numPr>
        <w:rPr>
          <w:ins w:id="1066" w:author="Ruth Beck" w:date="2013-07-18T13:21:00Z"/>
        </w:rPr>
        <w:pPrChange w:id="1067" w:author="Ruth Beck" w:date="2013-07-18T13:21:00Z">
          <w:pPr>
            <w:pStyle w:val="ListParagraph"/>
            <w:numPr>
              <w:numId w:val="39"/>
            </w:numPr>
            <w:ind w:left="360" w:hanging="360"/>
          </w:pPr>
        </w:pPrChange>
      </w:pPr>
    </w:p>
    <w:p w:rsidR="00DA3289" w:rsidRDefault="00DA3289" w:rsidP="00DA3289">
      <w:pPr>
        <w:numPr>
          <w:ins w:id="1068" w:author="Ruth Beck" w:date="2013-07-18T13:00:00Z"/>
        </w:numPr>
        <w:rPr>
          <w:ins w:id="1069" w:author="Ruth Beck" w:date="2013-07-18T13:00:00Z"/>
        </w:rPr>
      </w:pPr>
      <w:ins w:id="1070" w:author="Ruth Beck" w:date="2013-07-18T13:00:00Z">
        <w:r>
          <w:t>Additional Home Renovation Support Program Services</w:t>
        </w:r>
      </w:ins>
      <w:ins w:id="1071" w:author="Ruth Beck" w:date="2013-07-18T14:07:00Z">
        <w:r w:rsidR="0029103F">
          <w:t xml:space="preserve"> include:</w:t>
        </w:r>
      </w:ins>
    </w:p>
    <w:p w:rsidR="00DA3289" w:rsidRDefault="00DA3289" w:rsidP="00DA3289">
      <w:pPr>
        <w:numPr>
          <w:ins w:id="1072" w:author="Ruth Beck" w:date="2013-07-18T13:00:00Z"/>
        </w:numPr>
        <w:rPr>
          <w:ins w:id="1073" w:author="Ruth Beck" w:date="2013-07-18T13:00:00Z"/>
        </w:rPr>
      </w:pPr>
    </w:p>
    <w:p w:rsidR="00000000" w:rsidRDefault="00DA3289">
      <w:pPr>
        <w:pStyle w:val="ListParagraph"/>
        <w:numPr>
          <w:ilvl w:val="0"/>
          <w:numId w:val="41"/>
          <w:ins w:id="1074" w:author="Ruth Beck" w:date="2013-07-18T13:00:00Z"/>
        </w:numPr>
        <w:rPr>
          <w:ins w:id="1075" w:author="Ruth Beck" w:date="2013-07-18T13:00:00Z"/>
        </w:rPr>
        <w:pPrChange w:id="1076" w:author="Ruth Beck" w:date="2013-07-18T13:25:00Z">
          <w:pPr/>
        </w:pPrChange>
      </w:pPr>
      <w:ins w:id="1077" w:author="Ruth Beck" w:date="2013-07-18T13:00:00Z">
        <w:r w:rsidRPr="00A16863">
          <w:rPr>
            <w:i/>
          </w:rPr>
          <w:t>Lead-based Paint Testing</w:t>
        </w:r>
      </w:ins>
      <w:ins w:id="1078" w:author="Ruth Beck" w:date="2013-07-18T13:25:00Z">
        <w:r w:rsidR="00A16863" w:rsidRPr="00A16863">
          <w:rPr>
            <w:i/>
          </w:rPr>
          <w:t xml:space="preserve">: </w:t>
        </w:r>
      </w:ins>
      <w:ins w:id="1079" w:author="Ruth Beck" w:date="2013-07-18T13:00:00Z">
        <w:r>
          <w:t xml:space="preserve">Lead-based paint testing is limited to </w:t>
        </w:r>
      </w:ins>
      <w:ins w:id="1080" w:author="Ruth Beck" w:date="2013-07-18T13:24:00Z">
        <w:r w:rsidR="00A16863">
          <w:t>the Healthy Homes Program and</w:t>
        </w:r>
      </w:ins>
      <w:ins w:id="1081" w:author="Ruth Beck" w:date="2013-07-18T13:00:00Z">
        <w:r>
          <w:t xml:space="preserve">, in </w:t>
        </w:r>
      </w:ins>
      <w:ins w:id="1082" w:author="Ruth Beck" w:date="2013-07-18T13:24:00Z">
        <w:r w:rsidR="00A16863">
          <w:t>exceptional</w:t>
        </w:r>
      </w:ins>
      <w:ins w:id="1083" w:author="Ruth Beck" w:date="2013-07-18T13:00:00Z">
        <w:r>
          <w:t xml:space="preserve"> </w:t>
        </w:r>
      </w:ins>
      <w:ins w:id="1084" w:author="Ruth Beck" w:date="2013-07-18T13:24:00Z">
        <w:r w:rsidR="00A16863">
          <w:t>situations</w:t>
        </w:r>
      </w:ins>
      <w:ins w:id="1085" w:author="Ruth Beck" w:date="2013-07-18T13:00:00Z">
        <w:r>
          <w:t>, where there may be a significant risk of exposure for child/children outside of their primary residence (e.g. daycare, play school). Lead-based paint testing is described in detail in Section XX.</w:t>
        </w:r>
      </w:ins>
    </w:p>
    <w:p w:rsidR="00DA3289" w:rsidRDefault="00DA3289" w:rsidP="00DA3289">
      <w:pPr>
        <w:numPr>
          <w:ins w:id="1086" w:author="Ruth Beck" w:date="2013-07-18T13:00:00Z"/>
        </w:numPr>
        <w:rPr>
          <w:ins w:id="1087" w:author="Ruth Beck" w:date="2013-07-18T13:00:00Z"/>
        </w:rPr>
      </w:pPr>
    </w:p>
    <w:p w:rsidR="00A16863" w:rsidRDefault="00DA3289" w:rsidP="00A16863">
      <w:pPr>
        <w:pStyle w:val="ListParagraph"/>
        <w:numPr>
          <w:ilvl w:val="0"/>
          <w:numId w:val="41"/>
          <w:ins w:id="1088" w:author="Ruth Beck" w:date="2013-07-18T13:26:00Z"/>
        </w:numPr>
        <w:rPr>
          <w:ins w:id="1089" w:author="Ruth Beck" w:date="2013-07-18T13:26:00Z"/>
        </w:rPr>
      </w:pPr>
      <w:ins w:id="1090" w:author="Ruth Beck" w:date="2013-07-18T13:00:00Z">
        <w:r w:rsidRPr="00A16863">
          <w:rPr>
            <w:i/>
          </w:rPr>
          <w:t>BC One Call</w:t>
        </w:r>
      </w:ins>
      <w:ins w:id="1091" w:author="Ruth Beck" w:date="2013-07-18T13:25:00Z">
        <w:r w:rsidR="00A16863" w:rsidRPr="00A16863">
          <w:rPr>
            <w:i/>
          </w:rPr>
          <w:t xml:space="preserve">: </w:t>
        </w:r>
      </w:ins>
      <w:ins w:id="1092" w:author="Ruth Beck" w:date="2013-07-18T13:00:00Z">
        <w:r>
          <w:t>BC One Call is a province-wide non-profit organization that provides the excavating community, including contractors and homeowners</w:t>
        </w:r>
      </w:ins>
      <w:ins w:id="1093" w:author="Ruth Beck" w:date="2013-07-18T13:25:00Z">
        <w:r w:rsidR="00A16863">
          <w:t>,</w:t>
        </w:r>
      </w:ins>
      <w:ins w:id="1094" w:author="Ruth Beck" w:date="2013-07-18T13:00:00Z">
        <w:r>
          <w:t xml:space="preserve"> with a means to request information on the location of underground services prior to digging or ground disturbance on a worksite. City of Trail is a member of BC One Call. When a BC One Call request is made the City it provides a dimensional site plan to the requester. Which each request, through collaboration with the City and THEC, the City has attaches a copy of the THEP Home Renovation Support brochure (Appendix HG-XX). </w:t>
        </w:r>
      </w:ins>
      <w:ins w:id="1095" w:author="Ruth Beck" w:date="2013-07-18T13:26:00Z">
        <w:r w:rsidR="00A16863">
          <w:t xml:space="preserve">When a homeowner contacts us via BC One Call process the H&amp;G Team follow the procedures and protocol outlined in </w:t>
        </w:r>
        <w:r w:rsidR="00A16863" w:rsidRPr="00417498">
          <w:t>Appendix HG-XX</w:t>
        </w:r>
        <w:r w:rsidR="00A16863">
          <w:t>.</w:t>
        </w:r>
      </w:ins>
    </w:p>
    <w:p w:rsidR="00A16863" w:rsidRDefault="00A16863" w:rsidP="00A16863">
      <w:pPr>
        <w:numPr>
          <w:ins w:id="1096" w:author="Ruth Beck" w:date="2013-07-18T13:27:00Z"/>
        </w:numPr>
        <w:rPr>
          <w:ins w:id="1097" w:author="Ruth Beck" w:date="2013-07-18T13:27:00Z"/>
        </w:rPr>
      </w:pPr>
    </w:p>
    <w:p w:rsidR="00000000" w:rsidRDefault="00597E9E">
      <w:pPr>
        <w:pStyle w:val="ListParagraph"/>
        <w:numPr>
          <w:ilvl w:val="0"/>
          <w:numId w:val="41"/>
          <w:ins w:id="1098" w:author="Ruth Beck" w:date="2013-07-18T13:00:00Z"/>
        </w:numPr>
        <w:rPr>
          <w:ins w:id="1099" w:author="Ruth Beck" w:date="2013-07-18T13:00:00Z"/>
        </w:rPr>
        <w:pPrChange w:id="1100" w:author="Ruth Beck" w:date="2013-07-18T13:28:00Z">
          <w:pPr>
            <w:pStyle w:val="IntrinsikBulletStyle"/>
          </w:pPr>
        </w:pPrChange>
      </w:pPr>
      <w:ins w:id="1101" w:author="Ruth Beck" w:date="2013-07-18T13:31:00Z">
        <w:r>
          <w:rPr>
            <w:i/>
          </w:rPr>
          <w:t xml:space="preserve">Informing </w:t>
        </w:r>
      </w:ins>
      <w:ins w:id="1102" w:author="Ruth Beck" w:date="2013-07-18T13:27:00Z">
        <w:r w:rsidR="004E56ED" w:rsidRPr="004E56ED">
          <w:rPr>
            <w:i/>
            <w:rPrChange w:id="1103" w:author="Ruth Beck" w:date="2013-07-18T13:28:00Z">
              <w:rPr/>
            </w:rPrChange>
          </w:rPr>
          <w:t>the construction sector</w:t>
        </w:r>
      </w:ins>
      <w:ins w:id="1104" w:author="Ruth Beck" w:date="2013-07-18T13:31:00Z">
        <w:r>
          <w:rPr>
            <w:i/>
          </w:rPr>
          <w:t xml:space="preserve"> about lead exposure prevention</w:t>
        </w:r>
      </w:ins>
      <w:ins w:id="1105" w:author="Ruth Beck" w:date="2013-07-18T13:32:00Z">
        <w:r>
          <w:rPr>
            <w:i/>
          </w:rPr>
          <w:t xml:space="preserve"> guidelines</w:t>
        </w:r>
      </w:ins>
      <w:ins w:id="1106" w:author="Ruth Beck" w:date="2013-07-18T13:27:00Z">
        <w:r w:rsidR="00A16863">
          <w:t xml:space="preserve">: </w:t>
        </w:r>
      </w:ins>
      <w:ins w:id="1107" w:author="Ruth Beck" w:date="2013-07-18T13:28:00Z">
        <w:r w:rsidR="00A16863">
          <w:t>C</w:t>
        </w:r>
      </w:ins>
      <w:ins w:id="1108" w:author="Ruth Beck" w:date="2013-07-18T13:00:00Z">
        <w:r w:rsidR="00DA3289">
          <w:t xml:space="preserve">ontractors and construction professionals are expected to provide the necessary training and safety equipment to staff as per the </w:t>
        </w:r>
      </w:ins>
      <w:proofErr w:type="spellStart"/>
      <w:ins w:id="1109" w:author="Ruth Beck" w:date="2013-07-18T13:28:00Z">
        <w:r w:rsidR="00A16863">
          <w:t>WorkSafe</w:t>
        </w:r>
        <w:proofErr w:type="spellEnd"/>
        <w:r w:rsidR="00A16863">
          <w:t xml:space="preserve"> BC</w:t>
        </w:r>
      </w:ins>
      <w:ins w:id="1110" w:author="Ruth Beck" w:date="2013-07-18T13:00:00Z">
        <w:r w:rsidR="00DA3289">
          <w:t xml:space="preserve"> lead-safe construction guidelines (</w:t>
        </w:r>
        <w:proofErr w:type="spellStart"/>
        <w:r w:rsidR="00DA3289">
          <w:t>W</w:t>
        </w:r>
      </w:ins>
      <w:ins w:id="1111" w:author="Ruth Beck" w:date="2013-07-18T13:28:00Z">
        <w:r w:rsidR="00A16863">
          <w:t>orkSafe</w:t>
        </w:r>
        <w:proofErr w:type="spellEnd"/>
        <w:r w:rsidR="00A16863">
          <w:t xml:space="preserve"> BC</w:t>
        </w:r>
      </w:ins>
      <w:ins w:id="1112" w:author="Ruth Beck" w:date="2013-07-18T13:00:00Z">
        <w:r w:rsidR="00DA3289">
          <w:t xml:space="preserve">, 2006). </w:t>
        </w:r>
        <w:commentRangeStart w:id="1113"/>
        <w:r w:rsidR="00DA3289">
          <w:t xml:space="preserve"> THE</w:t>
        </w:r>
      </w:ins>
      <w:ins w:id="1114" w:author="Ruth Beck" w:date="2013-07-18T13:29:00Z">
        <w:r w:rsidR="00A16863">
          <w:t>P</w:t>
        </w:r>
      </w:ins>
      <w:ins w:id="1115" w:author="Ruth Beck" w:date="2013-07-18T13:00:00Z">
        <w:r w:rsidR="00DA3289">
          <w:t xml:space="preserve"> partner</w:t>
        </w:r>
      </w:ins>
      <w:ins w:id="1116" w:author="Ruth Beck" w:date="2013-07-18T13:29:00Z">
        <w:r w:rsidR="00A16863">
          <w:t>s</w:t>
        </w:r>
      </w:ins>
      <w:ins w:id="1117" w:author="Ruth Beck" w:date="2013-07-18T13:00:00Z">
        <w:r w:rsidR="00DA3289">
          <w:t xml:space="preserve"> with the Regional District of Kootenay Boundary </w:t>
        </w:r>
      </w:ins>
      <w:ins w:id="1118" w:author="Ruth Beck" w:date="2013-07-18T13:30:00Z">
        <w:r w:rsidR="00A16863">
          <w:t xml:space="preserve">(RDKB) </w:t>
        </w:r>
      </w:ins>
      <w:ins w:id="1119" w:author="Ruth Beck" w:date="2013-07-18T13:00:00Z">
        <w:r w:rsidR="00DA3289">
          <w:t xml:space="preserve">to provide a HRSP brochure with each building permit issued for properties in Trail and </w:t>
        </w:r>
        <w:proofErr w:type="spellStart"/>
        <w:r w:rsidR="00DA3289">
          <w:t>Rivervale</w:t>
        </w:r>
        <w:commentRangeEnd w:id="1113"/>
        <w:proofErr w:type="spellEnd"/>
        <w:r w:rsidR="00DA3289">
          <w:rPr>
            <w:rStyle w:val="CommentReference"/>
          </w:rPr>
          <w:commentReference w:id="1113"/>
        </w:r>
        <w:r w:rsidR="00DA3289">
          <w:t>. The RDKB provides building inspection services to the City of Trail under contract.  THE</w:t>
        </w:r>
      </w:ins>
      <w:ins w:id="1120" w:author="Ruth Beck" w:date="2013-07-18T13:29:00Z">
        <w:r w:rsidR="00A16863">
          <w:t>P</w:t>
        </w:r>
      </w:ins>
      <w:ins w:id="1121" w:author="Ruth Beck" w:date="2013-07-18T13:00:00Z">
        <w:r w:rsidR="00DA3289">
          <w:t xml:space="preserve"> </w:t>
        </w:r>
      </w:ins>
      <w:ins w:id="1122" w:author="Ruth Beck" w:date="2013-07-18T13:29:00Z">
        <w:r w:rsidR="00A16863">
          <w:t xml:space="preserve">is considering how best to </w:t>
        </w:r>
      </w:ins>
      <w:ins w:id="1123" w:author="Ruth Beck" w:date="2013-07-18T13:00:00Z">
        <w:r w:rsidR="00DA3289">
          <w:t xml:space="preserve">expand </w:t>
        </w:r>
      </w:ins>
      <w:ins w:id="1124" w:author="Ruth Beck" w:date="2013-07-18T13:30:00Z">
        <w:r w:rsidR="00A16863">
          <w:t xml:space="preserve">the </w:t>
        </w:r>
      </w:ins>
      <w:ins w:id="1125" w:author="Ruth Beck" w:date="2013-07-18T13:00:00Z">
        <w:r w:rsidR="00DA3289">
          <w:t xml:space="preserve">partnership </w:t>
        </w:r>
      </w:ins>
      <w:ins w:id="1126" w:author="Ruth Beck" w:date="2013-07-18T13:30:00Z">
        <w:r w:rsidR="00A16863">
          <w:t xml:space="preserve">with the RDKB to </w:t>
        </w:r>
      </w:ins>
      <w:ins w:id="1127" w:author="Ruth Beck" w:date="2013-07-18T13:00:00Z">
        <w:r w:rsidR="00DA3289">
          <w:t xml:space="preserve">engage building inspectors </w:t>
        </w:r>
      </w:ins>
      <w:ins w:id="1128" w:author="Ruth Beck" w:date="2013-07-18T13:30:00Z">
        <w:r w:rsidR="00A16863">
          <w:t xml:space="preserve">in promoting the </w:t>
        </w:r>
      </w:ins>
      <w:ins w:id="1129" w:author="Ruth Beck" w:date="2013-07-18T13:00:00Z">
        <w:r w:rsidR="00DA3289">
          <w:t>HRSP</w:t>
        </w:r>
      </w:ins>
      <w:ins w:id="1130" w:author="Ruth Beck" w:date="2013-07-18T13:30:00Z">
        <w:r w:rsidR="00A16863">
          <w:t xml:space="preserve"> guidelines</w:t>
        </w:r>
      </w:ins>
      <w:ins w:id="1131" w:author="Ruth Beck" w:date="2013-07-18T13:00:00Z">
        <w:r w:rsidR="00DA3289">
          <w:t xml:space="preserve">. </w:t>
        </w:r>
      </w:ins>
    </w:p>
    <w:p w:rsidR="00DA3289" w:rsidRPr="00B76E7B" w:rsidRDefault="00DA3289" w:rsidP="00DA3289">
      <w:pPr>
        <w:numPr>
          <w:ins w:id="1132" w:author="Ruth Beck" w:date="2013-07-18T13:00:00Z"/>
        </w:numPr>
        <w:rPr>
          <w:ins w:id="1133" w:author="Ruth Beck" w:date="2013-07-18T13:00:00Z"/>
        </w:rPr>
      </w:pPr>
    </w:p>
    <w:p w:rsidR="00000000" w:rsidRDefault="004E56ED">
      <w:pPr>
        <w:pStyle w:val="ListParagraph"/>
        <w:numPr>
          <w:ilvl w:val="0"/>
          <w:numId w:val="41"/>
          <w:ins w:id="1134" w:author="Ruth Beck" w:date="2013-07-18T13:00:00Z"/>
        </w:numPr>
        <w:rPr>
          <w:ins w:id="1135" w:author="Ruth Beck" w:date="2013-07-18T13:00:00Z"/>
        </w:rPr>
        <w:pPrChange w:id="1136" w:author="Ruth Beck" w:date="2013-07-18T13:43:00Z">
          <w:pPr/>
        </w:pPrChange>
      </w:pPr>
      <w:ins w:id="1137" w:author="Ruth Beck" w:date="2013-07-18T13:32:00Z">
        <w:r>
          <w:rPr>
            <w:i/>
          </w:rPr>
          <w:t xml:space="preserve">Engaging the construction sector in lead exposure prevention: </w:t>
        </w:r>
      </w:ins>
      <w:ins w:id="1138" w:author="Ruth Beck" w:date="2013-07-18T13:33:00Z">
        <w:r w:rsidR="00597E9E">
          <w:t>THEP is currently reaching out to residential construction contractors</w:t>
        </w:r>
      </w:ins>
      <w:ins w:id="1139" w:author="Ruth Beck" w:date="2013-07-18T13:42:00Z">
        <w:r w:rsidR="00894FB9">
          <w:t>, and particularly roofers,</w:t>
        </w:r>
      </w:ins>
      <w:ins w:id="1140" w:author="Ruth Beck" w:date="2013-07-18T13:33:00Z">
        <w:r w:rsidR="00597E9E">
          <w:t xml:space="preserve"> to get their input into the development of a </w:t>
        </w:r>
      </w:ins>
      <w:proofErr w:type="gramStart"/>
      <w:ins w:id="1141" w:author="Ruth Beck" w:date="2013-07-18T13:00:00Z">
        <w:r w:rsidR="00DA3289" w:rsidRPr="00FB72B5">
          <w:t>contractor training</w:t>
        </w:r>
        <w:proofErr w:type="gramEnd"/>
        <w:r w:rsidR="00DA3289" w:rsidRPr="00FB72B5">
          <w:t xml:space="preserve"> program</w:t>
        </w:r>
      </w:ins>
      <w:ins w:id="1142" w:author="Ruth Beck" w:date="2013-07-18T13:36:00Z">
        <w:r w:rsidR="00597E9E">
          <w:t>.  The aim of this program would be have all</w:t>
        </w:r>
      </w:ins>
      <w:ins w:id="1143" w:author="Ruth Beck" w:date="2013-07-18T13:34:00Z">
        <w:r w:rsidR="00597E9E">
          <w:t xml:space="preserve"> construction projects implemented </w:t>
        </w:r>
      </w:ins>
      <w:ins w:id="1144" w:author="Ruth Beck" w:date="2013-07-18T13:35:00Z">
        <w:r w:rsidR="00597E9E">
          <w:t>with</w:t>
        </w:r>
      </w:ins>
      <w:ins w:id="1145" w:author="Ruth Beck" w:date="2013-07-18T13:34:00Z">
        <w:r w:rsidR="00597E9E">
          <w:t xml:space="preserve"> </w:t>
        </w:r>
      </w:ins>
      <w:ins w:id="1146" w:author="Ruth Beck" w:date="2013-07-18T13:35:00Z">
        <w:r w:rsidR="00597E9E">
          <w:t xml:space="preserve">minimized </w:t>
        </w:r>
      </w:ins>
      <w:ins w:id="1147" w:author="Ruth Beck" w:date="2013-07-18T13:36:00Z">
        <w:r w:rsidR="00597E9E">
          <w:t xml:space="preserve">dust/soil </w:t>
        </w:r>
      </w:ins>
      <w:ins w:id="1148" w:author="Ruth Beck" w:date="2013-07-18T13:35:00Z">
        <w:r w:rsidR="00597E9E">
          <w:t>disturbance and exposure to lead</w:t>
        </w:r>
      </w:ins>
      <w:ins w:id="1149" w:author="Ruth Beck" w:date="2013-07-18T13:00:00Z">
        <w:r w:rsidR="00DA3289">
          <w:t>.</w:t>
        </w:r>
      </w:ins>
      <w:ins w:id="1150" w:author="Ruth Beck" w:date="2013-07-18T13:35:00Z">
        <w:r w:rsidR="00597E9E">
          <w:t xml:space="preserve">  </w:t>
        </w:r>
      </w:ins>
      <w:ins w:id="1151" w:author="Ruth Beck" w:date="2013-07-18T13:00:00Z">
        <w:r w:rsidR="00DA3289">
          <w:t xml:space="preserve"> </w:t>
        </w:r>
      </w:ins>
      <w:ins w:id="1152" w:author="Ruth Beck" w:date="2013-07-18T13:37:00Z">
        <w:r w:rsidR="00597E9E">
          <w:t>This initiative is currently at the concept stage, as there are a number of challenges in promoting this idea to contractors</w:t>
        </w:r>
      </w:ins>
      <w:ins w:id="1153" w:author="Ruth Beck" w:date="2013-07-18T13:38:00Z">
        <w:r w:rsidR="00597E9E">
          <w:t xml:space="preserve"> and</w:t>
        </w:r>
      </w:ins>
      <w:ins w:id="1154" w:author="Ruth Beck" w:date="2013-07-18T13:37:00Z">
        <w:r w:rsidR="00597E9E">
          <w:t xml:space="preserve"> residents conducting renovations.</w:t>
        </w:r>
      </w:ins>
      <w:ins w:id="1155" w:author="Ruth Beck" w:date="2013-07-18T13:00:00Z">
        <w:r w:rsidR="00DA3289">
          <w:t xml:space="preserve"> </w:t>
        </w:r>
      </w:ins>
      <w:ins w:id="1156" w:author="Ruth Beck" w:date="2013-07-18T13:38:00Z">
        <w:r w:rsidR="00597E9E">
          <w:t xml:space="preserve"> </w:t>
        </w:r>
      </w:ins>
      <w:ins w:id="1157" w:author="Ruth Beck" w:date="2013-07-18T13:44:00Z">
        <w:r w:rsidR="00894FB9">
          <w:t>(Possible footn</w:t>
        </w:r>
      </w:ins>
      <w:ins w:id="1158" w:author="Ruth Beck" w:date="2013-07-18T13:42:00Z">
        <w:r w:rsidR="00894FB9">
          <w:t xml:space="preserve">ote: The concept of a </w:t>
        </w:r>
        <w:proofErr w:type="gramStart"/>
        <w:r w:rsidR="00894FB9">
          <w:t>contractor training</w:t>
        </w:r>
        <w:proofErr w:type="gramEnd"/>
        <w:r w:rsidR="00894FB9">
          <w:t xml:space="preserve"> program comes from the </w:t>
        </w:r>
      </w:ins>
      <w:commentRangeStart w:id="1159"/>
      <w:ins w:id="1160" w:author="Ruth Beck" w:date="2013-07-18T13:00:00Z">
        <w:r w:rsidR="00DA3289">
          <w:t>US EPA</w:t>
        </w:r>
      </w:ins>
      <w:ins w:id="1161" w:author="Ruth Beck" w:date="2013-07-18T13:43:00Z">
        <w:r w:rsidR="00894FB9">
          <w:t>.  It has an extensive</w:t>
        </w:r>
      </w:ins>
      <w:ins w:id="1162" w:author="Ruth Beck" w:date="2013-07-18T13:00:00Z">
        <w:r w:rsidR="00DA3289">
          <w:t xml:space="preserve"> program under the Lead Renovation, Repair and Painting Rule (RRP Rule) requir</w:t>
        </w:r>
      </w:ins>
      <w:ins w:id="1163" w:author="Ruth Beck" w:date="2013-07-18T13:43:00Z">
        <w:r w:rsidR="00894FB9">
          <w:t>ing</w:t>
        </w:r>
      </w:ins>
      <w:ins w:id="1164" w:author="Ruth Beck" w:date="2013-07-18T13:00:00Z">
        <w:r w:rsidR="00DA3289">
          <w:t xml:space="preserve"> firms performing renovation, repair and painting projects that disturb lead-based paint in homes, child care facilities, and kindergartens built before 1978 to be EPA- or state-certified and </w:t>
        </w:r>
      </w:ins>
      <w:ins w:id="1165" w:author="Ruth Beck" w:date="2013-07-18T13:44:00Z">
        <w:r w:rsidR="00894FB9">
          <w:t xml:space="preserve">requiring them to </w:t>
        </w:r>
      </w:ins>
      <w:ins w:id="1166" w:author="Ruth Beck" w:date="2013-07-18T13:00:00Z">
        <w:r w:rsidR="00DA3289">
          <w:t>use certified renovators who follow specific work practices to prevent lead contamination. This includes in-house maintenance staff and many types of outside contractors. For renovators to become certified, individual workers must take training from an EPA – accredited training provider.</w:t>
        </w:r>
        <w:commentRangeEnd w:id="1159"/>
        <w:r w:rsidR="00DA3289">
          <w:rPr>
            <w:rStyle w:val="CommentReference"/>
          </w:rPr>
          <w:commentReference w:id="1159"/>
        </w:r>
      </w:ins>
      <w:ins w:id="1167" w:author="Ruth Beck" w:date="2013-07-18T13:44:00Z">
        <w:r w:rsidR="00894FB9">
          <w:t>)</w:t>
        </w:r>
      </w:ins>
    </w:p>
    <w:p w:rsidR="00DA3289" w:rsidRDefault="00DA3289" w:rsidP="00DA3289">
      <w:pPr>
        <w:numPr>
          <w:ins w:id="1168" w:author="Ruth Beck" w:date="2013-07-18T13:00:00Z"/>
        </w:numPr>
        <w:rPr>
          <w:ins w:id="1169" w:author="Ruth Beck" w:date="2013-07-18T13:00:00Z"/>
        </w:rPr>
      </w:pPr>
    </w:p>
    <w:p w:rsidR="00000000" w:rsidRDefault="004E56ED">
      <w:pPr>
        <w:pStyle w:val="ListParagraph"/>
        <w:numPr>
          <w:ilvl w:val="0"/>
          <w:numId w:val="41"/>
          <w:ins w:id="1170" w:author="Ruth Beck" w:date="2013-07-18T13:00:00Z"/>
        </w:numPr>
        <w:rPr>
          <w:ins w:id="1171" w:author="Ruth Beck" w:date="2013-07-18T13:00:00Z"/>
        </w:rPr>
        <w:pPrChange w:id="1172" w:author="Ruth Beck" w:date="2013-07-18T13:48:00Z">
          <w:pPr/>
        </w:pPrChange>
      </w:pPr>
      <w:ins w:id="1173" w:author="Ruth Beck" w:date="2013-07-18T13:45:00Z">
        <w:r w:rsidRPr="004E56ED">
          <w:rPr>
            <w:i/>
            <w:rPrChange w:id="1174" w:author="Ruth Beck" w:date="2013-07-18T13:51:00Z">
              <w:rPr/>
            </w:rPrChange>
          </w:rPr>
          <w:t>Providing information on housing-related health and safety risks</w:t>
        </w:r>
      </w:ins>
      <w:ins w:id="1175" w:author="Ruth Beck" w:date="2013-07-18T13:46:00Z">
        <w:r w:rsidRPr="004E56ED">
          <w:rPr>
            <w:i/>
            <w:rPrChange w:id="1176" w:author="Ruth Beck" w:date="2013-07-18T13:51:00Z">
              <w:rPr/>
            </w:rPrChange>
          </w:rPr>
          <w:t>:</w:t>
        </w:r>
        <w:r w:rsidR="00894FB9">
          <w:t xml:space="preserve"> </w:t>
        </w:r>
      </w:ins>
      <w:ins w:id="1177" w:author="Ruth Beck" w:date="2013-07-18T13:00:00Z">
        <w:r w:rsidR="00DA3289">
          <w:t xml:space="preserve">Since the CPO opened in 2010, </w:t>
        </w:r>
      </w:ins>
      <w:ins w:id="1178" w:author="Ruth Beck" w:date="2013-07-18T13:51:00Z">
        <w:r w:rsidR="00BD4EB2">
          <w:t xml:space="preserve">an </w:t>
        </w:r>
      </w:ins>
      <w:ins w:id="1179" w:author="Ruth Beck" w:date="2013-07-18T13:00:00Z">
        <w:r w:rsidR="00DA3289">
          <w:t>increas</w:t>
        </w:r>
      </w:ins>
      <w:ins w:id="1180" w:author="Ruth Beck" w:date="2013-07-18T13:46:00Z">
        <w:r w:rsidR="00894FB9">
          <w:t>ing</w:t>
        </w:r>
      </w:ins>
      <w:ins w:id="1181" w:author="Ruth Beck" w:date="2013-07-18T13:00:00Z">
        <w:r w:rsidR="00DA3289">
          <w:t xml:space="preserve"> number of community members </w:t>
        </w:r>
      </w:ins>
      <w:ins w:id="1182" w:author="Ruth Beck" w:date="2013-07-18T13:52:00Z">
        <w:r w:rsidR="00BD4EB2">
          <w:t xml:space="preserve">have enquired </w:t>
        </w:r>
      </w:ins>
      <w:ins w:id="1183" w:author="Ruth Beck" w:date="2013-07-18T13:00:00Z">
        <w:r w:rsidR="00DA3289">
          <w:t xml:space="preserve">about radon and asbestos. While these enquires are non-smelter related, </w:t>
        </w:r>
      </w:ins>
      <w:ins w:id="1184" w:author="Ruth Beck" w:date="2013-07-18T13:52:00Z">
        <w:r w:rsidR="00BD4EB2">
          <w:t xml:space="preserve">the Home &amp; Garden Program provides information, as appropriate, </w:t>
        </w:r>
      </w:ins>
      <w:ins w:id="1185" w:author="Ruth Beck" w:date="2013-07-18T13:00:00Z">
        <w:r w:rsidR="00DA3289">
          <w:t>recogniz</w:t>
        </w:r>
      </w:ins>
      <w:ins w:id="1186" w:author="Ruth Beck" w:date="2013-07-18T13:53:00Z">
        <w:r w:rsidR="00BD4EB2">
          <w:t>ing</w:t>
        </w:r>
      </w:ins>
      <w:ins w:id="1187" w:author="Ruth Beck" w:date="2013-07-18T13:00:00Z">
        <w:r w:rsidR="00DA3289">
          <w:t xml:space="preserve"> th</w:t>
        </w:r>
      </w:ins>
      <w:ins w:id="1188" w:author="Ruth Beck" w:date="2013-07-18T13:53:00Z">
        <w:r w:rsidR="00BD4EB2">
          <w:t>e</w:t>
        </w:r>
      </w:ins>
      <w:ins w:id="1189" w:author="Ruth Beck" w:date="2013-07-18T13:00:00Z">
        <w:r w:rsidR="00DA3289">
          <w:t xml:space="preserve"> opportunity to </w:t>
        </w:r>
      </w:ins>
      <w:ins w:id="1190" w:author="Ruth Beck" w:date="2013-07-18T13:53:00Z">
        <w:r w:rsidR="00BD4EB2">
          <w:t>provide service to the</w:t>
        </w:r>
      </w:ins>
      <w:ins w:id="1191" w:author="Ruth Beck" w:date="2013-07-18T13:00:00Z">
        <w:r w:rsidR="00DA3289">
          <w:t xml:space="preserve"> community</w:t>
        </w:r>
      </w:ins>
      <w:ins w:id="1192" w:author="Ruth Beck" w:date="2013-07-18T13:47:00Z">
        <w:r w:rsidR="00894FB9">
          <w:t xml:space="preserve"> and </w:t>
        </w:r>
      </w:ins>
      <w:ins w:id="1193" w:author="Ruth Beck" w:date="2013-07-18T13:53:00Z">
        <w:r w:rsidR="00BD4EB2">
          <w:t xml:space="preserve">build </w:t>
        </w:r>
        <w:proofErr w:type="spellStart"/>
        <w:r w:rsidR="00BD4EB2">
          <w:t>THEP’s</w:t>
        </w:r>
        <w:proofErr w:type="spellEnd"/>
        <w:r w:rsidR="00BD4EB2">
          <w:t xml:space="preserve"> reputation as a reliable</w:t>
        </w:r>
      </w:ins>
      <w:ins w:id="1194" w:author="Ruth Beck" w:date="2013-07-18T13:47:00Z">
        <w:r w:rsidR="00894FB9">
          <w:t xml:space="preserve"> source of </w:t>
        </w:r>
      </w:ins>
      <w:ins w:id="1195" w:author="Ruth Beck" w:date="2013-07-18T13:53:00Z">
        <w:r w:rsidR="00BD4EB2">
          <w:t xml:space="preserve">credible </w:t>
        </w:r>
      </w:ins>
      <w:ins w:id="1196" w:author="Ruth Beck" w:date="2013-07-18T13:54:00Z">
        <w:r w:rsidR="00BD4EB2">
          <w:t>information</w:t>
        </w:r>
      </w:ins>
      <w:ins w:id="1197" w:author="Ruth Beck" w:date="2013-07-18T13:53:00Z">
        <w:r w:rsidR="00BD4EB2">
          <w:t xml:space="preserve"> </w:t>
        </w:r>
      </w:ins>
      <w:ins w:id="1198" w:author="Ruth Beck" w:date="2013-07-18T13:54:00Z">
        <w:r w:rsidR="00BD4EB2">
          <w:t xml:space="preserve">on </w:t>
        </w:r>
      </w:ins>
      <w:ins w:id="1199" w:author="Ruth Beck" w:date="2013-07-18T13:47:00Z">
        <w:r w:rsidR="00894FB9">
          <w:t>home health and safety</w:t>
        </w:r>
      </w:ins>
      <w:ins w:id="1200" w:author="Ruth Beck" w:date="2013-07-18T13:00:00Z">
        <w:r w:rsidR="00DA3289">
          <w:t xml:space="preserve">.  </w:t>
        </w:r>
      </w:ins>
      <w:ins w:id="1201" w:author="Ruth Beck" w:date="2013-07-18T13:48:00Z">
        <w:r w:rsidR="00894FB9">
          <w:t xml:space="preserve"> </w:t>
        </w:r>
      </w:ins>
      <w:ins w:id="1202" w:author="Ruth Beck" w:date="2013-07-18T13:49:00Z">
        <w:r w:rsidR="00894FB9">
          <w:t xml:space="preserve">THEP distributes </w:t>
        </w:r>
      </w:ins>
      <w:ins w:id="1203" w:author="Ruth Beck" w:date="2013-07-18T13:50:00Z">
        <w:r w:rsidR="00894FB9">
          <w:t xml:space="preserve">the </w:t>
        </w:r>
      </w:ins>
      <w:proofErr w:type="spellStart"/>
      <w:ins w:id="1204" w:author="Ruth Beck" w:date="2013-07-18T13:00:00Z">
        <w:r w:rsidR="00DA3289">
          <w:t>Hazardcheck</w:t>
        </w:r>
        <w:proofErr w:type="spellEnd"/>
        <w:r w:rsidR="00DA3289">
          <w:t xml:space="preserve"> </w:t>
        </w:r>
      </w:ins>
      <w:ins w:id="1205" w:author="Ruth Beck" w:date="2013-07-18T13:50:00Z">
        <w:r w:rsidR="00894FB9">
          <w:t xml:space="preserve">booklet, </w:t>
        </w:r>
      </w:ins>
      <w:ins w:id="1206" w:author="Ruth Beck" w:date="2013-07-18T13:54:00Z">
        <w:r w:rsidR="00BD4EB2">
          <w:t xml:space="preserve">product of </w:t>
        </w:r>
      </w:ins>
      <w:ins w:id="1207" w:author="Ruth Beck" w:date="2013-07-18T13:00:00Z">
        <w:r w:rsidR="00DA3289">
          <w:t xml:space="preserve">a public education campaign </w:t>
        </w:r>
      </w:ins>
      <w:ins w:id="1208" w:author="Ruth Beck" w:date="2013-07-18T13:50:00Z">
        <w:r w:rsidR="00894FB9">
          <w:t>of the</w:t>
        </w:r>
      </w:ins>
      <w:ins w:id="1209" w:author="Ruth Beck" w:date="2013-07-18T13:00:00Z">
        <w:r w:rsidR="00DA3289">
          <w:t xml:space="preserve"> Government of Canada </w:t>
        </w:r>
      </w:ins>
      <w:ins w:id="1210" w:author="Ruth Beck" w:date="2013-07-18T13:54:00Z">
        <w:r w:rsidR="00BD4EB2">
          <w:t xml:space="preserve">that </w:t>
        </w:r>
      </w:ins>
      <w:ins w:id="1211" w:author="Ruth Beck" w:date="2013-07-18T13:00:00Z">
        <w:r w:rsidR="00DA3289">
          <w:t>promote</w:t>
        </w:r>
      </w:ins>
      <w:ins w:id="1212" w:author="Ruth Beck" w:date="2013-07-18T13:54:00Z">
        <w:r w:rsidR="00BD4EB2">
          <w:t>s</w:t>
        </w:r>
      </w:ins>
      <w:ins w:id="1213" w:author="Ruth Beck" w:date="2013-07-18T13:00:00Z">
        <w:r w:rsidR="00DA3289">
          <w:t xml:space="preserve"> awareness about environmental health risks in the home. The information is geared toward families and can be accessed online or in </w:t>
        </w:r>
      </w:ins>
      <w:ins w:id="1214" w:author="Ruth Beck" w:date="2013-07-18T13:50:00Z">
        <w:r w:rsidR="00894FB9">
          <w:t>the</w:t>
        </w:r>
      </w:ins>
      <w:ins w:id="1215" w:author="Ruth Beck" w:date="2013-07-18T13:00:00Z">
        <w:r w:rsidR="00DA3289">
          <w:t xml:space="preserve"> booklet. A copy of the </w:t>
        </w:r>
        <w:proofErr w:type="spellStart"/>
        <w:r w:rsidR="00DA3289">
          <w:t>Hazardcheck</w:t>
        </w:r>
        <w:proofErr w:type="spellEnd"/>
        <w:r w:rsidR="00DA3289">
          <w:t xml:space="preserve"> booklet is attached as Appendix HG-XX. </w:t>
        </w:r>
      </w:ins>
    </w:p>
    <w:p w:rsidR="00000000" w:rsidRDefault="00F80C13">
      <w:pPr>
        <w:pStyle w:val="Heading4"/>
        <w:numPr>
          <w:ilvl w:val="0"/>
          <w:numId w:val="0"/>
          <w:ins w:id="1216" w:author="Ruth Beck" w:date="2013-07-18T13:58:00Z"/>
        </w:numPr>
        <w:ind w:left="360"/>
        <w:rPr>
          <w:ins w:id="1217" w:author="Ruth Beck" w:date="2013-07-18T13:00:00Z"/>
        </w:rPr>
        <w:pPrChange w:id="1218" w:author="Ruth Beck" w:date="2013-07-18T13:58:00Z">
          <w:pPr/>
        </w:pPrChange>
      </w:pPr>
    </w:p>
    <w:p w:rsidR="00000000" w:rsidRDefault="004E56ED">
      <w:pPr>
        <w:pStyle w:val="Heading4"/>
        <w:numPr>
          <w:ins w:id="1219" w:author="Ruth Beck" w:date="2013-07-18T13:58:00Z"/>
        </w:numPr>
        <w:rPr>
          <w:ins w:id="1220" w:author="Ruth Beck" w:date="2013-07-18T13:00:00Z"/>
          <w:rPrChange w:id="1221" w:author="Ruth Beck" w:date="2013-07-18T13:58:00Z">
            <w:rPr>
              <w:ins w:id="1222" w:author="Ruth Beck" w:date="2013-07-18T13:00:00Z"/>
            </w:rPr>
          </w:rPrChange>
        </w:rPr>
        <w:pPrChange w:id="1223" w:author="Ruth Beck" w:date="2013-07-18T13:58:00Z">
          <w:pPr/>
        </w:pPrChange>
      </w:pPr>
      <w:ins w:id="1224" w:author="Ruth Beck" w:date="2013-07-18T13:55:00Z">
        <w:r w:rsidRPr="004E56ED">
          <w:rPr>
            <w:rPrChange w:id="1225" w:author="Ruth Beck" w:date="2013-07-18T13:58:00Z">
              <w:rPr>
                <w:bCs/>
                <w:i/>
              </w:rPr>
            </w:rPrChange>
          </w:rPr>
          <w:t xml:space="preserve">Coordinating the distribution of radon test kits: </w:t>
        </w:r>
        <w:r w:rsidRPr="004E56ED">
          <w:rPr>
            <w:i w:val="0"/>
            <w:rPrChange w:id="1226" w:author="Ruth Beck" w:date="2013-07-18T13:58:00Z">
              <w:rPr>
                <w:bCs/>
                <w:i/>
              </w:rPr>
            </w:rPrChange>
          </w:rPr>
          <w:t>As described in the CPO section, the Home &amp; Garden program coordinates the distribution of r</w:t>
        </w:r>
      </w:ins>
      <w:ins w:id="1227" w:author="Ruth Beck" w:date="2013-07-18T13:00:00Z">
        <w:r w:rsidRPr="004E56ED">
          <w:rPr>
            <w:i w:val="0"/>
            <w:rPrChange w:id="1228" w:author="Ruth Beck" w:date="2013-07-18T13:58:00Z">
              <w:rPr>
                <w:bCs/>
              </w:rPr>
            </w:rPrChange>
          </w:rPr>
          <w:t>adon</w:t>
        </w:r>
      </w:ins>
      <w:ins w:id="1229" w:author="Ruth Beck" w:date="2013-07-18T13:56:00Z">
        <w:r w:rsidRPr="004E56ED">
          <w:rPr>
            <w:i w:val="0"/>
            <w:rPrChange w:id="1230" w:author="Ruth Beck" w:date="2013-07-18T13:58:00Z">
              <w:rPr>
                <w:bCs/>
                <w:i/>
              </w:rPr>
            </w:rPrChange>
          </w:rPr>
          <w:t xml:space="preserve"> test kits</w:t>
        </w:r>
      </w:ins>
      <w:ins w:id="1231" w:author="Ruth Beck" w:date="2013-07-18T13:57:00Z">
        <w:r w:rsidRPr="004E56ED">
          <w:rPr>
            <w:i w:val="0"/>
            <w:rPrChange w:id="1232" w:author="Ruth Beck" w:date="2013-07-18T13:58:00Z">
              <w:rPr>
                <w:bCs/>
                <w:i/>
              </w:rPr>
            </w:rPrChange>
          </w:rPr>
          <w:t xml:space="preserve"> in Trail in partnership</w:t>
        </w:r>
      </w:ins>
      <w:ins w:id="1233" w:author="Ruth Beck" w:date="2013-07-18T13:56:00Z">
        <w:r w:rsidRPr="004E56ED">
          <w:rPr>
            <w:i w:val="0"/>
            <w:rPrChange w:id="1234" w:author="Ruth Beck" w:date="2013-07-18T13:58:00Z">
              <w:rPr>
                <w:bCs/>
                <w:i/>
              </w:rPr>
            </w:rPrChange>
          </w:rPr>
          <w:t xml:space="preserve"> with the Donna Schmidt Lung Cancer Memorial Fund (DSLCMF). The kits are free with a suggested $15 donation going to the DSLCMF. Sign-up forms are attached in Appendix HG-XX. Additional information is provided to clients</w:t>
        </w:r>
      </w:ins>
      <w:ins w:id="1235" w:author="Ruth Beck" w:date="2013-07-18T13:57:00Z">
        <w:r w:rsidRPr="004E56ED">
          <w:rPr>
            <w:i w:val="0"/>
            <w:rPrChange w:id="1236" w:author="Ruth Beck" w:date="2013-07-18T13:58:00Z">
              <w:rPr>
                <w:bCs/>
                <w:i/>
              </w:rPr>
            </w:rPrChange>
          </w:rPr>
          <w:t>, as needed.</w:t>
        </w:r>
        <w:r w:rsidRPr="004E56ED">
          <w:rPr>
            <w:rPrChange w:id="1237" w:author="Ruth Beck" w:date="2013-07-18T13:58:00Z">
              <w:rPr>
                <w:bCs/>
                <w:i/>
              </w:rPr>
            </w:rPrChange>
          </w:rPr>
          <w:t xml:space="preserve"> </w:t>
        </w:r>
      </w:ins>
    </w:p>
    <w:p w:rsidR="00DA3289" w:rsidRDefault="00DA3289" w:rsidP="00DA3289">
      <w:pPr>
        <w:numPr>
          <w:ins w:id="1238" w:author="Ruth Beck" w:date="2013-07-18T13:00:00Z"/>
        </w:numPr>
        <w:rPr>
          <w:ins w:id="1239" w:author="Ruth Beck" w:date="2013-07-18T13:00:00Z"/>
        </w:rPr>
      </w:pPr>
    </w:p>
    <w:p w:rsidR="00000000" w:rsidRDefault="00D70B5E">
      <w:pPr>
        <w:pStyle w:val="Heading4"/>
        <w:numPr>
          <w:ins w:id="1240" w:author="Ruth Beck" w:date="2013-07-18T13:00:00Z"/>
        </w:numPr>
        <w:rPr>
          <w:ins w:id="1241" w:author="Ruth Beck" w:date="2013-07-18T13:00:00Z"/>
        </w:rPr>
        <w:pPrChange w:id="1242" w:author="Ruth Beck" w:date="2013-07-18T13:59:00Z">
          <w:pPr/>
        </w:pPrChange>
      </w:pPr>
      <w:ins w:id="1243" w:author="Ruth Beck" w:date="2013-07-18T13:58:00Z">
        <w:r>
          <w:t>Responding to enquiries regarding a</w:t>
        </w:r>
      </w:ins>
      <w:ins w:id="1244" w:author="Ruth Beck" w:date="2013-07-18T13:00:00Z">
        <w:r w:rsidR="00DA3289" w:rsidRPr="008960FB">
          <w:t>sbestos</w:t>
        </w:r>
      </w:ins>
      <w:ins w:id="1245" w:author="Ruth Beck" w:date="2013-07-18T13:58:00Z">
        <w:r>
          <w:t xml:space="preserve">: </w:t>
        </w:r>
      </w:ins>
      <w:ins w:id="1246" w:author="Ruth Beck" w:date="2013-07-18T13:00:00Z">
        <w:r w:rsidR="004E56ED" w:rsidRPr="004E56ED">
          <w:rPr>
            <w:i w:val="0"/>
            <w:rPrChange w:id="1247" w:author="Ruth Beck" w:date="2013-07-18T13:59:00Z">
              <w:rPr>
                <w:bCs/>
                <w:i/>
              </w:rPr>
            </w:rPrChange>
          </w:rPr>
          <w:t>Many of the non-smelter</w:t>
        </w:r>
      </w:ins>
      <w:ins w:id="1248" w:author="Ruth Beck" w:date="2013-07-18T13:59:00Z">
        <w:r>
          <w:rPr>
            <w:i w:val="0"/>
          </w:rPr>
          <w:t>-</w:t>
        </w:r>
      </w:ins>
      <w:ins w:id="1249" w:author="Ruth Beck" w:date="2013-07-18T13:00:00Z">
        <w:r w:rsidR="004E56ED" w:rsidRPr="004E56ED">
          <w:rPr>
            <w:i w:val="0"/>
            <w:rPrChange w:id="1250" w:author="Ruth Beck" w:date="2013-07-18T13:59:00Z">
              <w:rPr>
                <w:bCs/>
                <w:i/>
              </w:rPr>
            </w:rPrChange>
          </w:rPr>
          <w:t>related enquires received at the CPO are about asbestos</w:t>
        </w:r>
      </w:ins>
      <w:ins w:id="1251" w:author="Ruth Beck" w:date="2013-07-18T13:59:00Z">
        <w:r>
          <w:rPr>
            <w:i w:val="0"/>
          </w:rPr>
          <w:t xml:space="preserve">, including </w:t>
        </w:r>
      </w:ins>
      <w:ins w:id="1252" w:author="Ruth Beck" w:date="2013-07-18T13:00:00Z">
        <w:r w:rsidR="004E56ED" w:rsidRPr="004E56ED">
          <w:rPr>
            <w:i w:val="0"/>
            <w:rPrChange w:id="1253" w:author="Ruth Beck" w:date="2013-07-18T13:59:00Z">
              <w:rPr>
                <w:bCs/>
                <w:i/>
              </w:rPr>
            </w:rPrChange>
          </w:rPr>
          <w:t>requests for asbestos sampling</w:t>
        </w:r>
      </w:ins>
      <w:ins w:id="1254" w:author="Ruth Beck" w:date="2013-07-18T13:59:00Z">
        <w:r>
          <w:rPr>
            <w:i w:val="0"/>
          </w:rPr>
          <w:t>.  We</w:t>
        </w:r>
      </w:ins>
      <w:ins w:id="1255" w:author="Ruth Beck" w:date="2013-07-18T13:00:00Z">
        <w:r w:rsidR="004E56ED" w:rsidRPr="004E56ED">
          <w:rPr>
            <w:i w:val="0"/>
            <w:rPrChange w:id="1256" w:author="Ruth Beck" w:date="2013-07-18T13:59:00Z">
              <w:rPr>
                <w:bCs/>
                <w:i/>
              </w:rPr>
            </w:rPrChange>
          </w:rPr>
          <w:t xml:space="preserve"> </w:t>
        </w:r>
      </w:ins>
      <w:ins w:id="1257" w:author="Ruth Beck" w:date="2013-07-18T14:00:00Z">
        <w:r>
          <w:rPr>
            <w:i w:val="0"/>
          </w:rPr>
          <w:t>provide</w:t>
        </w:r>
        <w:r w:rsidRPr="00D70B5E">
          <w:rPr>
            <w:i w:val="0"/>
          </w:rPr>
          <w:t xml:space="preserve"> </w:t>
        </w:r>
        <w:proofErr w:type="spellStart"/>
        <w:r w:rsidRPr="00D70B5E">
          <w:rPr>
            <w:i w:val="0"/>
          </w:rPr>
          <w:t>Work</w:t>
        </w:r>
        <w:r>
          <w:rPr>
            <w:i w:val="0"/>
          </w:rPr>
          <w:t>S</w:t>
        </w:r>
        <w:r w:rsidRPr="00D70B5E">
          <w:rPr>
            <w:i w:val="0"/>
          </w:rPr>
          <w:t>afe</w:t>
        </w:r>
        <w:proofErr w:type="spellEnd"/>
        <w:r w:rsidRPr="00D70B5E">
          <w:rPr>
            <w:i w:val="0"/>
          </w:rPr>
          <w:t xml:space="preserve"> BC handouts</w:t>
        </w:r>
      </w:ins>
      <w:ins w:id="1258" w:author="Ruth Beck" w:date="2013-07-18T13:00:00Z">
        <w:r w:rsidR="004E56ED" w:rsidRPr="004E56ED">
          <w:rPr>
            <w:i w:val="0"/>
            <w:rPrChange w:id="1259" w:author="Ruth Beck" w:date="2013-07-18T13:59:00Z">
              <w:rPr>
                <w:bCs/>
                <w:i/>
              </w:rPr>
            </w:rPrChange>
          </w:rPr>
          <w:t xml:space="preserve"> </w:t>
        </w:r>
      </w:ins>
      <w:ins w:id="1260" w:author="Ruth Beck" w:date="2013-07-18T14:00:00Z">
        <w:r>
          <w:rPr>
            <w:i w:val="0"/>
          </w:rPr>
          <w:t xml:space="preserve">and </w:t>
        </w:r>
      </w:ins>
      <w:ins w:id="1261" w:author="Ruth Beck" w:date="2013-07-18T13:00:00Z">
        <w:r w:rsidR="004E56ED" w:rsidRPr="004E56ED">
          <w:rPr>
            <w:i w:val="0"/>
            <w:rPrChange w:id="1262" w:author="Ruth Beck" w:date="2013-07-18T13:59:00Z">
              <w:rPr>
                <w:bCs/>
                <w:i/>
              </w:rPr>
            </w:rPrChange>
          </w:rPr>
          <w:t xml:space="preserve">refer people to </w:t>
        </w:r>
      </w:ins>
      <w:ins w:id="1263" w:author="Ruth Beck" w:date="2013-07-18T14:00:00Z">
        <w:r>
          <w:rPr>
            <w:i w:val="0"/>
          </w:rPr>
          <w:t xml:space="preserve">the </w:t>
        </w:r>
      </w:ins>
      <w:proofErr w:type="spellStart"/>
      <w:ins w:id="1264" w:author="Ruth Beck" w:date="2013-07-18T13:00:00Z">
        <w:r w:rsidR="004E56ED" w:rsidRPr="004E56ED">
          <w:rPr>
            <w:i w:val="0"/>
            <w:rPrChange w:id="1265" w:author="Ruth Beck" w:date="2013-07-18T13:59:00Z">
              <w:rPr>
                <w:bCs/>
                <w:i/>
              </w:rPr>
            </w:rPrChange>
          </w:rPr>
          <w:t>Work</w:t>
        </w:r>
      </w:ins>
      <w:ins w:id="1266" w:author="Ruth Beck" w:date="2013-07-18T14:00:00Z">
        <w:r>
          <w:rPr>
            <w:i w:val="0"/>
          </w:rPr>
          <w:t>S</w:t>
        </w:r>
      </w:ins>
      <w:ins w:id="1267" w:author="Ruth Beck" w:date="2013-07-18T13:00:00Z">
        <w:r w:rsidR="004E56ED" w:rsidRPr="004E56ED">
          <w:rPr>
            <w:i w:val="0"/>
            <w:rPrChange w:id="1268" w:author="Ruth Beck" w:date="2013-07-18T13:59:00Z">
              <w:rPr>
                <w:bCs/>
                <w:i/>
              </w:rPr>
            </w:rPrChange>
          </w:rPr>
          <w:t>afe</w:t>
        </w:r>
        <w:proofErr w:type="spellEnd"/>
        <w:r w:rsidR="004E56ED" w:rsidRPr="004E56ED">
          <w:rPr>
            <w:i w:val="0"/>
            <w:rPrChange w:id="1269" w:author="Ruth Beck" w:date="2013-07-18T13:59:00Z">
              <w:rPr>
                <w:bCs/>
                <w:i/>
              </w:rPr>
            </w:rPrChange>
          </w:rPr>
          <w:t xml:space="preserve"> BC Asbestos interactive website: </w:t>
        </w:r>
        <w:r w:rsidR="004E56ED" w:rsidRPr="004E56ED">
          <w:rPr>
            <w:i w:val="0"/>
            <w:rPrChange w:id="1270" w:author="Ruth Beck" w:date="2013-07-18T13:59:00Z">
              <w:rPr>
                <w:bCs/>
                <w:i/>
                <w:color w:val="0000FF"/>
                <w:u w:val="single"/>
              </w:rPr>
            </w:rPrChange>
          </w:rPr>
          <w:fldChar w:fldCharType="begin"/>
        </w:r>
        <w:r w:rsidR="004E56ED" w:rsidRPr="004E56ED">
          <w:rPr>
            <w:i w:val="0"/>
            <w:rPrChange w:id="1271" w:author="Ruth Beck" w:date="2013-07-18T13:59:00Z">
              <w:rPr>
                <w:bCs/>
                <w:i/>
              </w:rPr>
            </w:rPrChange>
          </w:rPr>
          <w:instrText>HYPERLINK "http://www.hiddenkiller.ca"</w:instrText>
        </w:r>
        <w:r w:rsidR="004E56ED" w:rsidRPr="004E56ED">
          <w:rPr>
            <w:i w:val="0"/>
            <w:rPrChange w:id="1272" w:author="Ruth Beck" w:date="2013-07-18T13:59:00Z">
              <w:rPr>
                <w:bCs/>
                <w:i/>
                <w:color w:val="0000FF"/>
                <w:u w:val="single"/>
              </w:rPr>
            </w:rPrChange>
          </w:rPr>
          <w:fldChar w:fldCharType="separate"/>
        </w:r>
        <w:r w:rsidR="004E56ED" w:rsidRPr="004E56ED">
          <w:rPr>
            <w:rStyle w:val="Hyperlink"/>
            <w:i w:val="0"/>
            <w:rPrChange w:id="1273" w:author="Ruth Beck" w:date="2013-07-18T13:59:00Z">
              <w:rPr>
                <w:rStyle w:val="Hyperlink"/>
                <w:bCs/>
                <w:i/>
              </w:rPr>
            </w:rPrChange>
          </w:rPr>
          <w:t>http://www.hiddenkiller.ca</w:t>
        </w:r>
        <w:r w:rsidR="004E56ED" w:rsidRPr="004E56ED">
          <w:rPr>
            <w:i w:val="0"/>
            <w:rPrChange w:id="1274" w:author="Ruth Beck" w:date="2013-07-18T13:59:00Z">
              <w:rPr>
                <w:bCs/>
                <w:i/>
                <w:color w:val="0000FF"/>
                <w:u w:val="single"/>
              </w:rPr>
            </w:rPrChange>
          </w:rPr>
          <w:fldChar w:fldCharType="end"/>
        </w:r>
        <w:r w:rsidR="004E56ED" w:rsidRPr="004E56ED">
          <w:rPr>
            <w:i w:val="0"/>
            <w:rPrChange w:id="1275" w:author="Ruth Beck" w:date="2013-07-18T13:59:00Z">
              <w:rPr>
                <w:bCs/>
                <w:i/>
                <w:color w:val="0000FF"/>
                <w:u w:val="single"/>
              </w:rPr>
            </w:rPrChange>
          </w:rPr>
          <w:t>. Examples of these handouts are attached in Appendix HG-XX</w:t>
        </w:r>
        <w:r w:rsidR="00DA3289">
          <w:t>.</w:t>
        </w:r>
      </w:ins>
    </w:p>
    <w:p w:rsidR="00DA3289" w:rsidRDefault="00DA3289" w:rsidP="00DA3289">
      <w:pPr>
        <w:numPr>
          <w:ins w:id="1276" w:author="Ruth Beck" w:date="2013-07-18T13:00:00Z"/>
        </w:numPr>
        <w:rPr>
          <w:ins w:id="1277" w:author="Ruth Beck" w:date="2013-07-18T13:00:00Z"/>
        </w:rPr>
      </w:pPr>
    </w:p>
    <w:p w:rsidR="00DA3289" w:rsidRDefault="000B18ED" w:rsidP="00DA3289">
      <w:pPr>
        <w:numPr>
          <w:ins w:id="1278" w:author="Ruth Beck" w:date="2013-07-18T13:00:00Z"/>
        </w:numPr>
        <w:rPr>
          <w:ins w:id="1279" w:author="Ruth Beck" w:date="2013-07-18T13:00:00Z"/>
        </w:rPr>
      </w:pPr>
      <w:ins w:id="1280" w:author="Ruth Beck" w:date="2013-07-18T14:01:00Z">
        <w:r>
          <w:t xml:space="preserve">The Home Renovation Support Program </w:t>
        </w:r>
      </w:ins>
      <w:ins w:id="1281" w:author="Ruth Beck" w:date="2013-07-18T14:02:00Z">
        <w:r>
          <w:t xml:space="preserve">provides </w:t>
        </w:r>
      </w:ins>
      <w:ins w:id="1282" w:author="Ruth Beck" w:date="2013-07-18T14:05:00Z">
        <w:r w:rsidR="004A7100">
          <w:t xml:space="preserve">two levels of </w:t>
        </w:r>
      </w:ins>
      <w:ins w:id="1283" w:author="Ruth Beck" w:date="2013-07-18T14:02:00Z">
        <w:r>
          <w:t xml:space="preserve">service </w:t>
        </w:r>
      </w:ins>
      <w:ins w:id="1284" w:author="Ruth Beck" w:date="2013-07-19T11:29:00Z">
        <w:r w:rsidR="00F80C13">
          <w:t xml:space="preserve">for geographic areas </w:t>
        </w:r>
      </w:ins>
      <w:ins w:id="1285" w:author="Ruth Beck" w:date="2013-07-18T14:05:00Z">
        <w:r w:rsidR="004A7100">
          <w:t>within Greater Trail</w:t>
        </w:r>
      </w:ins>
      <w:ins w:id="1286" w:author="Ruth Beck" w:date="2013-07-18T14:01:00Z">
        <w:r>
          <w:t>.</w:t>
        </w:r>
      </w:ins>
      <w:ins w:id="1287" w:author="Ruth Beck" w:date="2013-07-18T14:02:00Z">
        <w:r>
          <w:t xml:space="preserve">  </w:t>
        </w:r>
        <w:r w:rsidR="004A7100">
          <w:t xml:space="preserve">The entire Greater Trail region is eligible for advice, information, </w:t>
        </w:r>
      </w:ins>
      <w:ins w:id="1288" w:author="Ruth Beck" w:date="2013-07-18T14:06:00Z">
        <w:r w:rsidR="004A7100" w:rsidRPr="00F80C13">
          <w:rPr>
            <w:rPrChange w:id="1289" w:author="Ruth Beck" w:date="2013-07-19T11:29:00Z">
              <w:rPr/>
            </w:rPrChange>
          </w:rPr>
          <w:t>contractor training,</w:t>
        </w:r>
        <w:r w:rsidR="004A7100">
          <w:t xml:space="preserve"> </w:t>
        </w:r>
      </w:ins>
      <w:ins w:id="1290" w:author="Ruth Beck" w:date="2013-07-18T14:02:00Z">
        <w:r w:rsidR="004A7100">
          <w:t>and HRS</w:t>
        </w:r>
      </w:ins>
      <w:ins w:id="1291" w:author="Ruth Beck" w:date="2013-07-18T14:03:00Z">
        <w:r w:rsidR="004A7100">
          <w:t>P</w:t>
        </w:r>
      </w:ins>
      <w:ins w:id="1292" w:author="Ruth Beck" w:date="2013-07-18T14:02:00Z">
        <w:r w:rsidR="004A7100">
          <w:t xml:space="preserve"> supplies</w:t>
        </w:r>
      </w:ins>
      <w:ins w:id="1293" w:author="Ruth Beck" w:date="2013-07-18T14:05:00Z">
        <w:r w:rsidR="004A7100">
          <w:t xml:space="preserve"> &amp; use of vacuums</w:t>
        </w:r>
      </w:ins>
      <w:ins w:id="1294" w:author="Ruth Beck" w:date="2013-07-18T14:02:00Z">
        <w:r w:rsidR="004A7100">
          <w:t xml:space="preserve"> for home owners/tenants of pre-1976 homes.</w:t>
        </w:r>
      </w:ins>
      <w:ins w:id="1295" w:author="Ruth Beck" w:date="2013-07-18T14:03:00Z">
        <w:r w:rsidR="004A7100">
          <w:t xml:space="preserve">  Trail and </w:t>
        </w:r>
        <w:proofErr w:type="spellStart"/>
        <w:r w:rsidR="004A7100">
          <w:t>Rivervale</w:t>
        </w:r>
        <w:proofErr w:type="spellEnd"/>
        <w:r w:rsidR="004A7100">
          <w:t xml:space="preserve"> is the area in which all home owners/tenants conducting renovations qualify for supplies and </w:t>
        </w:r>
      </w:ins>
      <w:ins w:id="1296" w:author="Ruth Beck" w:date="2013-07-18T14:04:00Z">
        <w:r w:rsidR="004A7100">
          <w:t xml:space="preserve">use of </w:t>
        </w:r>
      </w:ins>
      <w:proofErr w:type="spellStart"/>
      <w:ins w:id="1297" w:author="Ruth Beck" w:date="2013-07-18T14:06:00Z">
        <w:r w:rsidR="004A7100">
          <w:t>THEP’s</w:t>
        </w:r>
      </w:ins>
      <w:proofErr w:type="spellEnd"/>
      <w:ins w:id="1298" w:author="Ruth Beck" w:date="2013-07-18T14:04:00Z">
        <w:r w:rsidR="004A7100">
          <w:t xml:space="preserve"> HEPA </w:t>
        </w:r>
      </w:ins>
      <w:ins w:id="1299" w:author="Ruth Beck" w:date="2013-07-18T14:03:00Z">
        <w:r w:rsidR="004A7100">
          <w:t>vacuum</w:t>
        </w:r>
      </w:ins>
      <w:ins w:id="1300" w:author="Ruth Beck" w:date="2013-07-18T14:05:00Z">
        <w:r w:rsidR="004A7100">
          <w:t>s</w:t>
        </w:r>
      </w:ins>
      <w:ins w:id="1301" w:author="Ruth Beck" w:date="2013-07-18T14:03:00Z">
        <w:r w:rsidR="004A7100">
          <w:t>.</w:t>
        </w:r>
      </w:ins>
      <w:ins w:id="1302" w:author="Ruth Beck" w:date="2013-07-19T11:30:00Z">
        <w:r w:rsidR="00F80C13">
          <w:t xml:space="preserve">  </w:t>
        </w:r>
        <w:r w:rsidR="00F80C13" w:rsidRPr="00F80C13">
          <w:rPr>
            <w:highlight w:val="yellow"/>
            <w:rPrChange w:id="1303" w:author="Ruth Beck" w:date="2013-07-19T11:30:00Z">
              <w:rPr/>
            </w:rPrChange>
          </w:rPr>
          <w:t xml:space="preserve">See map </w:t>
        </w:r>
        <w:proofErr w:type="spellStart"/>
        <w:r w:rsidR="00F80C13" w:rsidRPr="00F80C13">
          <w:rPr>
            <w:highlight w:val="yellow"/>
            <w:rPrChange w:id="1304" w:author="Ruth Beck" w:date="2013-07-19T11:30:00Z">
              <w:rPr/>
            </w:rPrChange>
          </w:rPr>
          <w:t>HGxx</w:t>
        </w:r>
        <w:proofErr w:type="spellEnd"/>
        <w:r w:rsidR="00F80C13" w:rsidRPr="00F80C13">
          <w:rPr>
            <w:highlight w:val="yellow"/>
            <w:rPrChange w:id="1305" w:author="Ruth Beck" w:date="2013-07-19T11:30:00Z">
              <w:rPr/>
            </w:rPrChange>
          </w:rPr>
          <w:t>.</w:t>
        </w:r>
      </w:ins>
    </w:p>
    <w:p w:rsidR="00DA3289" w:rsidRDefault="00DA3289" w:rsidP="00DA3289">
      <w:pPr>
        <w:numPr>
          <w:ins w:id="1306" w:author="Ruth Beck" w:date="2013-07-18T13:00:00Z"/>
        </w:numPr>
        <w:rPr>
          <w:ins w:id="1307" w:author="Ruth Beck" w:date="2013-07-18T14:06:00Z"/>
        </w:rPr>
      </w:pPr>
      <w:ins w:id="1308" w:author="Ruth Beck" w:date="2013-07-18T13:00:00Z">
        <w:r>
          <w:t xml:space="preserve">  </w:t>
        </w:r>
      </w:ins>
    </w:p>
    <w:p w:rsidR="0029103F" w:rsidRDefault="0029103F" w:rsidP="0029103F">
      <w:pPr>
        <w:numPr>
          <w:ins w:id="1309" w:author="Ruth Beck" w:date="2013-07-18T14:07:00Z"/>
        </w:numPr>
        <w:rPr>
          <w:ins w:id="1310" w:author="Ruth Beck" w:date="2013-07-18T14:07:00Z"/>
        </w:rPr>
      </w:pPr>
      <w:ins w:id="1311" w:author="Ruth Beck" w:date="2013-07-18T14:07:00Z">
        <w:r>
          <w:t>Supporting educational materials and handouts</w:t>
        </w:r>
      </w:ins>
      <w:ins w:id="1312" w:author="Ruth Beck" w:date="2013-07-18T14:08:00Z">
        <w:r>
          <w:t xml:space="preserve"> include</w:t>
        </w:r>
      </w:ins>
      <w:ins w:id="1313" w:author="Ruth Beck" w:date="2013-07-18T14:07:00Z">
        <w:r>
          <w:t>:</w:t>
        </w:r>
      </w:ins>
    </w:p>
    <w:p w:rsidR="0029103F" w:rsidRDefault="0029103F" w:rsidP="0029103F">
      <w:pPr>
        <w:pStyle w:val="ListParagraph"/>
        <w:numPr>
          <w:ilvl w:val="0"/>
          <w:numId w:val="34"/>
          <w:ins w:id="1314" w:author="Ruth Beck" w:date="2013-07-18T14:07:00Z"/>
        </w:numPr>
        <w:rPr>
          <w:ins w:id="1315" w:author="Ruth Beck" w:date="2013-07-18T14:07:00Z"/>
        </w:rPr>
      </w:pPr>
      <w:ins w:id="1316" w:author="Ruth Beck" w:date="2013-07-18T14:07:00Z">
        <w:r>
          <w:t>THEP Home Renovation Support brochure (Appendix HG-XX)</w:t>
        </w:r>
      </w:ins>
    </w:p>
    <w:p w:rsidR="0029103F" w:rsidRDefault="0029103F" w:rsidP="0029103F">
      <w:pPr>
        <w:pStyle w:val="ListParagraph"/>
        <w:numPr>
          <w:ilvl w:val="0"/>
          <w:numId w:val="34"/>
          <w:ins w:id="1317" w:author="Ruth Beck" w:date="2013-07-18T14:07:00Z"/>
        </w:numPr>
        <w:rPr>
          <w:ins w:id="1318" w:author="Ruth Beck" w:date="2013-07-18T14:07:00Z"/>
        </w:rPr>
      </w:pPr>
      <w:commentRangeStart w:id="1319"/>
      <w:ins w:id="1320" w:author="Ruth Beck" w:date="2013-07-18T14:07:00Z">
        <w:r>
          <w:t>Lead in Your Home (CMHC, 2004)</w:t>
        </w:r>
        <w:commentRangeEnd w:id="1319"/>
        <w:r>
          <w:rPr>
            <w:rStyle w:val="CommentReference"/>
          </w:rPr>
          <w:commentReference w:id="1319"/>
        </w:r>
      </w:ins>
    </w:p>
    <w:p w:rsidR="0029103F" w:rsidRDefault="0029103F" w:rsidP="0029103F">
      <w:pPr>
        <w:pStyle w:val="ListParagraph"/>
        <w:numPr>
          <w:ilvl w:val="0"/>
          <w:numId w:val="34"/>
          <w:ins w:id="1321" w:author="Ruth Beck" w:date="2013-07-18T14:07:00Z"/>
        </w:numPr>
        <w:rPr>
          <w:ins w:id="1322" w:author="Ruth Beck" w:date="2013-07-18T14:07:00Z"/>
        </w:rPr>
      </w:pPr>
      <w:ins w:id="1323" w:author="Ruth Beck" w:date="2013-07-18T14:07:00Z">
        <w:r>
          <w:t>Renovate Right (Appendix HG-XX)</w:t>
        </w:r>
      </w:ins>
    </w:p>
    <w:p w:rsidR="0029103F" w:rsidRDefault="0029103F" w:rsidP="0029103F">
      <w:pPr>
        <w:pStyle w:val="ListParagraph"/>
        <w:numPr>
          <w:ilvl w:val="0"/>
          <w:numId w:val="34"/>
          <w:ins w:id="1324" w:author="Ruth Beck" w:date="2013-07-18T14:07:00Z"/>
        </w:numPr>
        <w:rPr>
          <w:ins w:id="1325" w:author="Ruth Beck" w:date="2013-07-18T14:07:00Z"/>
        </w:rPr>
      </w:pPr>
      <w:proofErr w:type="spellStart"/>
      <w:ins w:id="1326" w:author="Ruth Beck" w:date="2013-07-18T14:07:00Z">
        <w:r>
          <w:t>Hazardcheck</w:t>
        </w:r>
        <w:proofErr w:type="spellEnd"/>
        <w:r>
          <w:t xml:space="preserve"> (Appendix HG-XX)</w:t>
        </w:r>
      </w:ins>
    </w:p>
    <w:p w:rsidR="0029103F" w:rsidRPr="00E13F53" w:rsidRDefault="0029103F" w:rsidP="0029103F">
      <w:pPr>
        <w:pStyle w:val="ListParagraph"/>
        <w:numPr>
          <w:ins w:id="1327" w:author="Ruth Beck" w:date="2013-07-18T14:07:00Z"/>
        </w:numPr>
        <w:rPr>
          <w:ins w:id="1328" w:author="Ruth Beck" w:date="2013-07-18T14:07:00Z"/>
        </w:rPr>
      </w:pPr>
    </w:p>
    <w:p w:rsidR="005514CD" w:rsidRPr="00D924FD" w:rsidDel="0029103F" w:rsidRDefault="00DA3289" w:rsidP="00D924FD">
      <w:pPr>
        <w:numPr>
          <w:ins w:id="1329" w:author="Unknown"/>
        </w:numPr>
        <w:rPr>
          <w:del w:id="1330" w:author="Ruth Beck" w:date="2013-07-18T14:08:00Z"/>
          <w:lang w:val="en-CA"/>
        </w:rPr>
      </w:pPr>
      <w:ins w:id="1331" w:author="Ruth Beck" w:date="2013-07-18T13:00:00Z">
        <w:r>
          <w:t xml:space="preserve"> </w:t>
        </w:r>
      </w:ins>
    </w:p>
    <w:p w:rsidR="00000000" w:rsidRDefault="004277FC">
      <w:pPr>
        <w:numPr>
          <w:ins w:id="1332" w:author="Ruth Beck" w:date="2013-07-12T12:19:00Z"/>
        </w:numPr>
        <w:rPr>
          <w:del w:id="1333" w:author="Ruth Beck" w:date="2013-07-18T12:53:00Z"/>
        </w:rPr>
        <w:pPrChange w:id="1334" w:author="Ruth Beck" w:date="2013-07-18T14:08:00Z">
          <w:pPr>
            <w:pStyle w:val="Heading3"/>
          </w:pPr>
        </w:pPrChange>
      </w:pPr>
      <w:del w:id="1335" w:author="Ruth Beck" w:date="2013-07-18T12:53:00Z">
        <w:r w:rsidRPr="004277FC" w:rsidDel="005514CD">
          <w:delText>Overview of program only.</w:delText>
        </w:r>
        <w:r w:rsidDel="005514CD">
          <w:delText xml:space="preserve">  Details provided…….</w:delText>
        </w:r>
      </w:del>
    </w:p>
    <w:p w:rsidR="00000000" w:rsidRDefault="002D0071">
      <w:pPr>
        <w:numPr>
          <w:ins w:id="1336" w:author="Ruth Beck" w:date="2013-07-12T12:19:00Z"/>
        </w:numPr>
        <w:rPr>
          <w:del w:id="1337" w:author="Ruth Beck" w:date="2013-07-18T12:53:00Z"/>
        </w:rPr>
        <w:pPrChange w:id="1338" w:author="Ruth Beck" w:date="2013-07-18T14:08:00Z">
          <w:pPr>
            <w:pStyle w:val="IntrinsikBulletStyle"/>
          </w:pPr>
        </w:pPrChange>
      </w:pPr>
      <w:del w:id="1339" w:author="Ruth Beck" w:date="2013-07-18T12:53:00Z">
        <w:r w:rsidRPr="002D0071" w:rsidDel="005514CD">
          <w:delText>Communication and outreach</w:delText>
        </w:r>
        <w:r w:rsidR="0035413A" w:rsidDel="005514CD">
          <w:delText xml:space="preserve"> to increase public awareness of program</w:delText>
        </w:r>
        <w:r w:rsidDel="005514CD">
          <w:delText xml:space="preserve">.  </w:delText>
        </w:r>
      </w:del>
    </w:p>
    <w:p w:rsidR="00000000" w:rsidRDefault="0035413A">
      <w:pPr>
        <w:numPr>
          <w:ins w:id="1340" w:author="Ruth Beck" w:date="2013-07-12T12:19:00Z"/>
        </w:numPr>
        <w:rPr>
          <w:del w:id="1341" w:author="Ruth Beck" w:date="2013-07-18T12:53:00Z"/>
        </w:rPr>
        <w:pPrChange w:id="1342" w:author="Ruth Beck" w:date="2013-07-18T14:08:00Z">
          <w:pPr>
            <w:pStyle w:val="IntrinsikBulletStyle"/>
          </w:pPr>
        </w:pPrChange>
      </w:pPr>
      <w:del w:id="1343" w:author="Ruth Beck" w:date="2013-07-18T12:53:00Z">
        <w:r w:rsidDel="005514CD">
          <w:delText>Supplies, equipment provided.  Education/information.</w:delText>
        </w:r>
      </w:del>
    </w:p>
    <w:p w:rsidR="00000000" w:rsidRDefault="00B459F4">
      <w:pPr>
        <w:numPr>
          <w:ins w:id="1344" w:author="Ruth Beck" w:date="2013-07-12T12:19:00Z"/>
        </w:numPr>
        <w:rPr>
          <w:del w:id="1345" w:author="Ruth Beck" w:date="2013-07-18T12:53:00Z"/>
        </w:rPr>
        <w:pPrChange w:id="1346" w:author="Ruth Beck" w:date="2013-07-18T14:08:00Z">
          <w:pPr>
            <w:pStyle w:val="IntrinsikBulletStyle"/>
          </w:pPr>
        </w:pPrChange>
      </w:pPr>
      <w:del w:id="1347" w:author="Ruth Beck" w:date="2013-07-18T12:53:00Z">
        <w:r w:rsidRPr="002D0071" w:rsidDel="005514CD">
          <w:delText>Connect to BC1Call, Building Permits</w:delText>
        </w:r>
        <w:r w:rsidR="0035413A" w:rsidDel="005514CD">
          <w:delText xml:space="preserve"> in the appropriate place</w:delText>
        </w:r>
      </w:del>
    </w:p>
    <w:p w:rsidR="00000000" w:rsidRDefault="0035413A">
      <w:pPr>
        <w:numPr>
          <w:ins w:id="1348" w:author="Ruth Beck" w:date="2013-07-12T12:19:00Z"/>
        </w:numPr>
        <w:rPr>
          <w:del w:id="1349" w:author="Ruth Beck" w:date="2013-07-18T14:01:00Z"/>
        </w:rPr>
        <w:pPrChange w:id="1350" w:author="Ruth Beck" w:date="2013-07-18T14:08:00Z">
          <w:pPr>
            <w:pStyle w:val="IntrinsikBulletStyle"/>
          </w:pPr>
        </w:pPrChange>
      </w:pPr>
      <w:del w:id="1351" w:author="Ruth Beck" w:date="2013-07-18T14:01:00Z">
        <w:r w:rsidDel="000B18ED">
          <w:delText>Make sure that the description responds to the following recommendation made after the 2010 consultation: “</w:delText>
        </w:r>
        <w:r w:rsidR="002D0071" w:rsidRPr="0016084E" w:rsidDel="000B18ED">
          <w:delText xml:space="preserve">Given strong public support but low awareness of this program, </w:delText>
        </w:r>
        <w:r w:rsidR="002D0071" w:rsidDel="000B18ED">
          <w:delText>it is a priority to conduct</w:delText>
        </w:r>
        <w:r w:rsidR="002D0071" w:rsidRPr="0016084E" w:rsidDel="000B18ED">
          <w:delText xml:space="preserve"> more extensive promotion of the Home</w:delText>
        </w:r>
        <w:r w:rsidR="002D0071" w:rsidDel="000B18ED">
          <w:delText xml:space="preserve"> Renovation Support Program</w:delText>
        </w:r>
        <w:r w:rsidR="002D0071" w:rsidRPr="0016084E" w:rsidDel="000B18ED">
          <w:delText xml:space="preserve">.  This includes expanded outreach to young families throughout Greater Trail through daycares, family play groups, home &amp; garden stores, libraries and other businesses and services that cater to young families.  There </w:delText>
        </w:r>
        <w:r w:rsidR="002D0071" w:rsidDel="000B18ED">
          <w:delText xml:space="preserve">also </w:delText>
        </w:r>
        <w:r w:rsidR="002D0071" w:rsidRPr="0016084E" w:rsidDel="000B18ED">
          <w:delText>will be increased outreach to home renovation professionals and links to the RDKB building permits departmen</w:delText>
        </w:r>
        <w:r w:rsidR="002D0071" w:rsidDel="000B18ED">
          <w:delText>t.</w:delText>
        </w:r>
        <w:r w:rsidDel="000B18ED">
          <w:delText>”</w:delText>
        </w:r>
        <w:r w:rsidR="00B459F4" w:rsidDel="000B18ED">
          <w:delText xml:space="preserve">  </w:delText>
        </w:r>
      </w:del>
    </w:p>
    <w:p w:rsidR="00000000" w:rsidRDefault="003E47C7">
      <w:pPr>
        <w:numPr>
          <w:ins w:id="1352" w:author="Ruth Beck" w:date="2013-07-12T12:19:00Z"/>
        </w:numPr>
        <w:rPr>
          <w:del w:id="1353" w:author="Ruth Beck" w:date="2013-07-18T14:01:00Z"/>
        </w:rPr>
        <w:pPrChange w:id="1354" w:author="Ruth Beck" w:date="2013-07-18T14:08:00Z">
          <w:pPr>
            <w:pStyle w:val="IntrinsikBulletStyle"/>
          </w:pPr>
        </w:pPrChange>
      </w:pPr>
      <w:del w:id="1355" w:author="Ruth Beck" w:date="2013-07-18T14:01:00Z">
        <w:r w:rsidRPr="002D0071" w:rsidDel="000B18ED">
          <w:delText>Lead Paint Testing</w:delText>
        </w:r>
        <w:r w:rsidR="00B459F4" w:rsidDel="000B18ED">
          <w:delText xml:space="preserve"> (should this be here?</w:delText>
        </w:r>
        <w:r w:rsidR="0035413A" w:rsidDel="000B18ED">
          <w:delText>???</w:delText>
        </w:r>
        <w:r w:rsidR="00B459F4" w:rsidDel="000B18ED">
          <w:delText>)</w:delText>
        </w:r>
      </w:del>
    </w:p>
    <w:p w:rsidR="00000000" w:rsidRDefault="00B459F4">
      <w:pPr>
        <w:numPr>
          <w:ins w:id="1356" w:author="Ruth Beck" w:date="2013-07-12T12:19:00Z"/>
        </w:numPr>
        <w:rPr>
          <w:del w:id="1357" w:author="Ruth Beck" w:date="2013-07-18T14:01:00Z"/>
        </w:rPr>
        <w:pPrChange w:id="1358" w:author="Ruth Beck" w:date="2013-07-18T14:08:00Z">
          <w:pPr>
            <w:pStyle w:val="IntrinsikBulletStyle"/>
          </w:pPr>
        </w:pPrChange>
      </w:pPr>
      <w:del w:id="1359" w:author="Ruth Beck" w:date="2013-07-18T14:01:00Z">
        <w:r w:rsidDel="000B18ED">
          <w:delText xml:space="preserve">Engagement of the home building sector - </w:delText>
        </w:r>
        <w:r w:rsidR="003E47C7" w:rsidRPr="002D0071" w:rsidDel="000B18ED">
          <w:delText>Contractor Training</w:delText>
        </w:r>
        <w:r w:rsidDel="000B18ED">
          <w:delText>, what else?</w:delText>
        </w:r>
      </w:del>
    </w:p>
    <w:p w:rsidR="00000000" w:rsidRDefault="00F80C13">
      <w:pPr>
        <w:pPrChange w:id="1360" w:author="Ruth Beck" w:date="2013-07-18T14:08:00Z">
          <w:pPr>
            <w:pStyle w:val="List-Bullet1"/>
            <w:numPr>
              <w:numId w:val="0"/>
            </w:numPr>
            <w:ind w:left="0" w:firstLine="0"/>
          </w:pPr>
        </w:pPrChange>
      </w:pPr>
    </w:p>
    <w:p w:rsidR="009405C8" w:rsidRDefault="009405C8" w:rsidP="00DB13E3">
      <w:pPr>
        <w:pStyle w:val="Heading3"/>
      </w:pPr>
      <w:r>
        <w:t xml:space="preserve">Soil Assessment </w:t>
      </w:r>
      <w:del w:id="1361" w:author="Ruth Beck" w:date="2013-07-12T12:58:00Z">
        <w:r w:rsidR="0035413A" w:rsidDel="00B47768">
          <w:delText>(</w:delText>
        </w:r>
      </w:del>
      <w:r w:rsidR="0035413A">
        <w:t>&amp; Remediation</w:t>
      </w:r>
      <w:del w:id="1362" w:author="Ruth Beck" w:date="2013-07-12T12:58:00Z">
        <w:r w:rsidR="0035413A" w:rsidDel="00B47768">
          <w:delText>?)</w:delText>
        </w:r>
      </w:del>
      <w:r w:rsidR="0035413A">
        <w:t xml:space="preserve"> </w:t>
      </w:r>
      <w:r>
        <w:t>in the Community</w:t>
      </w:r>
    </w:p>
    <w:p w:rsidR="0035413A" w:rsidRDefault="0035413A" w:rsidP="009405C8"/>
    <w:p w:rsidR="00B47768" w:rsidRDefault="00B47768" w:rsidP="00B47768">
      <w:pPr>
        <w:numPr>
          <w:ins w:id="1363" w:author="Ruth Beck" w:date="2013-07-12T12:52:00Z"/>
        </w:numPr>
        <w:rPr>
          <w:ins w:id="1364" w:author="Ruth Beck" w:date="2013-07-12T12:52:00Z"/>
        </w:rPr>
      </w:pPr>
    </w:p>
    <w:p w:rsidR="0035413A" w:rsidRDefault="00B47768" w:rsidP="00B47768">
      <w:pPr>
        <w:numPr>
          <w:ins w:id="1365" w:author="Unknown"/>
        </w:numPr>
        <w:rPr>
          <w:ins w:id="1366" w:author="Ruth Beck" w:date="2013-07-12T12:56:00Z"/>
        </w:rPr>
      </w:pPr>
      <w:ins w:id="1367" w:author="Ruth Beck" w:date="2013-07-12T12:52:00Z">
        <w:r>
          <w:t xml:space="preserve">Upon request (typically from </w:t>
        </w:r>
        <w:proofErr w:type="spellStart"/>
        <w:r>
          <w:t>Teck</w:t>
        </w:r>
        <w:proofErr w:type="spellEnd"/>
        <w:r>
          <w:t>, the City of Trail</w:t>
        </w:r>
      </w:ins>
      <w:ins w:id="1368" w:author="Ruth Beck" w:date="2013-07-12T12:55:00Z">
        <w:r>
          <w:t>,</w:t>
        </w:r>
      </w:ins>
      <w:ins w:id="1369" w:author="Ruth Beck" w:date="2013-07-12T12:52:00Z">
        <w:r>
          <w:t xml:space="preserve"> or local resident</w:t>
        </w:r>
      </w:ins>
      <w:ins w:id="1370" w:author="Ruth Beck" w:date="2013-07-12T12:55:00Z">
        <w:r>
          <w:t>s</w:t>
        </w:r>
      </w:ins>
      <w:ins w:id="1371" w:author="Ruth Beck" w:date="2013-07-12T12:52:00Z">
        <w:r>
          <w:t>), soil assessment</w:t>
        </w:r>
      </w:ins>
      <w:ins w:id="1372" w:author="Ruth Beck" w:date="2013-07-12T12:55:00Z">
        <w:r>
          <w:t>s</w:t>
        </w:r>
      </w:ins>
      <w:ins w:id="1373" w:author="Ruth Beck" w:date="2013-07-12T12:52:00Z">
        <w:r>
          <w:t xml:space="preserve"> are conduct</w:t>
        </w:r>
      </w:ins>
      <w:ins w:id="1374" w:author="Ruth Beck" w:date="2013-07-12T12:55:00Z">
        <w:r>
          <w:t>ed</w:t>
        </w:r>
      </w:ins>
      <w:ins w:id="1375" w:author="Ruth Beck" w:date="2013-07-12T12:52:00Z">
        <w:r>
          <w:t xml:space="preserve"> for </w:t>
        </w:r>
      </w:ins>
      <w:ins w:id="1376" w:author="Ruth Beck" w:date="2013-07-12T12:55:00Z">
        <w:r>
          <w:t xml:space="preserve">other sites including </w:t>
        </w:r>
      </w:ins>
      <w:del w:id="1377" w:author="Ruth Beck" w:date="2013-07-12T12:53:00Z">
        <w:r w:rsidR="0035413A" w:rsidDel="00B47768">
          <w:delText>P</w:delText>
        </w:r>
      </w:del>
      <w:ins w:id="1378" w:author="Ruth Beck" w:date="2013-07-12T12:53:00Z">
        <w:r>
          <w:t>p</w:t>
        </w:r>
      </w:ins>
      <w:r w:rsidR="0035413A">
        <w:t xml:space="preserve">laygrounds, </w:t>
      </w:r>
      <w:proofErr w:type="gramStart"/>
      <w:r w:rsidR="0035413A">
        <w:t>school</w:t>
      </w:r>
      <w:ins w:id="1379" w:author="Ruth Beck" w:date="2013-07-12T12:53:00Z">
        <w:r>
          <w:t xml:space="preserve"> yard</w:t>
        </w:r>
      </w:ins>
      <w:r w:rsidR="0035413A">
        <w:t>s</w:t>
      </w:r>
      <w:proofErr w:type="gramEnd"/>
      <w:ins w:id="1380" w:author="Ruth Beck" w:date="2013-07-12T12:53:00Z">
        <w:r>
          <w:t>, parks, picnic areas, rodeo grounds, play fields and</w:t>
        </w:r>
      </w:ins>
      <w:r w:rsidR="0035413A">
        <w:t xml:space="preserve"> </w:t>
      </w:r>
      <w:del w:id="1381" w:author="Ruth Beck" w:date="2013-07-12T12:53:00Z">
        <w:r w:rsidR="0035413A" w:rsidDel="00B47768">
          <w:delText>etc.</w:delText>
        </w:r>
      </w:del>
      <w:ins w:id="1382" w:author="Ruth Beck" w:date="2013-07-12T12:53:00Z">
        <w:r>
          <w:t>other sites</w:t>
        </w:r>
      </w:ins>
      <w:r w:rsidR="0035413A">
        <w:t xml:space="preserve"> </w:t>
      </w:r>
      <w:ins w:id="1383" w:author="Ruth Beck" w:date="2013-07-12T12:54:00Z">
        <w:r>
          <w:t xml:space="preserve">of concern.  These situations typically involve sites </w:t>
        </w:r>
      </w:ins>
      <w:ins w:id="1384" w:author="Ruth Beck" w:date="2013-07-12T12:55:00Z">
        <w:r>
          <w:t xml:space="preserve">receiving considerable </w:t>
        </w:r>
      </w:ins>
      <w:del w:id="1385" w:author="Ruth Beck" w:date="2013-07-12T12:53:00Z">
        <w:r w:rsidR="0035413A" w:rsidDel="00B47768">
          <w:delText xml:space="preserve"> Who remediates?</w:delText>
        </w:r>
      </w:del>
      <w:ins w:id="1386" w:author="Ruth Beck" w:date="2013-07-12T12:55:00Z">
        <w:r>
          <w:t>use by</w:t>
        </w:r>
      </w:ins>
      <w:ins w:id="1387" w:author="Ruth Beck" w:date="2013-07-12T12:54:00Z">
        <w:r>
          <w:t xml:space="preserve"> children or the public</w:t>
        </w:r>
      </w:ins>
      <w:ins w:id="1388" w:author="Ruth Beck" w:date="2013-07-12T12:55:00Z">
        <w:r>
          <w:t>, or where there are concerns about metals concentrations.</w:t>
        </w:r>
      </w:ins>
      <w:ins w:id="1389" w:author="Ruth Beck" w:date="2013-07-12T12:56:00Z">
        <w:r>
          <w:t xml:space="preserve">  In one case, the site qualified for improvement </w:t>
        </w:r>
        <w:proofErr w:type="gramStart"/>
        <w:r>
          <w:t>work</w:t>
        </w:r>
      </w:ins>
      <w:ins w:id="1390" w:author="Ruth Beck" w:date="2013-07-12T12:58:00Z">
        <w:r>
          <w:t xml:space="preserve"> which</w:t>
        </w:r>
        <w:proofErr w:type="gramEnd"/>
        <w:r>
          <w:t xml:space="preserve"> was carried out. T</w:t>
        </w:r>
      </w:ins>
      <w:ins w:id="1391" w:author="Ruth Beck" w:date="2013-07-12T12:57:00Z">
        <w:r>
          <w:t xml:space="preserve">he soil lead concentrations were below 5,000 </w:t>
        </w:r>
        <w:proofErr w:type="spellStart"/>
        <w:r>
          <w:t>ppm</w:t>
        </w:r>
        <w:proofErr w:type="spellEnd"/>
        <w:r>
          <w:t xml:space="preserve"> but the site was exposed and </w:t>
        </w:r>
      </w:ins>
      <w:ins w:id="1392" w:author="Ruth Beck" w:date="2013-07-12T12:58:00Z">
        <w:r>
          <w:t xml:space="preserve">very accessible to </w:t>
        </w:r>
      </w:ins>
      <w:ins w:id="1393" w:author="Ruth Beck" w:date="2013-07-12T12:57:00Z">
        <w:r>
          <w:t>the public</w:t>
        </w:r>
      </w:ins>
      <w:ins w:id="1394" w:author="Ruth Beck" w:date="2013-07-12T12:56:00Z">
        <w:r>
          <w:t>.</w:t>
        </w:r>
      </w:ins>
    </w:p>
    <w:p w:rsidR="00B47768" w:rsidRDefault="00B47768" w:rsidP="00B47768">
      <w:pPr>
        <w:numPr>
          <w:ins w:id="1395" w:author="Ruth Beck" w:date="2013-07-12T12:56:00Z"/>
        </w:numPr>
        <w:rPr>
          <w:ins w:id="1396" w:author="Ruth Beck" w:date="2013-07-12T12:56:00Z"/>
        </w:rPr>
      </w:pPr>
    </w:p>
    <w:p w:rsidR="00000000" w:rsidRDefault="00F80C13">
      <w:pPr>
        <w:numPr>
          <w:ins w:id="1397" w:author="Ruth Beck" w:date="2013-07-12T12:56:00Z"/>
        </w:numPr>
        <w:pPrChange w:id="1398" w:author="Ruth Beck" w:date="2013-07-12T12:52:00Z">
          <w:pPr>
            <w:pStyle w:val="ListParagraph"/>
            <w:ind w:left="0"/>
          </w:pPr>
        </w:pPrChange>
      </w:pPr>
    </w:p>
    <w:p w:rsidR="009405C8" w:rsidRPr="009405C8" w:rsidRDefault="009405C8" w:rsidP="009405C8"/>
    <w:p w:rsidR="00B65045" w:rsidRDefault="00B65045" w:rsidP="00DB13E3">
      <w:pPr>
        <w:pStyle w:val="Heading3"/>
      </w:pPr>
      <w:del w:id="1399" w:author="Ruth Beck" w:date="2013-07-12T12:40:00Z">
        <w:r w:rsidDel="002A3ECD">
          <w:delText xml:space="preserve">Compliance </w:delText>
        </w:r>
      </w:del>
      <w:r>
        <w:t>Monitoring</w:t>
      </w:r>
      <w:ins w:id="1400" w:author="Ruth Beck" w:date="2013-07-12T12:40:00Z">
        <w:r w:rsidR="002A3ECD">
          <w:t xml:space="preserve">, Evaluation and </w:t>
        </w:r>
      </w:ins>
      <w:del w:id="1401" w:author="Ruth Beck" w:date="2013-07-12T12:40:00Z">
        <w:r w:rsidDel="002A3ECD">
          <w:delText xml:space="preserve"> and Adaptation</w:delText>
        </w:r>
      </w:del>
      <w:ins w:id="1402" w:author="Ruth Beck" w:date="2013-07-12T12:40:00Z">
        <w:r w:rsidR="002A3ECD">
          <w:t>Continuous Quality Improvement</w:t>
        </w:r>
      </w:ins>
    </w:p>
    <w:p w:rsidR="00D924FD" w:rsidRPr="00D924FD" w:rsidRDefault="00D924FD" w:rsidP="00D924FD">
      <w:pPr>
        <w:rPr>
          <w:lang w:val="en-CA"/>
        </w:rPr>
      </w:pPr>
    </w:p>
    <w:p w:rsidR="00000000" w:rsidRDefault="004E56ED">
      <w:pPr>
        <w:pStyle w:val="IntrinsikBulletStyle"/>
        <w:numPr>
          <w:ins w:id="1403" w:author="Ruth Beck" w:date="2013-07-12T12:41:00Z"/>
        </w:numPr>
        <w:rPr>
          <w:ins w:id="1404" w:author="Ruth Beck" w:date="2013-07-18T12:52:00Z"/>
        </w:rPr>
        <w:pPrChange w:id="1405" w:author="Ruth Beck" w:date="2013-07-18T12:52:00Z">
          <w:pPr>
            <w:pStyle w:val="IntrinsikBulletStyle"/>
          </w:pPr>
        </w:pPrChange>
      </w:pPr>
      <w:ins w:id="1406" w:author="Ruth Beck" w:date="2013-07-12T12:41:00Z">
        <w:r w:rsidRPr="004E56ED">
          <w:rPr>
            <w:rPrChange w:id="1407" w:author="Ruth Beck" w:date="2013-07-18T12:52:00Z">
              <w:rPr>
                <w:color w:val="0000FF"/>
                <w:u w:val="single"/>
              </w:rPr>
            </w:rPrChange>
          </w:rPr>
          <w:t>Long-term Studies</w:t>
        </w:r>
      </w:ins>
      <w:ins w:id="1408" w:author="Ruth Beck" w:date="2013-07-12T12:47:00Z">
        <w:r w:rsidRPr="004E56ED">
          <w:rPr>
            <w:rPrChange w:id="1409" w:author="Ruth Beck" w:date="2013-07-18T12:52:00Z">
              <w:rPr>
                <w:color w:val="0000FF"/>
                <w:u w:val="single"/>
              </w:rPr>
            </w:rPrChange>
          </w:rPr>
          <w:t xml:space="preserve"> (2010 </w:t>
        </w:r>
        <w:proofErr w:type="gramStart"/>
        <w:r w:rsidRPr="004E56ED">
          <w:rPr>
            <w:rPrChange w:id="1410" w:author="Ruth Beck" w:date="2013-07-18T12:52:00Z">
              <w:rPr>
                <w:color w:val="0000FF"/>
                <w:u w:val="single"/>
              </w:rPr>
            </w:rPrChange>
          </w:rPr>
          <w:t>- )</w:t>
        </w:r>
      </w:ins>
      <w:proofErr w:type="gramEnd"/>
    </w:p>
    <w:p w:rsidR="00000000" w:rsidRDefault="004E56ED">
      <w:pPr>
        <w:pStyle w:val="IntrinsikBulletStyle"/>
        <w:numPr>
          <w:ins w:id="1411" w:author="Ruth Beck" w:date="2013-07-12T12:41:00Z"/>
        </w:numPr>
        <w:rPr>
          <w:ins w:id="1412" w:author="Ruth Beck" w:date="2013-07-18T12:52:00Z"/>
        </w:rPr>
        <w:pPrChange w:id="1413" w:author="Ruth Beck" w:date="2013-07-18T12:52:00Z">
          <w:pPr>
            <w:pStyle w:val="IntrinsikBulletStyle"/>
          </w:pPr>
        </w:pPrChange>
      </w:pPr>
      <w:ins w:id="1414" w:author="Ruth Beck" w:date="2013-07-12T12:41:00Z">
        <w:r w:rsidRPr="004E56ED">
          <w:rPr>
            <w:rPrChange w:id="1415" w:author="Ruth Beck" w:date="2013-07-12T12:42:00Z">
              <w:rPr>
                <w:rFonts w:cs="Times New Roman"/>
                <w:color w:val="0000FF"/>
                <w:szCs w:val="24"/>
                <w:u w:val="single"/>
              </w:rPr>
            </w:rPrChange>
          </w:rPr>
          <w:t>Remediated Soils</w:t>
        </w:r>
      </w:ins>
      <w:ins w:id="1416" w:author="Ruth Beck" w:date="2013-07-12T12:42:00Z">
        <w:r w:rsidRPr="004E56ED">
          <w:rPr>
            <w:rPrChange w:id="1417" w:author="Ruth Beck" w:date="2013-07-12T12:42:00Z">
              <w:rPr>
                <w:rFonts w:cs="Times New Roman"/>
                <w:color w:val="0000FF"/>
                <w:szCs w:val="24"/>
                <w:u w:val="single"/>
              </w:rPr>
            </w:rPrChange>
          </w:rPr>
          <w:t>:</w:t>
        </w:r>
        <w:r w:rsidR="00E117AC">
          <w:t xml:space="preserve"> </w:t>
        </w:r>
      </w:ins>
      <w:ins w:id="1418" w:author="Ruth Beck" w:date="2013-07-12T12:41:00Z">
        <w:r w:rsidRPr="004E56ED">
          <w:rPr>
            <w:rPrChange w:id="1419" w:author="Ruth Beck" w:date="2013-07-12T12:42:00Z">
              <w:rPr>
                <w:rFonts w:cs="Times New Roman"/>
                <w:color w:val="0000FF"/>
                <w:szCs w:val="24"/>
                <w:u w:val="single"/>
              </w:rPr>
            </w:rPrChange>
          </w:rPr>
          <w:t xml:space="preserve">A study </w:t>
        </w:r>
      </w:ins>
      <w:ins w:id="1420" w:author="Ruth Beck" w:date="2013-07-12T12:44:00Z">
        <w:r w:rsidR="00E117AC">
          <w:t xml:space="preserve">is being carried out </w:t>
        </w:r>
      </w:ins>
      <w:ins w:id="1421" w:author="Ruth Beck" w:date="2013-07-12T12:41:00Z">
        <w:r w:rsidRPr="004E56ED">
          <w:rPr>
            <w:rPrChange w:id="1422" w:author="Ruth Beck" w:date="2013-07-12T12:42:00Z">
              <w:rPr>
                <w:rFonts w:cs="Times New Roman"/>
                <w:color w:val="0000FF"/>
                <w:szCs w:val="24"/>
                <w:u w:val="single"/>
              </w:rPr>
            </w:rPrChange>
          </w:rPr>
          <w:t xml:space="preserve">to monitor metals concentrations on remediated yards and vegetable gardens over time. The study </w:t>
        </w:r>
      </w:ins>
      <w:ins w:id="1423" w:author="Ruth Beck" w:date="2013-07-12T12:47:00Z">
        <w:r w:rsidR="00E117AC">
          <w:t>is</w:t>
        </w:r>
      </w:ins>
      <w:ins w:id="1424" w:author="Ruth Beck" w:date="2013-07-12T12:41:00Z">
        <w:r w:rsidRPr="004E56ED">
          <w:rPr>
            <w:rPrChange w:id="1425" w:author="Ruth Beck" w:date="2013-07-12T12:42:00Z">
              <w:rPr>
                <w:rFonts w:cs="Times New Roman"/>
                <w:color w:val="0000FF"/>
                <w:szCs w:val="24"/>
                <w:u w:val="single"/>
              </w:rPr>
            </w:rPrChange>
          </w:rPr>
          <w:t xml:space="preserve"> </w:t>
        </w:r>
      </w:ins>
      <w:ins w:id="1426" w:author="Ruth Beck" w:date="2013-07-12T12:42:00Z">
        <w:r w:rsidR="00E117AC">
          <w:t xml:space="preserve">expected to continue over the long-term to </w:t>
        </w:r>
      </w:ins>
      <w:ins w:id="1427" w:author="Ruth Beck" w:date="2013-07-18T14:08:00Z">
        <w:r w:rsidR="003B661F">
          <w:t>d</w:t>
        </w:r>
      </w:ins>
      <w:ins w:id="1428" w:author="Ruth Beck" w:date="2013-07-12T12:42:00Z">
        <w:r w:rsidR="00E117AC">
          <w:t xml:space="preserve">etermine </w:t>
        </w:r>
      </w:ins>
      <w:ins w:id="1429" w:author="Ruth Beck" w:date="2013-07-12T12:43:00Z">
        <w:r w:rsidR="00E117AC">
          <w:t xml:space="preserve">changes in measured </w:t>
        </w:r>
      </w:ins>
      <w:ins w:id="1430" w:author="Ruth Beck" w:date="2013-07-12T12:41:00Z">
        <w:r w:rsidRPr="004E56ED">
          <w:rPr>
            <w:rPrChange w:id="1431" w:author="Ruth Beck" w:date="2013-07-12T12:42:00Z">
              <w:rPr>
                <w:rFonts w:cs="Times New Roman"/>
                <w:color w:val="0000FF"/>
                <w:szCs w:val="24"/>
                <w:u w:val="single"/>
              </w:rPr>
            </w:rPrChange>
          </w:rPr>
          <w:t xml:space="preserve">soil metal concentrations. </w:t>
        </w:r>
      </w:ins>
    </w:p>
    <w:p w:rsidR="00000000" w:rsidRDefault="00E117AC">
      <w:pPr>
        <w:pStyle w:val="IntrinsikBulletStyle"/>
        <w:numPr>
          <w:ins w:id="1432" w:author="Ruth Beck" w:date="2013-07-12T12:41:00Z"/>
        </w:numPr>
        <w:rPr>
          <w:ins w:id="1433" w:author="Ruth Beck" w:date="2013-07-12T12:47:00Z"/>
        </w:rPr>
        <w:pPrChange w:id="1434" w:author="Ruth Beck" w:date="2013-07-18T12:52:00Z">
          <w:pPr>
            <w:pStyle w:val="IntrinsikBulletStyle"/>
          </w:pPr>
        </w:pPrChange>
      </w:pPr>
      <w:ins w:id="1435" w:author="Ruth Beck" w:date="2013-07-12T12:41:00Z">
        <w:r w:rsidRPr="00E40206">
          <w:t>Produce sampling</w:t>
        </w:r>
      </w:ins>
      <w:ins w:id="1436" w:author="Ruth Beck" w:date="2013-07-12T12:44:00Z">
        <w:r>
          <w:t xml:space="preserve">: Each year, a representative sample of garden produce is collected from </w:t>
        </w:r>
      </w:ins>
      <w:ins w:id="1437" w:author="Ruth Beck" w:date="2013-07-12T12:45:00Z">
        <w:r>
          <w:t>approximately</w:t>
        </w:r>
      </w:ins>
      <w:ins w:id="1438" w:author="Ruth Beck" w:date="2013-07-12T12:44:00Z">
        <w:r>
          <w:t xml:space="preserve"> </w:t>
        </w:r>
      </w:ins>
      <w:ins w:id="1439" w:author="Ruth Beck" w:date="2013-07-12T12:45:00Z">
        <w:r>
          <w:t xml:space="preserve">30 properties. </w:t>
        </w:r>
      </w:ins>
      <w:ins w:id="1440" w:author="Ruth Beck" w:date="2013-07-12T12:41:00Z">
        <w:r w:rsidRPr="00E40206">
          <w:t xml:space="preserve"> </w:t>
        </w:r>
      </w:ins>
      <w:ins w:id="1441" w:author="Ruth Beck" w:date="2013-07-12T12:46:00Z">
        <w:r>
          <w:t>The sample is small and depends upon the produce that the gardeners are growing or have harvested</w:t>
        </w:r>
      </w:ins>
      <w:ins w:id="1442" w:author="Ruth Beck" w:date="2013-07-12T12:41:00Z">
        <w:r w:rsidRPr="00E40206">
          <w:t xml:space="preserve">.  </w:t>
        </w:r>
      </w:ins>
      <w:ins w:id="1443" w:author="Ruth Beck" w:date="2013-07-12T12:46:00Z">
        <w:r>
          <w:t xml:space="preserve">It is intended to correspond to the sampling done for the </w:t>
        </w:r>
      </w:ins>
      <w:ins w:id="1444" w:author="Ruth Beck" w:date="2013-07-12T12:41:00Z">
        <w:r w:rsidRPr="00E40206">
          <w:t>HHRA</w:t>
        </w:r>
      </w:ins>
      <w:ins w:id="1445" w:author="Ruth Beck" w:date="2013-07-12T12:46:00Z">
        <w:r>
          <w:t xml:space="preserve">.  </w:t>
        </w:r>
      </w:ins>
      <w:ins w:id="1446" w:author="Ruth Beck" w:date="2013-07-12T12:41:00Z">
        <w:r w:rsidRPr="00E40206">
          <w:t xml:space="preserve"> </w:t>
        </w:r>
      </w:ins>
    </w:p>
    <w:p w:rsidR="00000000" w:rsidRDefault="00F80C13">
      <w:pPr>
        <w:pStyle w:val="IntrinsikBulletStyle"/>
        <w:numPr>
          <w:ins w:id="1447" w:author="Ruth Beck" w:date="2013-07-12T12:47:00Z"/>
        </w:numPr>
        <w:rPr>
          <w:ins w:id="1448" w:author="Ruth Beck" w:date="2013-07-12T12:47:00Z"/>
        </w:rPr>
        <w:pPrChange w:id="1449" w:author="Ruth Beck" w:date="2013-07-18T12:52:00Z">
          <w:pPr>
            <w:pStyle w:val="ListParagraph"/>
            <w:ind w:left="0"/>
          </w:pPr>
        </w:pPrChange>
      </w:pPr>
    </w:p>
    <w:p w:rsidR="00000000" w:rsidRDefault="00E117AC">
      <w:pPr>
        <w:pStyle w:val="IntrinsikBulletStyle"/>
        <w:numPr>
          <w:ins w:id="1450" w:author="Ruth Beck" w:date="2013-07-12T12:47:00Z"/>
        </w:numPr>
        <w:rPr>
          <w:ins w:id="1451" w:author="Ruth Beck" w:date="2013-07-18T12:52:00Z"/>
        </w:rPr>
        <w:pPrChange w:id="1452" w:author="Ruth Beck" w:date="2013-07-18T12:52:00Z">
          <w:pPr>
            <w:pStyle w:val="IntrinsikBulletStyle"/>
          </w:pPr>
        </w:pPrChange>
      </w:pPr>
      <w:ins w:id="1453" w:author="Ruth Beck" w:date="2013-07-12T12:47:00Z">
        <w:r>
          <w:t>Other Studies/Monitoring</w:t>
        </w:r>
      </w:ins>
    </w:p>
    <w:p w:rsidR="00000000" w:rsidRDefault="00E117AC">
      <w:pPr>
        <w:pStyle w:val="IntrinsikBulletStyle"/>
        <w:numPr>
          <w:ins w:id="1454" w:author="Ruth Beck" w:date="2013-07-12T12:41:00Z"/>
        </w:numPr>
        <w:rPr>
          <w:ins w:id="1455" w:author="Ruth Beck" w:date="2013-07-12T12:41:00Z"/>
        </w:rPr>
        <w:pPrChange w:id="1456" w:author="Ruth Beck" w:date="2013-07-18T12:52:00Z">
          <w:pPr>
            <w:pStyle w:val="IntrinsikBulletStyle"/>
          </w:pPr>
        </w:pPrChange>
      </w:pPr>
      <w:ins w:id="1457" w:author="Ruth Beck" w:date="2013-07-12T12:41:00Z">
        <w:r w:rsidRPr="00E40206">
          <w:t>Grass Clipping assessment</w:t>
        </w:r>
      </w:ins>
      <w:ins w:id="1458" w:author="Ruth Beck" w:date="2013-07-12T12:48:00Z">
        <w:r>
          <w:t xml:space="preserve"> (2012): This was done to </w:t>
        </w:r>
      </w:ins>
      <w:ins w:id="1459" w:author="Ruth Beck" w:date="2013-07-12T12:49:00Z">
        <w:r>
          <w:t>respond to question</w:t>
        </w:r>
      </w:ins>
      <w:ins w:id="1460" w:author="Ruth Beck" w:date="2013-07-12T12:50:00Z">
        <w:r>
          <w:t>s</w:t>
        </w:r>
      </w:ins>
      <w:ins w:id="1461" w:author="Ruth Beck" w:date="2013-07-12T12:49:00Z">
        <w:r>
          <w:t xml:space="preserve"> from local gardeners, to </w:t>
        </w:r>
      </w:ins>
      <w:ins w:id="1462" w:author="Ruth Beck" w:date="2013-07-12T12:48:00Z">
        <w:r>
          <w:t xml:space="preserve">determine </w:t>
        </w:r>
      </w:ins>
      <w:ins w:id="1463" w:author="Ruth Beck" w:date="2013-07-12T12:49:00Z">
        <w:r>
          <w:t xml:space="preserve">what </w:t>
        </w:r>
      </w:ins>
      <w:ins w:id="1464" w:author="Ruth Beck" w:date="2013-07-12T12:48:00Z">
        <w:r>
          <w:t xml:space="preserve">we </w:t>
        </w:r>
      </w:ins>
      <w:ins w:id="1465" w:author="Ruth Beck" w:date="2013-07-12T12:49:00Z">
        <w:r>
          <w:t>sho</w:t>
        </w:r>
      </w:ins>
      <w:ins w:id="1466" w:author="Ruth Beck" w:date="2013-07-12T12:48:00Z">
        <w:r>
          <w:t>uld advise residents about the impacts of including grass clippings in garden compost.</w:t>
        </w:r>
      </w:ins>
      <w:ins w:id="1467" w:author="Ruth Beck" w:date="2013-07-12T12:50:00Z">
        <w:r>
          <w:t xml:space="preserve">  Samples of grass clippings were collected from 10 yards</w:t>
        </w:r>
      </w:ins>
      <w:ins w:id="1468" w:author="Ruth Beck" w:date="2013-07-12T12:51:00Z">
        <w:r>
          <w:t xml:space="preserve"> and analyzed for metal content</w:t>
        </w:r>
      </w:ins>
      <w:ins w:id="1469" w:author="Ruth Beck" w:date="2013-07-12T12:50:00Z">
        <w:r>
          <w:t xml:space="preserve">.  </w:t>
        </w:r>
      </w:ins>
      <w:ins w:id="1470" w:author="Ruth Beck" w:date="2013-07-12T12:51:00Z">
        <w:r>
          <w:t>The results of the study have not yet been finalized.</w:t>
        </w:r>
      </w:ins>
    </w:p>
    <w:p w:rsidR="00000000" w:rsidRDefault="00F80C13">
      <w:pPr>
        <w:pStyle w:val="IntrinsikBulletStyle"/>
        <w:numPr>
          <w:ins w:id="1471" w:author="Ruth Beck" w:date="2013-07-12T12:40:00Z"/>
        </w:numPr>
        <w:rPr>
          <w:ins w:id="1472" w:author="Ruth Beck" w:date="2013-07-12T12:40:00Z"/>
        </w:rPr>
        <w:pPrChange w:id="1473" w:author="Ruth Beck" w:date="2013-07-18T12:52:00Z">
          <w:pPr>
            <w:pStyle w:val="IntrinsikBulletStyle"/>
          </w:pPr>
        </w:pPrChange>
      </w:pPr>
    </w:p>
    <w:p w:rsidR="00000000" w:rsidRDefault="00C84296">
      <w:pPr>
        <w:pStyle w:val="IntrinsikBulletStyle"/>
        <w:numPr>
          <w:ins w:id="1474" w:author="Ruth Beck" w:date="2013-07-12T12:40:00Z"/>
        </w:numPr>
        <w:rPr>
          <w:ins w:id="1475" w:author="Ruth Beck" w:date="2013-07-12T12:40:00Z"/>
        </w:rPr>
        <w:pPrChange w:id="1476" w:author="Ruth Beck" w:date="2013-07-18T12:52:00Z">
          <w:pPr>
            <w:pStyle w:val="IntrinsikBulletStyle"/>
          </w:pPr>
        </w:pPrChange>
      </w:pPr>
      <w:ins w:id="1477" w:author="Ruth Beck" w:date="2013-07-12T13:02:00Z">
        <w:r>
          <w:t xml:space="preserve">Data Management – </w:t>
        </w:r>
        <w:r w:rsidR="004E56ED" w:rsidRPr="004E56ED">
          <w:rPr>
            <w:highlight w:val="green"/>
            <w:rPrChange w:id="1478" w:author="Ruth Beck" w:date="2013-07-12T13:02:00Z">
              <w:rPr>
                <w:color w:val="0000FF"/>
                <w:u w:val="single"/>
              </w:rPr>
            </w:rPrChange>
          </w:rPr>
          <w:t>Bruce to include overview as appropriate</w:t>
        </w:r>
      </w:ins>
    </w:p>
    <w:p w:rsidR="00A16863" w:rsidRDefault="00A16863">
      <w:pPr>
        <w:numPr>
          <w:ins w:id="1479" w:author="Ruth Beck" w:date="2013-07-18T13:22:00Z"/>
        </w:numPr>
        <w:rPr>
          <w:ins w:id="1480" w:author="Ruth Beck" w:date="2013-07-18T13:22:00Z"/>
        </w:rPr>
      </w:pPr>
    </w:p>
    <w:p w:rsidR="003B661F" w:rsidRDefault="00A16863" w:rsidP="00A16863">
      <w:pPr>
        <w:pStyle w:val="ListParagraph"/>
        <w:numPr>
          <w:ins w:id="1481" w:author="Ruth Beck" w:date="2013-07-18T13:22:00Z"/>
        </w:numPr>
        <w:ind w:left="0"/>
        <w:rPr>
          <w:ins w:id="1482" w:author="Ruth Beck" w:date="2013-07-18T14:08:00Z"/>
        </w:rPr>
      </w:pPr>
      <w:ins w:id="1483" w:author="Ruth Beck" w:date="2013-07-18T13:22:00Z">
        <w:r>
          <w:t>Continuous quality improvement in THEP information and communications</w:t>
        </w:r>
      </w:ins>
    </w:p>
    <w:p w:rsidR="00000000" w:rsidRDefault="00A16863">
      <w:pPr>
        <w:pStyle w:val="ListParagraph"/>
        <w:numPr>
          <w:ins w:id="1484" w:author="Ruth Beck" w:date="2013-07-18T14:08:00Z"/>
        </w:numPr>
        <w:ind w:left="0"/>
        <w:rPr>
          <w:ins w:id="1485" w:author="Ruth Beck" w:date="2013-07-18T13:22:00Z"/>
        </w:rPr>
        <w:pPrChange w:id="1486" w:author="Ruth Beck" w:date="2013-07-18T13:22:00Z">
          <w:pPr>
            <w:pStyle w:val="ListParagraph"/>
            <w:ind w:left="0"/>
          </w:pPr>
        </w:pPrChange>
      </w:pPr>
      <w:ins w:id="1487" w:author="Ruth Beck" w:date="2013-07-18T13:22:00Z">
        <w:r>
          <w:t xml:space="preserve">Information provided by through the CPO is regularly vetted by the Program Team for the most current best practice guidelines, techniques, and practices to help people plan and make good healthy choices when undertaking a project.   </w:t>
        </w:r>
        <w:r w:rsidR="004E56ED" w:rsidRPr="004E56ED">
          <w:rPr>
            <w:highlight w:val="yellow"/>
            <w:rPrChange w:id="1488" w:author="Ruth Beck" w:date="2013-07-18T13:23:00Z">
              <w:rPr>
                <w:color w:val="0000FF"/>
                <w:u w:val="single"/>
              </w:rPr>
            </w:rPrChange>
          </w:rPr>
          <w:t>(We may need to consolidate this somewhere</w:t>
        </w:r>
      </w:ins>
      <w:ins w:id="1489" w:author="Ruth Beck" w:date="2013-07-18T13:23:00Z">
        <w:r w:rsidR="004E56ED" w:rsidRPr="004E56ED">
          <w:rPr>
            <w:highlight w:val="yellow"/>
            <w:rPrChange w:id="1490" w:author="Ruth Beck" w:date="2013-07-18T13:23:00Z">
              <w:rPr>
                <w:color w:val="0000FF"/>
                <w:u w:val="single"/>
              </w:rPr>
            </w:rPrChange>
          </w:rPr>
          <w:t xml:space="preserve"> in the plan</w:t>
        </w:r>
      </w:ins>
      <w:ins w:id="1491" w:author="Ruth Beck" w:date="2013-07-18T13:22:00Z">
        <w:r w:rsidR="004E56ED" w:rsidRPr="004E56ED">
          <w:rPr>
            <w:highlight w:val="yellow"/>
            <w:rPrChange w:id="1492" w:author="Ruth Beck" w:date="2013-07-18T13:23:00Z">
              <w:rPr>
                <w:color w:val="0000FF"/>
                <w:u w:val="single"/>
              </w:rPr>
            </w:rPrChange>
          </w:rPr>
          <w:t>.)</w:t>
        </w:r>
      </w:ins>
    </w:p>
    <w:p w:rsidR="00A16863" w:rsidRDefault="00A16863" w:rsidP="00A16863">
      <w:pPr>
        <w:numPr>
          <w:ins w:id="1493" w:author="Ruth Beck" w:date="2013-07-18T13:22:00Z"/>
        </w:numPr>
        <w:rPr>
          <w:ins w:id="1494" w:author="Ruth Beck" w:date="2013-07-18T13:22:00Z"/>
        </w:rPr>
      </w:pPr>
    </w:p>
    <w:p w:rsidR="00A16863" w:rsidRDefault="00A16863">
      <w:pPr>
        <w:numPr>
          <w:ins w:id="1495" w:author="Ruth Beck" w:date="2013-07-18T13:22:00Z"/>
        </w:numPr>
        <w:rPr>
          <w:ins w:id="1496" w:author="Ruth Beck" w:date="2013-07-18T13:22:00Z"/>
        </w:rPr>
      </w:pPr>
    </w:p>
    <w:p w:rsidR="00000000" w:rsidRDefault="00B65045">
      <w:pPr>
        <w:pStyle w:val="IntrinsikBulletStyle"/>
        <w:numPr>
          <w:ins w:id="1497" w:author="Ruth Beck" w:date="2013-07-12T12:19:00Z"/>
        </w:numPr>
        <w:ind w:left="360"/>
        <w:rPr>
          <w:del w:id="1498" w:author="Ruth Beck" w:date="2013-07-12T12:40:00Z"/>
        </w:rPr>
        <w:pPrChange w:id="1499" w:author="Ruth Beck" w:date="2013-07-12T12:40:00Z">
          <w:pPr>
            <w:pStyle w:val="IntrinsikBulletStyle"/>
          </w:pPr>
        </w:pPrChange>
      </w:pPr>
      <w:del w:id="1500" w:author="Ruth Beck" w:date="2013-07-12T12:40:00Z">
        <w:r w:rsidRPr="00B65045" w:rsidDel="002A3ECD">
          <w:delText xml:space="preserve">Describe how work will be evaluated/reviewed to </w:delText>
        </w:r>
        <w:r w:rsidDel="002A3ECD">
          <w:delText xml:space="preserve">determine the need for changes </w:delText>
        </w:r>
      </w:del>
    </w:p>
    <w:p w:rsidR="00000000" w:rsidRDefault="00F80C13">
      <w:pPr>
        <w:pStyle w:val="IntrinsikBulletStyle"/>
        <w:numPr>
          <w:ins w:id="1501" w:author="Ruth Beck" w:date="2013-07-12T12:40:00Z"/>
        </w:numPr>
        <w:ind w:left="360"/>
        <w:rPr>
          <w:del w:id="1502" w:author="Ruth Beck" w:date="2013-07-12T13:02:00Z"/>
        </w:rPr>
        <w:pPrChange w:id="1503" w:author="Ruth Beck" w:date="2013-07-12T12:40:00Z">
          <w:pPr/>
        </w:pPrChange>
      </w:pPr>
    </w:p>
    <w:p w:rsidR="00000000" w:rsidRDefault="00F80C13">
      <w:pPr>
        <w:numPr>
          <w:ins w:id="1504" w:author="Ruth Beck" w:date="2013-07-12T13:02:00Z"/>
        </w:numPr>
        <w:rPr>
          <w:ins w:id="1505" w:author="Ruth Beck" w:date="2013-07-12T13:01:00Z"/>
          <w:rPrChange w:id="1506" w:author="Ruth Beck" w:date="2013-07-12T13:02:00Z">
            <w:rPr>
              <w:ins w:id="1507" w:author="Ruth Beck" w:date="2013-07-12T13:01:00Z"/>
            </w:rPr>
          </w:rPrChange>
        </w:rPr>
        <w:pPrChange w:id="1508" w:author="Ruth Beck" w:date="2013-07-12T13:02:00Z">
          <w:pPr>
            <w:pStyle w:val="Heading3"/>
          </w:pPr>
        </w:pPrChange>
      </w:pPr>
    </w:p>
    <w:p w:rsidR="00AD1202" w:rsidRDefault="00AD1202" w:rsidP="00DB13E3">
      <w:pPr>
        <w:pStyle w:val="Heading3"/>
      </w:pPr>
      <w:r>
        <w:t>Summary and Conclusions</w:t>
      </w:r>
    </w:p>
    <w:p w:rsidR="00D0656C" w:rsidRDefault="00D0656C" w:rsidP="00D0656C"/>
    <w:p w:rsidR="003034C1" w:rsidRDefault="003034C1" w:rsidP="00D0656C"/>
    <w:p w:rsidR="003034C1" w:rsidRPr="00D0656C" w:rsidRDefault="003034C1" w:rsidP="00D0656C"/>
    <w:p w:rsidR="00AD1202" w:rsidRDefault="00AD1202" w:rsidP="00AD1202">
      <w:pPr>
        <w:pStyle w:val="Heading3"/>
      </w:pPr>
      <w:r w:rsidRPr="000317EB">
        <w:t>References</w:t>
      </w:r>
    </w:p>
    <w:p w:rsidR="00D924FD" w:rsidRDefault="00D924FD" w:rsidP="00D924FD">
      <w:pPr>
        <w:numPr>
          <w:ins w:id="1509" w:author="Ruth Beck" w:date="2013-07-18T12:51:00Z"/>
        </w:numPr>
        <w:rPr>
          <w:ins w:id="1510" w:author="Ruth Beck" w:date="2013-07-18T12:51:00Z"/>
          <w:lang w:val="en-CA"/>
        </w:rPr>
      </w:pPr>
    </w:p>
    <w:p w:rsidR="005514CD" w:rsidRPr="005514CD" w:rsidRDefault="004E56ED" w:rsidP="00D924FD">
      <w:pPr>
        <w:numPr>
          <w:ins w:id="1511" w:author="Ruth Beck" w:date="2013-07-18T12:51:00Z"/>
        </w:numPr>
        <w:rPr>
          <w:ins w:id="1512" w:author="Ruth Beck" w:date="2013-07-18T12:51:00Z"/>
          <w:u w:val="single"/>
          <w:lang w:val="en-CA"/>
          <w:rPrChange w:id="1513" w:author="Ruth Beck" w:date="2013-07-18T12:51:00Z">
            <w:rPr>
              <w:ins w:id="1514" w:author="Ruth Beck" w:date="2013-07-18T12:51:00Z"/>
              <w:lang w:val="en-CA"/>
            </w:rPr>
          </w:rPrChange>
        </w:rPr>
      </w:pPr>
      <w:ins w:id="1515" w:author="Ruth Beck" w:date="2013-07-18T12:51:00Z">
        <w:r w:rsidRPr="004E56ED">
          <w:rPr>
            <w:u w:val="single"/>
            <w:lang w:val="en-CA"/>
            <w:rPrChange w:id="1516" w:author="Ruth Beck" w:date="2013-07-18T12:51:00Z">
              <w:rPr>
                <w:rFonts w:cs="Arial"/>
                <w:b/>
                <w:i/>
                <w:color w:val="0000FF"/>
                <w:szCs w:val="22"/>
                <w:u w:val="single"/>
                <w:lang w:val="en-CA"/>
              </w:rPr>
            </w:rPrChange>
          </w:rPr>
          <w:t>Soil Assessment and Remediation</w:t>
        </w:r>
      </w:ins>
    </w:p>
    <w:p w:rsidR="005514CD" w:rsidRPr="00D924FD" w:rsidRDefault="005514CD" w:rsidP="00D924FD">
      <w:pPr>
        <w:rPr>
          <w:lang w:val="en-CA"/>
        </w:rPr>
      </w:pPr>
    </w:p>
    <w:p w:rsidR="00000000" w:rsidRDefault="004E56ED">
      <w:pPr>
        <w:pStyle w:val="Intrinsik-Reference"/>
        <w:rPr>
          <w:b/>
          <w:u w:val="none"/>
          <w:rPrChange w:id="1517" w:author="Ruth Beck" w:date="2013-07-18T12:51:00Z">
            <w:rPr>
              <w:b/>
            </w:rPr>
          </w:rPrChange>
        </w:rPr>
      </w:pPr>
      <w:r w:rsidRPr="004E56ED">
        <w:rPr>
          <w:u w:val="none"/>
          <w:rPrChange w:id="1518" w:author="Ruth Beck" w:date="2013-07-18T12:51:00Z">
            <w:rPr>
              <w:color w:val="0000FF"/>
            </w:rPr>
          </w:rPrChange>
        </w:rPr>
        <w:t xml:space="preserve">SNC-Lavalin. 2011. </w:t>
      </w:r>
      <w:r w:rsidRPr="004E56ED">
        <w:rPr>
          <w:highlight w:val="yellow"/>
          <w:u w:val="none"/>
          <w:rPrChange w:id="1519" w:author="Ruth Beck" w:date="2013-07-18T12:51:00Z">
            <w:rPr>
              <w:color w:val="0000FF"/>
              <w:highlight w:val="yellow"/>
            </w:rPr>
          </w:rPrChange>
        </w:rPr>
        <w:t>Draft</w:t>
      </w:r>
      <w:r w:rsidRPr="004E56ED">
        <w:rPr>
          <w:u w:val="none"/>
          <w:rPrChange w:id="1520" w:author="Ruth Beck" w:date="2013-07-18T12:51:00Z">
            <w:rPr>
              <w:color w:val="0000FF"/>
            </w:rPr>
          </w:rPrChange>
        </w:rPr>
        <w:t xml:space="preserve"> Trail Wide Residential Remediation Guidelines. Version 5. Prepared for Teck Metals Ltd. August 2011. </w:t>
      </w:r>
    </w:p>
    <w:p w:rsidR="00D924FD" w:rsidRPr="005514CD" w:rsidRDefault="00D924FD" w:rsidP="00A456E6"/>
    <w:p w:rsidR="00000000" w:rsidRDefault="004E56ED">
      <w:pPr>
        <w:pStyle w:val="Intrinsik-Reference"/>
        <w:rPr>
          <w:ins w:id="1521" w:author="Ruth Beck" w:date="2013-07-18T12:50:00Z"/>
          <w:u w:val="none"/>
          <w:rPrChange w:id="1522" w:author="Ruth Beck" w:date="2013-07-18T12:51:00Z">
            <w:rPr>
              <w:ins w:id="1523" w:author="Ruth Beck" w:date="2013-07-18T12:50:00Z"/>
            </w:rPr>
          </w:rPrChange>
        </w:rPr>
      </w:pPr>
      <w:r w:rsidRPr="004E56ED">
        <w:rPr>
          <w:u w:val="none"/>
          <w:rPrChange w:id="1524" w:author="Ruth Beck" w:date="2013-07-18T12:51:00Z">
            <w:rPr>
              <w:color w:val="0000FF"/>
            </w:rPr>
          </w:rPrChange>
        </w:rPr>
        <w:t xml:space="preserve">SNC-Lavalin. 2008. </w:t>
      </w:r>
      <w:r w:rsidRPr="004E56ED">
        <w:rPr>
          <w:highlight w:val="yellow"/>
          <w:u w:val="none"/>
          <w:rPrChange w:id="1525" w:author="Ruth Beck" w:date="2013-07-18T12:51:00Z">
            <w:rPr>
              <w:color w:val="0000FF"/>
              <w:highlight w:val="yellow"/>
            </w:rPr>
          </w:rPrChange>
        </w:rPr>
        <w:t>Draft</w:t>
      </w:r>
      <w:r w:rsidRPr="004E56ED">
        <w:rPr>
          <w:u w:val="none"/>
          <w:rPrChange w:id="1526" w:author="Ruth Beck" w:date="2013-07-18T12:51:00Z">
            <w:rPr>
              <w:color w:val="0000FF"/>
            </w:rPr>
          </w:rPrChange>
        </w:rPr>
        <w:t xml:space="preserve">. Soil Assessment Guidelines. </w:t>
      </w:r>
    </w:p>
    <w:p w:rsidR="00000000" w:rsidRDefault="00F80C13">
      <w:pPr>
        <w:pStyle w:val="Intrinsik-Reference"/>
        <w:numPr>
          <w:ins w:id="1527" w:author="Ruth Beck" w:date="2013-07-18T12:50:00Z"/>
        </w:numPr>
        <w:rPr>
          <w:ins w:id="1528" w:author="Ruth Beck" w:date="2013-07-18T12:39:00Z"/>
        </w:rPr>
        <w:pPrChange w:id="1529" w:author="Ruth Beck" w:date="2013-07-18T12:51:00Z">
          <w:pPr>
            <w:pStyle w:val="Intrinsik-Reference"/>
          </w:pPr>
        </w:pPrChange>
      </w:pPr>
    </w:p>
    <w:p w:rsidR="00000000" w:rsidRDefault="00F80C13">
      <w:pPr>
        <w:pStyle w:val="Intrinsik-Reference"/>
        <w:numPr>
          <w:ins w:id="1530" w:author="Ruth Beck" w:date="2013-07-18T12:50:00Z"/>
        </w:numPr>
        <w:rPr>
          <w:ins w:id="1531" w:author="Ruth Beck" w:date="2013-07-18T12:50:00Z"/>
        </w:rPr>
        <w:pPrChange w:id="1532" w:author="Ruth Beck" w:date="2013-07-18T12:51:00Z">
          <w:pPr>
            <w:pStyle w:val="Intrinsik-Reference"/>
          </w:pPr>
        </w:pPrChange>
      </w:pPr>
    </w:p>
    <w:p w:rsidR="00000000" w:rsidRDefault="00F80C13">
      <w:pPr>
        <w:pStyle w:val="Intrinsik-Reference"/>
        <w:numPr>
          <w:ins w:id="1533" w:author="Ruth Beck" w:date="2013-07-18T12:51:00Z"/>
        </w:numPr>
        <w:rPr>
          <w:ins w:id="1534" w:author="Ruth Beck" w:date="2013-07-18T12:51:00Z"/>
        </w:rPr>
        <w:pPrChange w:id="1535" w:author="Ruth Beck" w:date="2013-07-18T12:51:00Z">
          <w:pPr>
            <w:pStyle w:val="Intrinsik-Reference"/>
          </w:pPr>
        </w:pPrChange>
      </w:pPr>
    </w:p>
    <w:p w:rsidR="00000000" w:rsidRDefault="004E56ED">
      <w:pPr>
        <w:pStyle w:val="Intrinsik-Reference"/>
        <w:numPr>
          <w:ins w:id="1536" w:author="Ruth Beck" w:date="2013-07-18T12:50:00Z"/>
        </w:numPr>
        <w:rPr>
          <w:ins w:id="1537" w:author="Ruth Beck" w:date="2013-07-18T12:50:00Z"/>
        </w:rPr>
        <w:pPrChange w:id="1538" w:author="Ruth Beck" w:date="2013-07-18T12:51:00Z">
          <w:pPr>
            <w:pStyle w:val="Intrinsik-Reference"/>
          </w:pPr>
        </w:pPrChange>
      </w:pPr>
      <w:ins w:id="1539" w:author="Ruth Beck" w:date="2013-07-18T12:50:00Z">
        <w:r w:rsidRPr="004E56ED">
          <w:rPr>
            <w:rPrChange w:id="1540" w:author="Ruth Beck" w:date="2013-07-18T12:51:00Z">
              <w:rPr>
                <w:color w:val="0000FF"/>
              </w:rPr>
            </w:rPrChange>
          </w:rPr>
          <w:t>Healthy Homes</w:t>
        </w:r>
      </w:ins>
    </w:p>
    <w:p w:rsidR="00000000" w:rsidRDefault="00F80C13">
      <w:pPr>
        <w:pStyle w:val="Intrinsik-Reference"/>
        <w:numPr>
          <w:ins w:id="1541" w:author="Ruth Beck" w:date="2013-07-18T12:39:00Z"/>
        </w:numPr>
        <w:rPr>
          <w:ins w:id="1542" w:author="Ruth Beck" w:date="2013-07-18T12:39:00Z"/>
        </w:rPr>
        <w:pPrChange w:id="1543" w:author="Ruth Beck" w:date="2013-07-18T12:51:00Z">
          <w:pPr>
            <w:pStyle w:val="Intrinsik-Reference"/>
          </w:pPr>
        </w:pPrChange>
      </w:pPr>
    </w:p>
    <w:p w:rsidR="006C1C5E" w:rsidRDefault="006C1C5E" w:rsidP="006C1C5E">
      <w:pPr>
        <w:numPr>
          <w:ins w:id="1544" w:author="Ruth Beck" w:date="2013-07-18T12:39:00Z"/>
        </w:numPr>
        <w:spacing w:after="200" w:line="276" w:lineRule="auto"/>
        <w:contextualSpacing/>
        <w:rPr>
          <w:ins w:id="1545" w:author="Ruth Beck" w:date="2013-07-18T12:39:00Z"/>
        </w:rPr>
      </w:pPr>
      <w:commentRangeStart w:id="1546"/>
      <w:ins w:id="1547" w:author="Ruth Beck" w:date="2013-07-18T12:39:00Z">
        <w:r>
          <w:t xml:space="preserve">CDC. 2013. Home visiting, Care Coordination, and Referrals Track. </w:t>
        </w:r>
        <w:proofErr w:type="gramStart"/>
        <w:r>
          <w:t>CDC National Healthy Homes and Lead Poisoning Prevention Training Center.</w:t>
        </w:r>
        <w:proofErr w:type="gramEnd"/>
        <w:r>
          <w:t xml:space="preserve"> Chicago, IL. </w:t>
        </w:r>
        <w:proofErr w:type="gramStart"/>
        <w:r>
          <w:t>March19-21, 2013.</w:t>
        </w:r>
        <w:proofErr w:type="gramEnd"/>
        <w:r>
          <w:t xml:space="preserve"> </w:t>
        </w:r>
        <w:commentRangeEnd w:id="1546"/>
        <w:r>
          <w:rPr>
            <w:rStyle w:val="CommentReference"/>
          </w:rPr>
          <w:commentReference w:id="1546"/>
        </w:r>
      </w:ins>
    </w:p>
    <w:p w:rsidR="006C1C5E" w:rsidRDefault="006C1C5E" w:rsidP="006C1C5E">
      <w:pPr>
        <w:numPr>
          <w:ins w:id="1548" w:author="Ruth Beck" w:date="2013-07-18T12:39:00Z"/>
        </w:numPr>
        <w:spacing w:after="200" w:line="276" w:lineRule="auto"/>
        <w:contextualSpacing/>
        <w:rPr>
          <w:ins w:id="1549" w:author="Ruth Beck" w:date="2013-07-18T12:39:00Z"/>
        </w:rPr>
      </w:pPr>
    </w:p>
    <w:p w:rsidR="006C1C5E" w:rsidRDefault="006C1C5E" w:rsidP="006C1C5E">
      <w:pPr>
        <w:numPr>
          <w:ins w:id="1550" w:author="Ruth Beck" w:date="2013-07-18T12:39:00Z"/>
        </w:numPr>
        <w:spacing w:after="200" w:line="276" w:lineRule="auto"/>
        <w:contextualSpacing/>
        <w:rPr>
          <w:ins w:id="1551" w:author="Ruth Beck" w:date="2013-07-18T12:39:00Z"/>
        </w:rPr>
      </w:pPr>
      <w:proofErr w:type="spellStart"/>
      <w:ins w:id="1552" w:author="Ruth Beck" w:date="2013-07-18T12:39:00Z">
        <w:r>
          <w:t>Intrinsik</w:t>
        </w:r>
        <w:proofErr w:type="spellEnd"/>
        <w:r>
          <w:t>. 2013. Lit review…or appendix?</w:t>
        </w:r>
      </w:ins>
    </w:p>
    <w:p w:rsidR="006C1C5E" w:rsidRDefault="006C1C5E" w:rsidP="006C1C5E">
      <w:pPr>
        <w:numPr>
          <w:ins w:id="1553" w:author="Ruth Beck" w:date="2013-07-18T12:39:00Z"/>
        </w:numPr>
        <w:spacing w:after="200" w:line="276" w:lineRule="auto"/>
        <w:contextualSpacing/>
        <w:rPr>
          <w:ins w:id="1554" w:author="Ruth Beck" w:date="2013-07-18T12:39:00Z"/>
        </w:rPr>
      </w:pPr>
    </w:p>
    <w:p w:rsidR="006C1C5E" w:rsidRDefault="006C1C5E" w:rsidP="006C1C5E">
      <w:pPr>
        <w:numPr>
          <w:ins w:id="1555" w:author="Ruth Beck" w:date="2013-07-18T12:39:00Z"/>
        </w:numPr>
        <w:spacing w:after="200" w:line="276" w:lineRule="auto"/>
        <w:contextualSpacing/>
        <w:rPr>
          <w:ins w:id="1556" w:author="Ruth Beck" w:date="2013-07-18T12:39:00Z"/>
        </w:rPr>
      </w:pPr>
      <w:ins w:id="1557" w:author="Ruth Beck" w:date="2013-07-18T12:39:00Z">
        <w:r>
          <w:t>EPA.1999. Lead in Your Home: A Parent’s Reference Guide.</w:t>
        </w:r>
        <w:r w:rsidRPr="00F83703">
          <w:t xml:space="preserve"> </w:t>
        </w:r>
        <w:r>
          <w:t xml:space="preserve">Available online at </w:t>
        </w:r>
        <w:r w:rsidR="004E56ED">
          <w:fldChar w:fldCharType="begin"/>
        </w:r>
        <w:r>
          <w:instrText>HYPERLINK "http://www2.epa.gov/lead/lead-your-home-parents-reference-guide"</w:instrText>
        </w:r>
        <w:r w:rsidR="004E56ED">
          <w:fldChar w:fldCharType="separate"/>
        </w:r>
        <w:r w:rsidRPr="00F00390">
          <w:rPr>
            <w:rStyle w:val="Hyperlink"/>
          </w:rPr>
          <w:t>http://www2.epa.gov/lead/lead-your-home-parents-reference-guide</w:t>
        </w:r>
        <w:r w:rsidR="004E56ED">
          <w:fldChar w:fldCharType="end"/>
        </w:r>
        <w:proofErr w:type="gramStart"/>
        <w:r>
          <w:t xml:space="preserve"> .</w:t>
        </w:r>
        <w:proofErr w:type="gramEnd"/>
      </w:ins>
    </w:p>
    <w:p w:rsidR="006C1C5E" w:rsidRDefault="006C1C5E" w:rsidP="006C1C5E">
      <w:pPr>
        <w:numPr>
          <w:ins w:id="1558" w:author="Ruth Beck" w:date="2013-07-18T12:39:00Z"/>
        </w:numPr>
        <w:spacing w:after="200" w:line="276" w:lineRule="auto"/>
        <w:contextualSpacing/>
        <w:rPr>
          <w:ins w:id="1559" w:author="Ruth Beck" w:date="2013-07-18T12:39:00Z"/>
        </w:rPr>
      </w:pPr>
    </w:p>
    <w:p w:rsidR="006C1C5E" w:rsidRDefault="006C1C5E" w:rsidP="006C1C5E">
      <w:pPr>
        <w:numPr>
          <w:ins w:id="1560" w:author="Ruth Beck" w:date="2013-07-18T12:39:00Z"/>
        </w:numPr>
        <w:spacing w:after="200" w:line="276" w:lineRule="auto"/>
        <w:contextualSpacing/>
        <w:rPr>
          <w:ins w:id="1561" w:author="Ruth Beck" w:date="2013-07-18T12:39:00Z"/>
        </w:rPr>
      </w:pPr>
      <w:ins w:id="1562" w:author="Ruth Beck" w:date="2013-07-18T12:39:00Z">
        <w:r>
          <w:t xml:space="preserve">HUD. 2012. The Healthy Homes Program Guidance Manual. </w:t>
        </w:r>
        <w:proofErr w:type="gramStart"/>
        <w:r>
          <w:t>U.S. Department of Housing and Urban Development, Office of Healthy Homes and Lead Hazard Control.</w:t>
        </w:r>
        <w:proofErr w:type="gramEnd"/>
        <w:r>
          <w:t xml:space="preserve"> Available online at: </w:t>
        </w:r>
        <w:r w:rsidR="004E56ED">
          <w:fldChar w:fldCharType="begin"/>
        </w:r>
        <w:r>
          <w:instrText>HYPERLINK "http://www.healthyhousingsolutions.com/Portals/0/HUD_Guidance_Manual_July_2012.pdf"</w:instrText>
        </w:r>
        <w:r w:rsidR="004E56ED">
          <w:fldChar w:fldCharType="separate"/>
        </w:r>
        <w:r w:rsidRPr="008951A5">
          <w:rPr>
            <w:rStyle w:val="Hyperlink"/>
          </w:rPr>
          <w:t>http://www.healthyhousingsolutions.com/Portals/0/HUD_Guidance_Manual_July_2012.pdf</w:t>
        </w:r>
        <w:r w:rsidR="004E56ED">
          <w:fldChar w:fldCharType="end"/>
        </w:r>
        <w:proofErr w:type="gramStart"/>
        <w:r>
          <w:t xml:space="preserve"> .</w:t>
        </w:r>
        <w:proofErr w:type="gramEnd"/>
      </w:ins>
    </w:p>
    <w:p w:rsidR="006C1C5E" w:rsidRDefault="006C1C5E" w:rsidP="006C1C5E">
      <w:pPr>
        <w:numPr>
          <w:ins w:id="1563" w:author="Ruth Beck" w:date="2013-07-18T12:39:00Z"/>
        </w:numPr>
        <w:spacing w:after="200" w:line="276" w:lineRule="auto"/>
        <w:contextualSpacing/>
        <w:rPr>
          <w:ins w:id="1564" w:author="Ruth Beck" w:date="2013-07-18T12:39:00Z"/>
        </w:rPr>
      </w:pPr>
    </w:p>
    <w:p w:rsidR="006C1C5E" w:rsidRDefault="006C1C5E" w:rsidP="006C1C5E">
      <w:pPr>
        <w:numPr>
          <w:ins w:id="1565" w:author="Ruth Beck" w:date="2013-07-18T12:39:00Z"/>
        </w:numPr>
        <w:spacing w:after="200" w:line="276" w:lineRule="auto"/>
        <w:contextualSpacing/>
        <w:rPr>
          <w:ins w:id="1566" w:author="Ruth Beck" w:date="2013-07-18T12:39:00Z"/>
        </w:rPr>
      </w:pPr>
      <w:ins w:id="1567" w:author="Ruth Beck" w:date="2013-07-18T12:39:00Z">
        <w:r>
          <w:t xml:space="preserve">Healthy Housing Institute </w:t>
        </w:r>
      </w:ins>
    </w:p>
    <w:p w:rsidR="00000000" w:rsidRDefault="004E56ED">
      <w:pPr>
        <w:pStyle w:val="Intrinsik-Reference"/>
        <w:numPr>
          <w:ins w:id="1568" w:author="Ruth Beck" w:date="2013-07-18T12:39:00Z"/>
        </w:numPr>
        <w:pPrChange w:id="1569" w:author="Ruth Beck" w:date="2013-07-18T12:51:00Z">
          <w:pPr>
            <w:pStyle w:val="Intrinsik-Reference"/>
          </w:pPr>
        </w:pPrChange>
      </w:pPr>
      <w:ins w:id="1570" w:author="Ruth Beck" w:date="2013-07-18T12:39:00Z">
        <w:r>
          <w:fldChar w:fldCharType="begin"/>
        </w:r>
        <w:r w:rsidR="006C1C5E">
          <w:instrText>HYPERLINK "http://www.healthyhouseinstitute.com/a-853-How-to-Choose-a-HEPA-Vacuum-Cleaner" \l "sthash.QzCHWeTf. http://www.allergybuyersclub.com/hepa-vacuum-cleaners.htmldpuf"</w:instrText>
        </w:r>
        <w:r>
          <w:fldChar w:fldCharType="separate"/>
        </w:r>
        <w:r w:rsidR="006C1C5E" w:rsidRPr="00F00390">
          <w:rPr>
            <w:rStyle w:val="Hyperlink"/>
          </w:rPr>
          <w:t>http://www.healthyhouseinstitute.com/a-853-How-to-Choose-a-HEPA-Vacuum-Cleaner#sthash.QzCHWeTf. http://www.allergybuyersclub.com/hepa-vacuum-cleaners.htmldpuf</w:t>
        </w:r>
        <w:r>
          <w:fldChar w:fldCharType="end"/>
        </w:r>
      </w:ins>
    </w:p>
    <w:p w:rsidR="00977CAB" w:rsidRPr="005514CD" w:rsidRDefault="00977CAB" w:rsidP="00A456E6">
      <w:pPr>
        <w:numPr>
          <w:ins w:id="1571" w:author="Ruth Beck" w:date="2013-07-18T12:50:00Z"/>
        </w:numPr>
        <w:rPr>
          <w:ins w:id="1572" w:author="Ruth Beck" w:date="2013-07-18T12:50:00Z"/>
          <w:u w:val="single"/>
          <w:rPrChange w:id="1573" w:author="Ruth Beck" w:date="2013-07-18T12:50:00Z">
            <w:rPr>
              <w:ins w:id="1574" w:author="Ruth Beck" w:date="2013-07-18T12:50:00Z"/>
            </w:rPr>
          </w:rPrChange>
        </w:rPr>
      </w:pPr>
    </w:p>
    <w:p w:rsidR="005514CD" w:rsidRDefault="004E56ED" w:rsidP="00A456E6">
      <w:pPr>
        <w:numPr>
          <w:ins w:id="1575" w:author="Ruth Beck" w:date="2013-07-18T12:50:00Z"/>
        </w:numPr>
        <w:rPr>
          <w:ins w:id="1576" w:author="Ruth Beck" w:date="2013-07-18T12:50:00Z"/>
          <w:u w:val="single"/>
        </w:rPr>
      </w:pPr>
      <w:ins w:id="1577" w:author="Ruth Beck" w:date="2013-07-18T12:50:00Z">
        <w:r w:rsidRPr="004E56ED">
          <w:rPr>
            <w:u w:val="single"/>
            <w:rPrChange w:id="1578" w:author="Ruth Beck" w:date="2013-07-18T12:50:00Z">
              <w:rPr>
                <w:rFonts w:cs="Arial"/>
                <w:color w:val="0000FF"/>
                <w:szCs w:val="22"/>
                <w:u w:val="single"/>
                <w:lang w:val="en-CA"/>
              </w:rPr>
            </w:rPrChange>
          </w:rPr>
          <w:t>Home Renovation Support</w:t>
        </w:r>
      </w:ins>
    </w:p>
    <w:p w:rsidR="005514CD" w:rsidRPr="005514CD" w:rsidRDefault="005514CD" w:rsidP="00A456E6">
      <w:pPr>
        <w:numPr>
          <w:ins w:id="1579" w:author="Ruth Beck" w:date="2013-07-18T12:50:00Z"/>
        </w:numPr>
        <w:rPr>
          <w:ins w:id="1580" w:author="Ruth Beck" w:date="2013-07-18T12:50:00Z"/>
          <w:u w:val="single"/>
          <w:rPrChange w:id="1581" w:author="Ruth Beck" w:date="2013-07-18T12:50:00Z">
            <w:rPr>
              <w:ins w:id="1582" w:author="Ruth Beck" w:date="2013-07-18T12:50:00Z"/>
            </w:rPr>
          </w:rPrChange>
        </w:rPr>
      </w:pPr>
    </w:p>
    <w:p w:rsidR="005514CD" w:rsidRPr="006E4B64" w:rsidRDefault="005514CD" w:rsidP="005514CD">
      <w:pPr>
        <w:numPr>
          <w:ins w:id="1583" w:author="Ruth Beck" w:date="2013-07-18T12:50:00Z"/>
        </w:numPr>
        <w:rPr>
          <w:ins w:id="1584" w:author="Ruth Beck" w:date="2013-07-18T12:50:00Z"/>
          <w:lang w:val="en-CA"/>
        </w:rPr>
      </w:pPr>
      <w:commentRangeStart w:id="1585"/>
      <w:ins w:id="1586" w:author="Ruth Beck" w:date="2013-07-18T12:50:00Z">
        <w:r>
          <w:rPr>
            <w:lang w:val="en-CA"/>
          </w:rPr>
          <w:t>CMHC. 1984. Lead in Your Home. Prepared by Canada Mortgage and Housing Corporation and Health Canada. (Attached in Appendix HG-XX)</w:t>
        </w:r>
        <w:commentRangeEnd w:id="1585"/>
        <w:r>
          <w:rPr>
            <w:rStyle w:val="CommentReference"/>
          </w:rPr>
          <w:commentReference w:id="1585"/>
        </w:r>
      </w:ins>
    </w:p>
    <w:p w:rsidR="005514CD" w:rsidRDefault="005514CD" w:rsidP="005514CD">
      <w:pPr>
        <w:pStyle w:val="List-Bullet1"/>
        <w:numPr>
          <w:ilvl w:val="0"/>
          <w:numId w:val="0"/>
          <w:ins w:id="1587" w:author="Ruth Beck" w:date="2013-07-18T12:50:00Z"/>
        </w:numPr>
        <w:rPr>
          <w:ins w:id="1588" w:author="Ruth Beck" w:date="2013-07-18T12:50:00Z"/>
        </w:rPr>
      </w:pPr>
    </w:p>
    <w:p w:rsidR="005514CD" w:rsidRDefault="005514CD" w:rsidP="005514CD">
      <w:pPr>
        <w:numPr>
          <w:ins w:id="1589" w:author="Ruth Beck" w:date="2013-07-18T12:50:00Z"/>
        </w:numPr>
        <w:rPr>
          <w:ins w:id="1590" w:author="Ruth Beck" w:date="2013-07-18T12:50:00Z"/>
          <w:lang w:val="en-CA"/>
        </w:rPr>
      </w:pPr>
      <w:commentRangeStart w:id="1591"/>
      <w:ins w:id="1592" w:author="Ruth Beck" w:date="2013-07-18T12:50:00Z">
        <w:r>
          <w:rPr>
            <w:lang w:val="en-CA"/>
          </w:rPr>
          <w:t xml:space="preserve">Health Canada. 2012. Radon: It’s Your Health. </w:t>
        </w:r>
        <w:r w:rsidR="004E56ED">
          <w:fldChar w:fldCharType="begin"/>
        </w:r>
        <w:r>
          <w:instrText>HYPERLINK "http://hc-sc.gc.ca/hl-vs/iyh-vsv/environ/radon-eng.php"</w:instrText>
        </w:r>
        <w:r w:rsidR="004E56ED">
          <w:fldChar w:fldCharType="separate"/>
        </w:r>
        <w:r w:rsidRPr="00262273">
          <w:rPr>
            <w:rStyle w:val="Hyperlink"/>
            <w:lang w:val="en-CA"/>
          </w:rPr>
          <w:t>http://hc-sc.gc.ca/hl-vs/iyh-vsv/environ/radon-eng.php</w:t>
        </w:r>
        <w:r w:rsidR="004E56ED">
          <w:fldChar w:fldCharType="end"/>
        </w:r>
        <w:r>
          <w:rPr>
            <w:lang w:val="en-CA"/>
          </w:rPr>
          <w:t xml:space="preserve"> (June, 2012)</w:t>
        </w:r>
        <w:commentRangeEnd w:id="1591"/>
        <w:r>
          <w:rPr>
            <w:rStyle w:val="CommentReference"/>
          </w:rPr>
          <w:commentReference w:id="1591"/>
        </w:r>
      </w:ins>
    </w:p>
    <w:p w:rsidR="005514CD" w:rsidRDefault="005514CD" w:rsidP="005514CD">
      <w:pPr>
        <w:numPr>
          <w:ins w:id="1593" w:author="Ruth Beck" w:date="2013-07-18T12:50:00Z"/>
        </w:numPr>
        <w:rPr>
          <w:ins w:id="1594" w:author="Ruth Beck" w:date="2013-07-18T12:50:00Z"/>
          <w:lang w:val="en-CA"/>
        </w:rPr>
      </w:pPr>
    </w:p>
    <w:p w:rsidR="005514CD" w:rsidRDefault="005514CD" w:rsidP="005514CD">
      <w:pPr>
        <w:numPr>
          <w:ins w:id="1595" w:author="Ruth Beck" w:date="2013-07-18T12:50:00Z"/>
        </w:numPr>
        <w:rPr>
          <w:ins w:id="1596" w:author="Ruth Beck" w:date="2013-07-18T12:50:00Z"/>
          <w:lang w:val="en-CA"/>
        </w:rPr>
      </w:pPr>
      <w:ins w:id="1597" w:author="Ruth Beck" w:date="2013-07-18T12:50:00Z">
        <w:r>
          <w:rPr>
            <w:lang w:val="en-CA"/>
          </w:rPr>
          <w:t>Hilts, S., White, E., and Yates, C. 2001. Evaluation, Identification, and Selection of Remedial Options. Trail Lead Program. Trail, B.C.</w:t>
        </w:r>
      </w:ins>
    </w:p>
    <w:p w:rsidR="005514CD" w:rsidRDefault="005514CD" w:rsidP="005514CD">
      <w:pPr>
        <w:numPr>
          <w:ins w:id="1598" w:author="Ruth Beck" w:date="2013-07-18T12:50:00Z"/>
        </w:numPr>
        <w:rPr>
          <w:ins w:id="1599" w:author="Ruth Beck" w:date="2013-07-18T12:50:00Z"/>
          <w:lang w:val="en-CA"/>
        </w:rPr>
      </w:pPr>
    </w:p>
    <w:p w:rsidR="005514CD" w:rsidRDefault="005514CD" w:rsidP="005514CD">
      <w:pPr>
        <w:numPr>
          <w:ins w:id="1600" w:author="Ruth Beck" w:date="2013-07-18T12:50:00Z"/>
        </w:numPr>
        <w:rPr>
          <w:ins w:id="1601" w:author="Ruth Beck" w:date="2013-07-18T12:50:00Z"/>
          <w:lang w:val="en-CA"/>
        </w:rPr>
      </w:pPr>
      <w:ins w:id="1602" w:author="Ruth Beck" w:date="2013-07-18T12:50:00Z">
        <w:r>
          <w:rPr>
            <w:lang w:val="en-CA"/>
          </w:rPr>
          <w:t xml:space="preserve">HUD. 2011. Lead Paint Safety: A Field Guide for Painting, Home Maintenance, and Renovation Work. U.S. Department of Housing and Urban Development Office of Healthy Homes and Lead Hazard Control. HUD-1779-LHC </w:t>
        </w:r>
      </w:ins>
    </w:p>
    <w:p w:rsidR="005514CD" w:rsidRDefault="005514CD" w:rsidP="005514CD">
      <w:pPr>
        <w:pStyle w:val="List-Bullet1"/>
        <w:numPr>
          <w:ilvl w:val="0"/>
          <w:numId w:val="0"/>
          <w:ins w:id="1603" w:author="Ruth Beck" w:date="2013-07-18T12:50:00Z"/>
        </w:numPr>
        <w:rPr>
          <w:ins w:id="1604" w:author="Ruth Beck" w:date="2013-07-18T12:50:00Z"/>
        </w:rPr>
      </w:pPr>
    </w:p>
    <w:p w:rsidR="005514CD" w:rsidRDefault="005514CD" w:rsidP="005514CD">
      <w:pPr>
        <w:pStyle w:val="List-Bullet1"/>
        <w:numPr>
          <w:ilvl w:val="0"/>
          <w:numId w:val="0"/>
          <w:ins w:id="1605" w:author="Ruth Beck" w:date="2013-07-18T12:50:00Z"/>
        </w:numPr>
        <w:rPr>
          <w:ins w:id="1606" w:author="Ruth Beck" w:date="2013-07-18T12:50:00Z"/>
          <w:rFonts w:ascii="Arial" w:hAnsi="Arial" w:cs="Arial"/>
        </w:rPr>
      </w:pPr>
      <w:ins w:id="1607" w:author="Ruth Beck" w:date="2013-07-18T12:50:00Z">
        <w:r w:rsidRPr="00CD71B6">
          <w:rPr>
            <w:rFonts w:ascii="Arial" w:hAnsi="Arial" w:cs="Arial"/>
          </w:rPr>
          <w:t>WC</w:t>
        </w:r>
        <w:r>
          <w:rPr>
            <w:rFonts w:ascii="Arial" w:hAnsi="Arial" w:cs="Arial"/>
          </w:rPr>
          <w:t xml:space="preserve">B. 2006. Lead: preventing exposure at work. </w:t>
        </w:r>
        <w:proofErr w:type="gramStart"/>
        <w:r>
          <w:rPr>
            <w:rFonts w:ascii="Arial" w:hAnsi="Arial" w:cs="Arial"/>
          </w:rPr>
          <w:t>Workers’ Compensation Board of British Columbia.</w:t>
        </w:r>
        <w:proofErr w:type="gramEnd"/>
        <w:r>
          <w:rPr>
            <w:rFonts w:ascii="Arial" w:hAnsi="Arial" w:cs="Arial"/>
          </w:rPr>
          <w:t xml:space="preserve"> BK 17 (Available online at</w:t>
        </w:r>
        <w:proofErr w:type="gramStart"/>
        <w:r>
          <w:rPr>
            <w:rFonts w:ascii="Arial" w:hAnsi="Arial" w:cs="Arial"/>
          </w:rPr>
          <w:t xml:space="preserve">:  </w:t>
        </w:r>
        <w:proofErr w:type="gramEnd"/>
        <w:r w:rsidR="004E56ED">
          <w:fldChar w:fldCharType="begin"/>
        </w:r>
        <w:r>
          <w:instrText>HYPERLINK "http://www.worksafebc.com/publications/health_and_safety/by_topic/assets/pdf/lead.pdf"</w:instrText>
        </w:r>
        <w:r w:rsidR="004E56ED">
          <w:fldChar w:fldCharType="separate"/>
        </w:r>
        <w:r w:rsidRPr="00565DD1">
          <w:rPr>
            <w:rStyle w:val="Hyperlink"/>
            <w:rFonts w:ascii="Arial" w:hAnsi="Arial" w:cs="Arial"/>
          </w:rPr>
          <w:t>http://www.worksafebc.com/publications/health_and_safety/by_topic/assets/pdf/lead.pdf</w:t>
        </w:r>
        <w:r w:rsidR="004E56ED">
          <w:fldChar w:fldCharType="end"/>
        </w:r>
        <w:r>
          <w:rPr>
            <w:rFonts w:ascii="Arial" w:hAnsi="Arial" w:cs="Arial"/>
          </w:rPr>
          <w:t xml:space="preserve"> ).</w:t>
        </w:r>
      </w:ins>
    </w:p>
    <w:p w:rsidR="005514CD" w:rsidRDefault="005514CD" w:rsidP="005514CD">
      <w:pPr>
        <w:pStyle w:val="List-Bullet1"/>
        <w:numPr>
          <w:ilvl w:val="0"/>
          <w:numId w:val="0"/>
          <w:ins w:id="1608" w:author="Ruth Beck" w:date="2013-07-18T12:50:00Z"/>
        </w:numPr>
        <w:rPr>
          <w:ins w:id="1609" w:author="Ruth Beck" w:date="2013-07-18T12:50:00Z"/>
          <w:rFonts w:ascii="Arial" w:hAnsi="Arial" w:cs="Arial"/>
        </w:rPr>
      </w:pPr>
    </w:p>
    <w:p w:rsidR="005514CD" w:rsidRDefault="005514CD" w:rsidP="005514CD">
      <w:pPr>
        <w:pStyle w:val="List-Bullet1"/>
        <w:numPr>
          <w:ilvl w:val="0"/>
          <w:numId w:val="0"/>
          <w:ins w:id="1610" w:author="Ruth Beck" w:date="2013-07-18T12:50:00Z"/>
        </w:numPr>
        <w:rPr>
          <w:ins w:id="1611" w:author="Ruth Beck" w:date="2013-07-18T12:50:00Z"/>
          <w:rFonts w:ascii="Arial" w:hAnsi="Arial" w:cs="Arial"/>
        </w:rPr>
      </w:pPr>
      <w:ins w:id="1612" w:author="Ruth Beck" w:date="2013-07-18T12:50:00Z">
        <w:r>
          <w:rPr>
            <w:rFonts w:ascii="Arial" w:hAnsi="Arial" w:cs="Arial"/>
          </w:rPr>
          <w:t xml:space="preserve">WCB. 2012. Safe Work Practices for Handling Asbestos. </w:t>
        </w:r>
        <w:proofErr w:type="gramStart"/>
        <w:r>
          <w:rPr>
            <w:rFonts w:ascii="Arial" w:hAnsi="Arial" w:cs="Arial"/>
          </w:rPr>
          <w:t>Workers Compensation Board of British Columbia.</w:t>
        </w:r>
        <w:proofErr w:type="gramEnd"/>
        <w:r>
          <w:rPr>
            <w:rFonts w:ascii="Arial" w:hAnsi="Arial" w:cs="Arial"/>
          </w:rPr>
          <w:t xml:space="preserve"> (Available online at: </w:t>
        </w:r>
        <w:r w:rsidR="004E56ED">
          <w:fldChar w:fldCharType="begin"/>
        </w:r>
        <w:r>
          <w:instrText>HYPERLINK "http://www.worksafebc.com/publications/health_and_safety/by_topic/assets/pdf/asbestos.pdf"</w:instrText>
        </w:r>
        <w:r w:rsidR="004E56ED">
          <w:fldChar w:fldCharType="separate"/>
        </w:r>
        <w:r w:rsidRPr="009D4724">
          <w:rPr>
            <w:rStyle w:val="Hyperlink"/>
            <w:rFonts w:ascii="Arial" w:hAnsi="Arial" w:cs="Arial"/>
          </w:rPr>
          <w:t>http://www.worksafebc.com/publications/health_and_safety/by_topic/assets/pdf/asbestos.pdf</w:t>
        </w:r>
        <w:r w:rsidR="004E56ED">
          <w:fldChar w:fldCharType="end"/>
        </w:r>
        <w:proofErr w:type="gramStart"/>
        <w:r>
          <w:rPr>
            <w:rFonts w:ascii="Arial" w:hAnsi="Arial" w:cs="Arial"/>
          </w:rPr>
          <w:t xml:space="preserve"> )</w:t>
        </w:r>
        <w:proofErr w:type="gramEnd"/>
      </w:ins>
    </w:p>
    <w:p w:rsidR="005514CD" w:rsidRDefault="005514CD" w:rsidP="005514CD">
      <w:pPr>
        <w:pStyle w:val="List-Bullet1"/>
        <w:numPr>
          <w:ilvl w:val="0"/>
          <w:numId w:val="0"/>
          <w:ins w:id="1613" w:author="Ruth Beck" w:date="2013-07-18T12:50:00Z"/>
        </w:numPr>
        <w:rPr>
          <w:ins w:id="1614" w:author="Ruth Beck" w:date="2013-07-18T12:50:00Z"/>
          <w:rFonts w:ascii="Arial" w:hAnsi="Arial" w:cs="Arial"/>
        </w:rPr>
      </w:pPr>
    </w:p>
    <w:p w:rsidR="005514CD" w:rsidRPr="00CD71B6" w:rsidRDefault="005514CD" w:rsidP="005514CD">
      <w:pPr>
        <w:pStyle w:val="List-Bullet1"/>
        <w:numPr>
          <w:ilvl w:val="0"/>
          <w:numId w:val="0"/>
          <w:ins w:id="1615" w:author="Ruth Beck" w:date="2013-07-18T12:50:00Z"/>
        </w:numPr>
        <w:rPr>
          <w:ins w:id="1616" w:author="Ruth Beck" w:date="2013-07-18T12:50:00Z"/>
          <w:rFonts w:ascii="Arial" w:hAnsi="Arial" w:cs="Arial"/>
        </w:rPr>
      </w:pPr>
      <w:ins w:id="1617" w:author="Ruth Beck" w:date="2013-07-18T12:50:00Z">
        <w:r>
          <w:rPr>
            <w:rFonts w:ascii="Arial" w:hAnsi="Arial" w:cs="Arial"/>
          </w:rPr>
          <w:t>THEC. 2010. THEP Community Consultation….</w:t>
        </w:r>
      </w:ins>
    </w:p>
    <w:p w:rsidR="005514CD" w:rsidRDefault="005514CD" w:rsidP="00A456E6">
      <w:pPr>
        <w:numPr>
          <w:ins w:id="1618" w:author="Ruth Beck" w:date="2013-07-18T12:50:00Z"/>
        </w:numPr>
        <w:rPr>
          <w:ins w:id="1619" w:author="Ruth Beck" w:date="2013-07-18T12:50:00Z"/>
        </w:rPr>
      </w:pPr>
    </w:p>
    <w:p w:rsidR="005514CD" w:rsidRDefault="005514CD" w:rsidP="00A456E6">
      <w:pPr>
        <w:numPr>
          <w:ins w:id="1620" w:author="Ruth Beck" w:date="2013-07-18T12:50:00Z"/>
        </w:numPr>
        <w:rPr>
          <w:ins w:id="1621" w:author="Ruth Beck" w:date="2013-07-18T12:50:00Z"/>
        </w:rPr>
      </w:pPr>
    </w:p>
    <w:p w:rsidR="005514CD" w:rsidRDefault="005514CD" w:rsidP="00A456E6">
      <w:pPr>
        <w:numPr>
          <w:ins w:id="1622" w:author="Ruth Beck" w:date="2013-07-18T12:50:00Z"/>
        </w:numPr>
        <w:rPr>
          <w:ins w:id="1623" w:author="Ruth Beck" w:date="2013-07-18T12:50:00Z"/>
        </w:rPr>
      </w:pPr>
    </w:p>
    <w:p w:rsidR="005514CD" w:rsidRDefault="005514CD" w:rsidP="00A456E6"/>
    <w:p w:rsidR="00977CAB" w:rsidRDefault="00E40206" w:rsidP="00977CAB">
      <w:pPr>
        <w:pStyle w:val="Heading3"/>
      </w:pPr>
      <w:r>
        <w:t xml:space="preserve">Contacts </w:t>
      </w:r>
    </w:p>
    <w:p w:rsidR="00D924FD" w:rsidRPr="00D924FD" w:rsidRDefault="00D924FD" w:rsidP="00D924FD">
      <w:pPr>
        <w:rPr>
          <w:lang w:val="en-CA"/>
        </w:rPr>
      </w:pPr>
    </w:p>
    <w:p w:rsidR="00977CAB" w:rsidRDefault="00977CAB" w:rsidP="00977CAB">
      <w:pPr>
        <w:pStyle w:val="ListParagraph"/>
        <w:ind w:left="0"/>
      </w:pPr>
      <w:r>
        <w:t>Please refer to Table 1-1 for more information or to obtain copies of the referenced documents.</w:t>
      </w:r>
    </w:p>
    <w:p w:rsidR="00977CAB" w:rsidRDefault="00977CAB" w:rsidP="00977CAB">
      <w:pPr>
        <w:pStyle w:val="ListParagraph"/>
        <w:ind w:left="0"/>
      </w:pPr>
    </w:p>
    <w:tbl>
      <w:tblPr>
        <w:tblStyle w:val="TableGrid"/>
        <w:tblW w:w="9360" w:type="dxa"/>
        <w:tblInd w:w="115" w:type="dxa"/>
        <w:tblLook w:val="04A0"/>
      </w:tblPr>
      <w:tblGrid>
        <w:gridCol w:w="3232"/>
        <w:gridCol w:w="1691"/>
        <w:gridCol w:w="1760"/>
        <w:gridCol w:w="2677"/>
      </w:tblGrid>
      <w:tr w:rsidR="00977CAB">
        <w:tc>
          <w:tcPr>
            <w:tcW w:w="9576" w:type="dxa"/>
            <w:gridSpan w:val="4"/>
          </w:tcPr>
          <w:p w:rsidR="00977CAB" w:rsidRPr="001F1CD0" w:rsidRDefault="00977CAB" w:rsidP="00977CAB">
            <w:pPr>
              <w:pStyle w:val="ListParagraph"/>
              <w:ind w:left="0"/>
              <w:rPr>
                <w:b/>
              </w:rPr>
            </w:pPr>
            <w:r w:rsidRPr="001F1CD0">
              <w:rPr>
                <w:b/>
              </w:rPr>
              <w:t xml:space="preserve">Table 1-1 Contact Information for the </w:t>
            </w:r>
            <w:r>
              <w:rPr>
                <w:b/>
              </w:rPr>
              <w:t>Home and Garden</w:t>
            </w:r>
            <w:r w:rsidRPr="001F1CD0">
              <w:rPr>
                <w:b/>
              </w:rPr>
              <w:t xml:space="preserve"> Program</w:t>
            </w:r>
          </w:p>
        </w:tc>
      </w:tr>
      <w:tr w:rsidR="00977CAB">
        <w:tc>
          <w:tcPr>
            <w:tcW w:w="3340" w:type="dxa"/>
          </w:tcPr>
          <w:p w:rsidR="00977CAB" w:rsidRDefault="00977CAB" w:rsidP="00A4624B">
            <w:pPr>
              <w:pStyle w:val="Intrinsik-Tableheader"/>
            </w:pPr>
            <w:r>
              <w:t>Program Area</w:t>
            </w:r>
          </w:p>
        </w:tc>
        <w:tc>
          <w:tcPr>
            <w:tcW w:w="1730" w:type="dxa"/>
          </w:tcPr>
          <w:p w:rsidR="00977CAB" w:rsidRPr="001F1CD0" w:rsidRDefault="00977CAB" w:rsidP="00A4624B">
            <w:pPr>
              <w:pStyle w:val="Intrinsik-Tableheadercentred"/>
            </w:pPr>
            <w:r>
              <w:t>Contact Person</w:t>
            </w:r>
          </w:p>
        </w:tc>
        <w:tc>
          <w:tcPr>
            <w:tcW w:w="1802" w:type="dxa"/>
          </w:tcPr>
          <w:p w:rsidR="00977CAB" w:rsidRDefault="00977CAB" w:rsidP="00A4624B">
            <w:pPr>
              <w:pStyle w:val="Intrinsik-Tableheadercentred"/>
            </w:pPr>
            <w:r>
              <w:t>Contact Phone Number</w:t>
            </w:r>
          </w:p>
        </w:tc>
        <w:tc>
          <w:tcPr>
            <w:tcW w:w="2704" w:type="dxa"/>
          </w:tcPr>
          <w:p w:rsidR="00977CAB" w:rsidRDefault="00977CAB" w:rsidP="00A4624B">
            <w:pPr>
              <w:pStyle w:val="Intrinsik-Tableheadercentred"/>
            </w:pPr>
            <w:r>
              <w:t>Contact Email</w:t>
            </w:r>
          </w:p>
        </w:tc>
      </w:tr>
      <w:tr w:rsidR="00977CAB">
        <w:tc>
          <w:tcPr>
            <w:tcW w:w="3340" w:type="dxa"/>
          </w:tcPr>
          <w:p w:rsidR="00977CAB" w:rsidRPr="00A4624B" w:rsidRDefault="00977CAB" w:rsidP="00A4624B">
            <w:pPr>
              <w:pStyle w:val="Intrinsik-Tabletext"/>
            </w:pPr>
            <w:r w:rsidRPr="00A4624B">
              <w:t>Trail Health and Environment Program General Information</w:t>
            </w:r>
          </w:p>
        </w:tc>
        <w:tc>
          <w:tcPr>
            <w:tcW w:w="1730" w:type="dxa"/>
          </w:tcPr>
          <w:p w:rsidR="00977CAB" w:rsidRDefault="00977CAB" w:rsidP="00A4624B">
            <w:pPr>
              <w:pStyle w:val="Intrinsik-Tabletextcentred"/>
            </w:pPr>
            <w:r>
              <w:t>Mark Tinholt</w:t>
            </w:r>
          </w:p>
        </w:tc>
        <w:tc>
          <w:tcPr>
            <w:tcW w:w="1802" w:type="dxa"/>
          </w:tcPr>
          <w:p w:rsidR="00977CAB" w:rsidRDefault="00977CAB" w:rsidP="00A4624B">
            <w:pPr>
              <w:pStyle w:val="Intrinsik-Tabletextcentred"/>
            </w:pPr>
            <w:r>
              <w:t>250-364-4385</w:t>
            </w:r>
          </w:p>
        </w:tc>
        <w:tc>
          <w:tcPr>
            <w:tcW w:w="2704" w:type="dxa"/>
          </w:tcPr>
          <w:p w:rsidR="00977CAB" w:rsidRDefault="00977CAB" w:rsidP="00A4624B">
            <w:pPr>
              <w:pStyle w:val="Intrinsik-Tabletextcentred"/>
            </w:pPr>
            <w:r>
              <w:t>Mark.Tinholt@Teck.com</w:t>
            </w:r>
          </w:p>
        </w:tc>
      </w:tr>
      <w:tr w:rsidR="00977CAB">
        <w:tc>
          <w:tcPr>
            <w:tcW w:w="3340" w:type="dxa"/>
          </w:tcPr>
          <w:p w:rsidR="00977CAB" w:rsidRPr="00A4624B" w:rsidRDefault="00977CAB" w:rsidP="00A4624B">
            <w:pPr>
              <w:pStyle w:val="Intrinsik-Tabletext"/>
            </w:pPr>
            <w:r w:rsidRPr="00A4624B">
              <w:t>Residential Yard Remediation</w:t>
            </w: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r w:rsidR="00977CAB">
        <w:tc>
          <w:tcPr>
            <w:tcW w:w="3340" w:type="dxa"/>
          </w:tcPr>
          <w:p w:rsidR="00977CAB" w:rsidRPr="00A4624B" w:rsidRDefault="00977CAB" w:rsidP="00A4624B">
            <w:pPr>
              <w:pStyle w:val="Intrinsik-Tabletext"/>
            </w:pP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r w:rsidR="00977CAB">
        <w:tc>
          <w:tcPr>
            <w:tcW w:w="3340" w:type="dxa"/>
          </w:tcPr>
          <w:p w:rsidR="00977CAB" w:rsidRPr="00A4624B" w:rsidRDefault="00977CAB" w:rsidP="00A4624B">
            <w:pPr>
              <w:pStyle w:val="Intrinsik-Tabletext"/>
            </w:pPr>
            <w:r w:rsidRPr="00A4624B">
              <w:t>Home Renovation Support Program</w:t>
            </w: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bl>
    <w:p w:rsidR="00977CAB" w:rsidRDefault="00977CAB" w:rsidP="00977CAB">
      <w:pPr>
        <w:pStyle w:val="ListParagraph"/>
        <w:ind w:left="0"/>
      </w:pPr>
    </w:p>
    <w:p w:rsidR="00977CAB" w:rsidRPr="004B432D" w:rsidRDefault="00977CAB" w:rsidP="00977CAB"/>
    <w:p w:rsidR="00977CAB" w:rsidRPr="00A456E6" w:rsidRDefault="00977CAB" w:rsidP="00A456E6"/>
    <w:sectPr w:rsidR="00977CAB" w:rsidRPr="00A456E6" w:rsidSect="00B6761D">
      <w:headerReference w:type="default" r:id="rId9"/>
      <w:footerReference w:type="default" r:id="rId10"/>
      <w:pgSz w:w="12240" w:h="15840" w:code="1"/>
      <w:pgMar w:top="1152" w:right="1080" w:bottom="1008" w:left="1800" w:header="432" w:footer="432" w:gutter="0"/>
      <w:cols w:space="708"/>
      <w:docGrid w:linePitch="326"/>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90" w:author="mccoa" w:date="2013-07-12T11:26:00Z" w:initials="m">
    <w:p w:rsidR="000B18ED" w:rsidRDefault="000B18ED" w:rsidP="008047F7">
      <w:pPr>
        <w:pStyle w:val="CommentText"/>
      </w:pPr>
      <w:r>
        <w:rPr>
          <w:rStyle w:val="CommentReference"/>
        </w:rPr>
        <w:annotationRef/>
      </w:r>
      <w:r>
        <w:t xml:space="preserve">Full Remediation: soil replacement to a depth of 30 cm (about 1 foot) where soil lead concentrations are greater than 5,000 </w:t>
      </w:r>
      <w:proofErr w:type="spellStart"/>
      <w:r>
        <w:t>ppm</w:t>
      </w:r>
      <w:proofErr w:type="spellEnd"/>
    </w:p>
  </w:comment>
  <w:comment w:id="491" w:author="Ennsb" w:date="2013-07-12T11:26:00Z" w:initials="E">
    <w:p w:rsidR="000B18ED" w:rsidRDefault="000B18ED" w:rsidP="008047F7">
      <w:pPr>
        <w:pStyle w:val="CommentText"/>
      </w:pPr>
      <w:r>
        <w:rPr>
          <w:rStyle w:val="CommentReference"/>
        </w:rPr>
        <w:annotationRef/>
      </w:r>
      <w:r>
        <w:t xml:space="preserve">In some cases we have been doing partial </w:t>
      </w:r>
      <w:proofErr w:type="spellStart"/>
      <w:r>
        <w:t>remediations</w:t>
      </w:r>
      <w:proofErr w:type="spellEnd"/>
      <w:r>
        <w:t xml:space="preserve"> of the high areas only when there is only one much high value that sends the UCLM over 5000. </w:t>
      </w:r>
    </w:p>
  </w:comment>
  <w:comment w:id="1113" w:author="Cindy Hall" w:date="2013-07-18T13:00:00Z" w:initials="CAH">
    <w:p w:rsidR="000B18ED" w:rsidRDefault="000B18ED" w:rsidP="00DA3289">
      <w:pPr>
        <w:pStyle w:val="CommentText"/>
      </w:pPr>
      <w:r>
        <w:rPr>
          <w:rStyle w:val="CommentReference"/>
        </w:rPr>
        <w:annotationRef/>
      </w:r>
      <w:r>
        <w:t>This needs to be verified (</w:t>
      </w:r>
      <w:proofErr w:type="spellStart"/>
      <w:r>
        <w:t>e</w:t>
      </w:r>
      <w:proofErr w:type="gramStart"/>
      <w:r>
        <w:t>,g</w:t>
      </w:r>
      <w:proofErr w:type="spellEnd"/>
      <w:proofErr w:type="gramEnd"/>
      <w:r>
        <w:t>, date)…is it just building permits issued for the City of Trail or does this include Greater Trail?</w:t>
      </w:r>
    </w:p>
  </w:comment>
  <w:comment w:id="1159" w:author="Cindy Hall" w:date="2013-07-18T13:00:00Z" w:initials="CAH">
    <w:p w:rsidR="000B18ED" w:rsidRDefault="000B18ED" w:rsidP="00DA3289">
      <w:pPr>
        <w:pStyle w:val="CommentText"/>
      </w:pPr>
      <w:r>
        <w:rPr>
          <w:rStyle w:val="CommentReference"/>
        </w:rPr>
        <w:annotationRef/>
      </w:r>
      <w:r>
        <w:t>I just wanted to incorporate this somewhere…is this where we are going with contractor training? We could certainly model our contractor training program like RRP only ours won’t be regulated, rather it would be consumer driven.</w:t>
      </w:r>
    </w:p>
  </w:comment>
  <w:comment w:id="1319" w:author="Cindy Hall" w:date="2013-07-18T14:07:00Z" w:initials="CAH">
    <w:p w:rsidR="0029103F" w:rsidRDefault="0029103F" w:rsidP="0029103F">
      <w:pPr>
        <w:pStyle w:val="CommentText"/>
      </w:pPr>
      <w:r>
        <w:rPr>
          <w:rStyle w:val="CommentReference"/>
        </w:rPr>
        <w:annotationRef/>
      </w:r>
      <w:r>
        <w:t xml:space="preserve">CMHC no longer supports or updates this document but yet it’s still referenced and provided to </w:t>
      </w:r>
      <w:proofErr w:type="gramStart"/>
      <w:r>
        <w:t>the  public</w:t>
      </w:r>
      <w:proofErr w:type="gramEnd"/>
      <w:r>
        <w:t xml:space="preserve"> through various reputable organizations</w:t>
      </w:r>
    </w:p>
  </w:comment>
  <w:comment w:id="1546" w:author="Cindy Hall" w:date="2013-07-18T12:39:00Z" w:initials="CAH">
    <w:p w:rsidR="000B18ED" w:rsidRDefault="000B18ED" w:rsidP="006C1C5E">
      <w:pPr>
        <w:pStyle w:val="CommentText"/>
      </w:pPr>
      <w:r>
        <w:rPr>
          <w:rStyle w:val="CommentReference"/>
        </w:rPr>
        <w:annotationRef/>
      </w:r>
      <w:r>
        <w:t>Not sure how to properly reference this …is it personal communication?</w:t>
      </w:r>
    </w:p>
  </w:comment>
  <w:comment w:id="1585" w:author="Cindy Hall" w:date="2013-07-18T12:50:00Z" w:initials="CAH">
    <w:p w:rsidR="000B18ED" w:rsidRDefault="000B18ED" w:rsidP="005514CD">
      <w:pPr>
        <w:pStyle w:val="CommentText"/>
      </w:pPr>
      <w:r>
        <w:rPr>
          <w:rStyle w:val="CommentReference"/>
        </w:rPr>
        <w:annotationRef/>
      </w:r>
      <w:r>
        <w:t>No longer available through CHMC</w:t>
      </w:r>
    </w:p>
  </w:comment>
  <w:comment w:id="1591" w:author="Cindy Hall" w:date="2013-07-18T12:50:00Z" w:initials="CAH">
    <w:p w:rsidR="000B18ED" w:rsidRDefault="000B18ED" w:rsidP="005514CD">
      <w:pPr>
        <w:pStyle w:val="CommentText"/>
      </w:pPr>
      <w:r>
        <w:rPr>
          <w:rStyle w:val="CommentReference"/>
        </w:rPr>
        <w:annotationRef/>
      </w:r>
      <w:r>
        <w:t>We usually use the CMHC booklet/info but it is no longer available, so I found this reference for time being</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18ED" w:rsidRDefault="000B18ED" w:rsidP="00585012">
      <w:r>
        <w:separator/>
      </w:r>
    </w:p>
    <w:p w:rsidR="000B18ED" w:rsidRDefault="000B18ED" w:rsidP="00585012"/>
  </w:endnote>
  <w:endnote w:type="continuationSeparator" w:id="0">
    <w:p w:rsidR="000B18ED" w:rsidRDefault="000B18ED" w:rsidP="00585012">
      <w:r>
        <w:continuationSeparator/>
      </w:r>
    </w:p>
    <w:p w:rsidR="000B18ED" w:rsidRDefault="000B18ED" w:rsidP="00585012"/>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Times">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50303040404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Verdana">
    <w:panose1 w:val="020B0604030504040204"/>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8ED" w:rsidRPr="00E507C9" w:rsidRDefault="004E56ED" w:rsidP="00E507C9">
    <w:pPr>
      <w:pStyle w:val="Footer"/>
      <w:jc w:val="center"/>
    </w:pPr>
    <w:r w:rsidRPr="00224B67">
      <w:rPr>
        <w:rStyle w:val="PageNumber"/>
      </w:rPr>
      <w:fldChar w:fldCharType="begin"/>
    </w:r>
    <w:r w:rsidR="000B18ED" w:rsidRPr="00224B67">
      <w:rPr>
        <w:rStyle w:val="PageNumber"/>
      </w:rPr>
      <w:instrText xml:space="preserve">PAGE  </w:instrText>
    </w:r>
    <w:r w:rsidRPr="00224B67">
      <w:rPr>
        <w:rStyle w:val="PageNumber"/>
      </w:rPr>
      <w:fldChar w:fldCharType="separate"/>
    </w:r>
    <w:r w:rsidR="00F80C13">
      <w:rPr>
        <w:rStyle w:val="PageNumber"/>
        <w:noProof/>
      </w:rPr>
      <w:t>1</w:t>
    </w:r>
    <w:r w:rsidRPr="00224B67">
      <w:rPr>
        <w:rStyle w:val="PageNumber"/>
      </w:rPr>
      <w:fldChar w:fldCharType="end"/>
    </w:r>
  </w:p>
  <w:p w:rsidR="000B18ED" w:rsidRDefault="000B18ED"/>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18ED" w:rsidRDefault="000B18ED" w:rsidP="00585012">
      <w:r>
        <w:separator/>
      </w:r>
    </w:p>
    <w:p w:rsidR="000B18ED" w:rsidRDefault="000B18ED" w:rsidP="00585012"/>
  </w:footnote>
  <w:footnote w:type="continuationSeparator" w:id="0">
    <w:p w:rsidR="000B18ED" w:rsidRDefault="000B18ED" w:rsidP="00585012">
      <w:r>
        <w:continuationSeparator/>
      </w:r>
    </w:p>
    <w:p w:rsidR="000B18ED" w:rsidRDefault="000B18ED" w:rsidP="00585012"/>
  </w:footnote>
  <w:footnote w:id="1">
    <w:p w:rsidR="000B18ED" w:rsidRPr="003E0E71" w:rsidRDefault="000B18ED">
      <w:pPr>
        <w:pStyle w:val="FootnoteText"/>
        <w:rPr>
          <w:rFonts w:ascii="Arial" w:hAnsi="Arial"/>
          <w:rPrChange w:id="385" w:author="Ruth Beck" w:date="2013-07-12T11:42:00Z">
            <w:rPr/>
          </w:rPrChange>
        </w:rPr>
      </w:pPr>
      <w:ins w:id="386" w:author="Ruth Beck" w:date="2013-07-12T11:41:00Z">
        <w:r>
          <w:rPr>
            <w:rStyle w:val="FootnoteReference"/>
          </w:rPr>
          <w:footnoteRef/>
        </w:r>
        <w:r>
          <w:t xml:space="preserve"> </w:t>
        </w:r>
        <w:r>
          <w:rPr>
            <w:rFonts w:ascii="Arial" w:hAnsi="Arial"/>
          </w:rPr>
          <w:t xml:space="preserve">Families include extended </w:t>
        </w:r>
        <w:proofErr w:type="gramStart"/>
        <w:r>
          <w:rPr>
            <w:rFonts w:ascii="Arial" w:hAnsi="Arial"/>
          </w:rPr>
          <w:t>families,</w:t>
        </w:r>
        <w:proofErr w:type="gramEnd"/>
        <w:r>
          <w:rPr>
            <w:rFonts w:ascii="Arial" w:hAnsi="Arial"/>
          </w:rPr>
          <w:t xml:space="preserve"> caregivers and other situations </w:t>
        </w:r>
      </w:ins>
      <w:ins w:id="387" w:author="Ruth Beck" w:date="2013-07-12T11:42:00Z">
        <w:r>
          <w:rPr>
            <w:rFonts w:ascii="Arial" w:hAnsi="Arial"/>
          </w:rPr>
          <w:t xml:space="preserve">such as daycares </w:t>
        </w:r>
      </w:ins>
      <w:ins w:id="388" w:author="Ruth Beck" w:date="2013-07-12T11:41:00Z">
        <w:r>
          <w:rPr>
            <w:rFonts w:ascii="Arial" w:hAnsi="Arial"/>
          </w:rPr>
          <w:t>where children age 3 and under are present on the property for a significant amount of time.</w:t>
        </w:r>
      </w:ins>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8ED" w:rsidRDefault="004E56ED" w:rsidP="00585012">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8" type="#_x0000_t136" style="position:absolute;margin-left:0;margin-top:0;width:406.05pt;height:203pt;rotation:315;z-index:-251658240;mso-wrap-edited:f;mso-position-horizontal:center;mso-position-horizontal-relative:margin;mso-position-vertical:center;mso-position-vertical-relative:margin" wrapcoords="21400 8687 18525 4224 18365 4383 17447 4383 16808 4861 16289 5738 16010 6934 15890 8289 15291 9245 15810 11796 14014 9484 13415 8528 12337 8528 11578 8847 10899 9325 9622 8528 9262 8528 8743 8608 8304 9006 8144 9245 7625 8608 7146 8289 6947 8608 4831 4622 4272 3746 3912 4383 3313 4543 3194 4702 3154 4782 3832 7811 3194 8608 2315 8528 1676 8926 1117 9644 758 10680 479 11955 399 13868 678 15781 758 15940 1437 17295 1557 17455 2395 17774 2515 17694 3194 17295 4312 17694 5390 17535 5469 17056 4831 15223 5669 16738 6667 17933 6947 17535 8264 17455 8304 17216 7705 15542 7705 11955 8943 14267 11299 18013 11578 17694 12297 17535 12896 16897 13175 17375 13974 17774 14093 17535 14692 17455 14812 17136 14612 16578 15770 17774 16010 17535 16808 17535 17088 17614 17527 17455 17567 17216 16928 14107 16928 12354 19164 16658 20202 18332 20521 17694 21200 17216 21679 16419 19963 11318 19963 11158 20282 9883 21480 9803 21560 9723 21600 9006 21400 8687" fillcolor="#d9d9d9" stroked="f">
          <v:textpath style="font-family:&quot;Cambria&quot;;font-size:1pt" string="draft"/>
          <w10:wrap anchorx="margin" anchory="margin"/>
        </v:shape>
      </w:pict>
    </w:r>
  </w:p>
  <w:p w:rsidR="000B18ED" w:rsidRDefault="000B18ED"/>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594F88C"/>
    <w:lvl w:ilvl="0">
      <w:numFmt w:val="decimal"/>
      <w:pStyle w:val="List-Bullet1"/>
      <w:lvlText w:val="*"/>
      <w:lvlJc w:val="left"/>
    </w:lvl>
  </w:abstractNum>
  <w:abstractNum w:abstractNumId="1">
    <w:nsid w:val="03102367"/>
    <w:multiLevelType w:val="hybridMultilevel"/>
    <w:tmpl w:val="B24C9288"/>
    <w:lvl w:ilvl="0" w:tplc="F656CEA0">
      <w:numFmt w:val="bullet"/>
      <w:pStyle w:val="Heading4"/>
      <w:lvlText w:val="•"/>
      <w:lvlJc w:val="left"/>
      <w:pPr>
        <w:ind w:left="360" w:hanging="360"/>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9A1D50"/>
    <w:multiLevelType w:val="hybridMultilevel"/>
    <w:tmpl w:val="6E120BF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E10242"/>
    <w:multiLevelType w:val="hybridMultilevel"/>
    <w:tmpl w:val="944E200A"/>
    <w:lvl w:ilvl="0" w:tplc="6B087930">
      <w:start w:val="1"/>
      <w:numFmt w:val="bullet"/>
      <w:lvlText w:val=""/>
      <w:lvlJc w:val="left"/>
      <w:pPr>
        <w:tabs>
          <w:tab w:val="num" w:pos="432"/>
        </w:tabs>
        <w:ind w:left="432" w:hanging="432"/>
      </w:pPr>
      <w:rPr>
        <w:rFonts w:ascii="Symbol" w:hAnsi="Symbol" w:hint="default"/>
        <w:sz w:val="22"/>
      </w:rPr>
    </w:lvl>
    <w:lvl w:ilvl="1" w:tplc="04090003">
      <w:start w:val="1"/>
      <w:numFmt w:val="bullet"/>
      <w:lvlText w:val="o"/>
      <w:lvlJc w:val="left"/>
      <w:pPr>
        <w:tabs>
          <w:tab w:val="num" w:pos="1512"/>
        </w:tabs>
        <w:ind w:left="1512" w:hanging="432"/>
      </w:pPr>
      <w:rPr>
        <w:rFonts w:ascii="Courier New" w:hAnsi="Courier New" w:cs="Symbol" w:hint="default"/>
      </w:rPr>
    </w:lvl>
    <w:lvl w:ilvl="2" w:tplc="3B463DCE">
      <w:start w:val="1"/>
      <w:numFmt w:val="decimal"/>
      <w:lvlText w:val="%3:"/>
      <w:lvlJc w:val="left"/>
      <w:pPr>
        <w:tabs>
          <w:tab w:val="num" w:pos="2412"/>
        </w:tabs>
        <w:ind w:left="2412" w:hanging="432"/>
      </w:pPr>
      <w:rPr>
        <w:rFonts w:ascii="Times" w:hAnsi="Times" w:hint="default"/>
        <w:b w:val="0"/>
        <w:i w:val="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80C5930"/>
    <w:multiLevelType w:val="hybridMultilevel"/>
    <w:tmpl w:val="86C0E0C8"/>
    <w:lvl w:ilvl="0" w:tplc="E85C9C0A">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6F5680B"/>
    <w:multiLevelType w:val="hybridMultilevel"/>
    <w:tmpl w:val="51209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F4006A"/>
    <w:multiLevelType w:val="hybridMultilevel"/>
    <w:tmpl w:val="183AAF9E"/>
    <w:lvl w:ilvl="0" w:tplc="E85C9C0A">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8A7C00"/>
    <w:multiLevelType w:val="hybridMultilevel"/>
    <w:tmpl w:val="17E62012"/>
    <w:lvl w:ilvl="0" w:tplc="9D2ACC7C">
      <w:start w:val="1"/>
      <w:numFmt w:val="lowerLetter"/>
      <w:pStyle w:val="List-letter"/>
      <w:lvlText w:val="%1)"/>
      <w:lvlJc w:val="left"/>
      <w:pPr>
        <w:ind w:left="3360" w:hanging="360"/>
      </w:pPr>
    </w:lvl>
    <w:lvl w:ilvl="1" w:tplc="551A1E4E" w:tentative="1">
      <w:start w:val="1"/>
      <w:numFmt w:val="lowerLetter"/>
      <w:lvlText w:val="%2."/>
      <w:lvlJc w:val="left"/>
      <w:pPr>
        <w:ind w:left="4080" w:hanging="360"/>
      </w:pPr>
    </w:lvl>
    <w:lvl w:ilvl="2" w:tplc="EE98F53E" w:tentative="1">
      <w:start w:val="1"/>
      <w:numFmt w:val="lowerRoman"/>
      <w:lvlText w:val="%3."/>
      <w:lvlJc w:val="right"/>
      <w:pPr>
        <w:ind w:left="4800" w:hanging="180"/>
      </w:pPr>
    </w:lvl>
    <w:lvl w:ilvl="3" w:tplc="FF54C4A8" w:tentative="1">
      <w:start w:val="1"/>
      <w:numFmt w:val="decimal"/>
      <w:lvlText w:val="%4."/>
      <w:lvlJc w:val="left"/>
      <w:pPr>
        <w:ind w:left="5520" w:hanging="360"/>
      </w:pPr>
    </w:lvl>
    <w:lvl w:ilvl="4" w:tplc="DEE47D0E" w:tentative="1">
      <w:start w:val="1"/>
      <w:numFmt w:val="lowerLetter"/>
      <w:lvlText w:val="%5."/>
      <w:lvlJc w:val="left"/>
      <w:pPr>
        <w:ind w:left="6240" w:hanging="360"/>
      </w:pPr>
    </w:lvl>
    <w:lvl w:ilvl="5" w:tplc="135E6434" w:tentative="1">
      <w:start w:val="1"/>
      <w:numFmt w:val="lowerRoman"/>
      <w:lvlText w:val="%6."/>
      <w:lvlJc w:val="right"/>
      <w:pPr>
        <w:ind w:left="6960" w:hanging="180"/>
      </w:pPr>
    </w:lvl>
    <w:lvl w:ilvl="6" w:tplc="753AD590" w:tentative="1">
      <w:start w:val="1"/>
      <w:numFmt w:val="decimal"/>
      <w:lvlText w:val="%7."/>
      <w:lvlJc w:val="left"/>
      <w:pPr>
        <w:ind w:left="7680" w:hanging="360"/>
      </w:pPr>
    </w:lvl>
    <w:lvl w:ilvl="7" w:tplc="9A4A93EC" w:tentative="1">
      <w:start w:val="1"/>
      <w:numFmt w:val="lowerLetter"/>
      <w:lvlText w:val="%8."/>
      <w:lvlJc w:val="left"/>
      <w:pPr>
        <w:ind w:left="8400" w:hanging="360"/>
      </w:pPr>
    </w:lvl>
    <w:lvl w:ilvl="8" w:tplc="3E1AF448" w:tentative="1">
      <w:start w:val="1"/>
      <w:numFmt w:val="lowerRoman"/>
      <w:lvlText w:val="%9."/>
      <w:lvlJc w:val="right"/>
      <w:pPr>
        <w:ind w:left="9120" w:hanging="180"/>
      </w:pPr>
    </w:lvl>
  </w:abstractNum>
  <w:abstractNum w:abstractNumId="8">
    <w:nsid w:val="19C41E35"/>
    <w:multiLevelType w:val="hybridMultilevel"/>
    <w:tmpl w:val="21CA9A46"/>
    <w:lvl w:ilvl="0" w:tplc="F46C66E0">
      <w:start w:val="1"/>
      <w:numFmt w:val="lowerLetter"/>
      <w:pStyle w:val="Intrinsik-Tablenotes"/>
      <w:lvlText w:val="%1"/>
      <w:lvlJc w:val="left"/>
      <w:pPr>
        <w:tabs>
          <w:tab w:val="num" w:pos="360"/>
        </w:tabs>
        <w:ind w:left="360" w:hanging="360"/>
      </w:pPr>
      <w:rPr>
        <w:rFonts w:hint="default"/>
        <w:b w:val="0"/>
        <w:caps w:val="0"/>
        <w:vertAlign w:val="superscript"/>
      </w:rPr>
    </w:lvl>
    <w:lvl w:ilvl="1" w:tplc="067299B4" w:tentative="1">
      <w:start w:val="1"/>
      <w:numFmt w:val="lowerLetter"/>
      <w:lvlText w:val="%2."/>
      <w:lvlJc w:val="left"/>
      <w:pPr>
        <w:tabs>
          <w:tab w:val="num" w:pos="1440"/>
        </w:tabs>
        <w:ind w:left="1440" w:hanging="360"/>
      </w:pPr>
    </w:lvl>
    <w:lvl w:ilvl="2" w:tplc="18E2180E" w:tentative="1">
      <w:start w:val="1"/>
      <w:numFmt w:val="lowerRoman"/>
      <w:lvlText w:val="%3."/>
      <w:lvlJc w:val="right"/>
      <w:pPr>
        <w:tabs>
          <w:tab w:val="num" w:pos="2160"/>
        </w:tabs>
        <w:ind w:left="2160" w:hanging="180"/>
      </w:pPr>
    </w:lvl>
    <w:lvl w:ilvl="3" w:tplc="1DD24410" w:tentative="1">
      <w:start w:val="1"/>
      <w:numFmt w:val="decimal"/>
      <w:lvlText w:val="%4."/>
      <w:lvlJc w:val="left"/>
      <w:pPr>
        <w:tabs>
          <w:tab w:val="num" w:pos="2880"/>
        </w:tabs>
        <w:ind w:left="2880" w:hanging="360"/>
      </w:pPr>
    </w:lvl>
    <w:lvl w:ilvl="4" w:tplc="75D6FE2E" w:tentative="1">
      <w:start w:val="1"/>
      <w:numFmt w:val="lowerLetter"/>
      <w:lvlText w:val="%5."/>
      <w:lvlJc w:val="left"/>
      <w:pPr>
        <w:tabs>
          <w:tab w:val="num" w:pos="3600"/>
        </w:tabs>
        <w:ind w:left="3600" w:hanging="360"/>
      </w:pPr>
    </w:lvl>
    <w:lvl w:ilvl="5" w:tplc="D83AE9C0" w:tentative="1">
      <w:start w:val="1"/>
      <w:numFmt w:val="lowerRoman"/>
      <w:lvlText w:val="%6."/>
      <w:lvlJc w:val="right"/>
      <w:pPr>
        <w:tabs>
          <w:tab w:val="num" w:pos="4320"/>
        </w:tabs>
        <w:ind w:left="4320" w:hanging="180"/>
      </w:pPr>
    </w:lvl>
    <w:lvl w:ilvl="6" w:tplc="1662F7F8" w:tentative="1">
      <w:start w:val="1"/>
      <w:numFmt w:val="decimal"/>
      <w:lvlText w:val="%7."/>
      <w:lvlJc w:val="left"/>
      <w:pPr>
        <w:tabs>
          <w:tab w:val="num" w:pos="5040"/>
        </w:tabs>
        <w:ind w:left="5040" w:hanging="360"/>
      </w:pPr>
    </w:lvl>
    <w:lvl w:ilvl="7" w:tplc="A406143C" w:tentative="1">
      <w:start w:val="1"/>
      <w:numFmt w:val="lowerLetter"/>
      <w:lvlText w:val="%8."/>
      <w:lvlJc w:val="left"/>
      <w:pPr>
        <w:tabs>
          <w:tab w:val="num" w:pos="5760"/>
        </w:tabs>
        <w:ind w:left="5760" w:hanging="360"/>
      </w:pPr>
    </w:lvl>
    <w:lvl w:ilvl="8" w:tplc="BD8C331A" w:tentative="1">
      <w:start w:val="1"/>
      <w:numFmt w:val="lowerRoman"/>
      <w:lvlText w:val="%9."/>
      <w:lvlJc w:val="right"/>
      <w:pPr>
        <w:tabs>
          <w:tab w:val="num" w:pos="6480"/>
        </w:tabs>
        <w:ind w:left="6480" w:hanging="180"/>
      </w:pPr>
    </w:lvl>
  </w:abstractNum>
  <w:abstractNum w:abstractNumId="9">
    <w:nsid w:val="1BA36BFA"/>
    <w:multiLevelType w:val="hybridMultilevel"/>
    <w:tmpl w:val="E2DE194C"/>
    <w:lvl w:ilvl="0" w:tplc="E85C9C0A">
      <w:numFmt w:val="bullet"/>
      <w:lvlText w:val="•"/>
      <w:lvlJc w:val="left"/>
      <w:pPr>
        <w:ind w:left="720" w:hanging="360"/>
      </w:pPr>
      <w:rPr>
        <w:rFonts w:ascii="Calibri" w:eastAsiaTheme="minorHAnsi" w:hAnsi="Calibri" w:hint="default"/>
      </w:rPr>
    </w:lvl>
    <w:lvl w:ilvl="1" w:tplc="984C36DA">
      <w:start w:val="1"/>
      <w:numFmt w:val="bullet"/>
      <w:lvlText w:val="o"/>
      <w:lvlJc w:val="left"/>
      <w:pPr>
        <w:ind w:left="1800" w:hanging="360"/>
      </w:pPr>
      <w:rPr>
        <w:rFonts w:ascii="Courier New" w:hAnsi="Courier New" w:hint="default"/>
      </w:rPr>
    </w:lvl>
    <w:lvl w:ilvl="2" w:tplc="916C797E">
      <w:start w:val="1"/>
      <w:numFmt w:val="bullet"/>
      <w:lvlText w:val=""/>
      <w:lvlJc w:val="left"/>
      <w:pPr>
        <w:ind w:left="2520" w:hanging="360"/>
      </w:pPr>
      <w:rPr>
        <w:rFonts w:ascii="Wingdings" w:hAnsi="Wingdings" w:hint="default"/>
      </w:rPr>
    </w:lvl>
    <w:lvl w:ilvl="3" w:tplc="584CB7FE" w:tentative="1">
      <w:start w:val="1"/>
      <w:numFmt w:val="bullet"/>
      <w:lvlText w:val=""/>
      <w:lvlJc w:val="left"/>
      <w:pPr>
        <w:ind w:left="3240" w:hanging="360"/>
      </w:pPr>
      <w:rPr>
        <w:rFonts w:ascii="Symbol" w:hAnsi="Symbol" w:hint="default"/>
      </w:rPr>
    </w:lvl>
    <w:lvl w:ilvl="4" w:tplc="FA5C3778" w:tentative="1">
      <w:start w:val="1"/>
      <w:numFmt w:val="bullet"/>
      <w:lvlText w:val="o"/>
      <w:lvlJc w:val="left"/>
      <w:pPr>
        <w:ind w:left="3960" w:hanging="360"/>
      </w:pPr>
      <w:rPr>
        <w:rFonts w:ascii="Courier New" w:hAnsi="Courier New" w:hint="default"/>
      </w:rPr>
    </w:lvl>
    <w:lvl w:ilvl="5" w:tplc="4C20C580" w:tentative="1">
      <w:start w:val="1"/>
      <w:numFmt w:val="bullet"/>
      <w:lvlText w:val=""/>
      <w:lvlJc w:val="left"/>
      <w:pPr>
        <w:ind w:left="4680" w:hanging="360"/>
      </w:pPr>
      <w:rPr>
        <w:rFonts w:ascii="Wingdings" w:hAnsi="Wingdings" w:hint="default"/>
      </w:rPr>
    </w:lvl>
    <w:lvl w:ilvl="6" w:tplc="454E1654" w:tentative="1">
      <w:start w:val="1"/>
      <w:numFmt w:val="bullet"/>
      <w:lvlText w:val=""/>
      <w:lvlJc w:val="left"/>
      <w:pPr>
        <w:ind w:left="5400" w:hanging="360"/>
      </w:pPr>
      <w:rPr>
        <w:rFonts w:ascii="Symbol" w:hAnsi="Symbol" w:hint="default"/>
      </w:rPr>
    </w:lvl>
    <w:lvl w:ilvl="7" w:tplc="1C38F1EA" w:tentative="1">
      <w:start w:val="1"/>
      <w:numFmt w:val="bullet"/>
      <w:lvlText w:val="o"/>
      <w:lvlJc w:val="left"/>
      <w:pPr>
        <w:ind w:left="6120" w:hanging="360"/>
      </w:pPr>
      <w:rPr>
        <w:rFonts w:ascii="Courier New" w:hAnsi="Courier New" w:hint="default"/>
      </w:rPr>
    </w:lvl>
    <w:lvl w:ilvl="8" w:tplc="2990CC60" w:tentative="1">
      <w:start w:val="1"/>
      <w:numFmt w:val="bullet"/>
      <w:lvlText w:val=""/>
      <w:lvlJc w:val="left"/>
      <w:pPr>
        <w:ind w:left="6840" w:hanging="360"/>
      </w:pPr>
      <w:rPr>
        <w:rFonts w:ascii="Wingdings" w:hAnsi="Wingdings" w:hint="default"/>
      </w:rPr>
    </w:lvl>
  </w:abstractNum>
  <w:abstractNum w:abstractNumId="10">
    <w:nsid w:val="201F72F7"/>
    <w:multiLevelType w:val="hybridMultilevel"/>
    <w:tmpl w:val="988A94F8"/>
    <w:lvl w:ilvl="0" w:tplc="6226D5E6">
      <w:numFmt w:val="bullet"/>
      <w:lvlText w:val="•"/>
      <w:lvlJc w:val="left"/>
      <w:pPr>
        <w:ind w:left="1080" w:hanging="360"/>
      </w:pPr>
      <w:rPr>
        <w:rFonts w:ascii="Calibri" w:eastAsiaTheme="minorHAnsi" w:hAnsi="Calibri" w:hint="default"/>
      </w:rPr>
    </w:lvl>
    <w:lvl w:ilvl="1" w:tplc="734E1A9A" w:tentative="1">
      <w:start w:val="1"/>
      <w:numFmt w:val="bullet"/>
      <w:lvlText w:val="o"/>
      <w:lvlJc w:val="left"/>
      <w:pPr>
        <w:ind w:left="2160" w:hanging="360"/>
      </w:pPr>
      <w:rPr>
        <w:rFonts w:ascii="Courier New" w:hAnsi="Courier New" w:hint="default"/>
      </w:rPr>
    </w:lvl>
    <w:lvl w:ilvl="2" w:tplc="0B68F0DA" w:tentative="1">
      <w:start w:val="1"/>
      <w:numFmt w:val="bullet"/>
      <w:lvlText w:val=""/>
      <w:lvlJc w:val="left"/>
      <w:pPr>
        <w:ind w:left="2880" w:hanging="360"/>
      </w:pPr>
      <w:rPr>
        <w:rFonts w:ascii="Wingdings" w:hAnsi="Wingdings" w:hint="default"/>
      </w:rPr>
    </w:lvl>
    <w:lvl w:ilvl="3" w:tplc="957E8990" w:tentative="1">
      <w:start w:val="1"/>
      <w:numFmt w:val="bullet"/>
      <w:lvlText w:val=""/>
      <w:lvlJc w:val="left"/>
      <w:pPr>
        <w:ind w:left="3600" w:hanging="360"/>
      </w:pPr>
      <w:rPr>
        <w:rFonts w:ascii="Symbol" w:hAnsi="Symbol" w:hint="default"/>
      </w:rPr>
    </w:lvl>
    <w:lvl w:ilvl="4" w:tplc="BDE6A268" w:tentative="1">
      <w:start w:val="1"/>
      <w:numFmt w:val="bullet"/>
      <w:lvlText w:val="o"/>
      <w:lvlJc w:val="left"/>
      <w:pPr>
        <w:ind w:left="4320" w:hanging="360"/>
      </w:pPr>
      <w:rPr>
        <w:rFonts w:ascii="Courier New" w:hAnsi="Courier New" w:hint="default"/>
      </w:rPr>
    </w:lvl>
    <w:lvl w:ilvl="5" w:tplc="0E589032" w:tentative="1">
      <w:start w:val="1"/>
      <w:numFmt w:val="bullet"/>
      <w:lvlText w:val=""/>
      <w:lvlJc w:val="left"/>
      <w:pPr>
        <w:ind w:left="5040" w:hanging="360"/>
      </w:pPr>
      <w:rPr>
        <w:rFonts w:ascii="Wingdings" w:hAnsi="Wingdings" w:hint="default"/>
      </w:rPr>
    </w:lvl>
    <w:lvl w:ilvl="6" w:tplc="3DEE61EA" w:tentative="1">
      <w:start w:val="1"/>
      <w:numFmt w:val="bullet"/>
      <w:lvlText w:val=""/>
      <w:lvlJc w:val="left"/>
      <w:pPr>
        <w:ind w:left="5760" w:hanging="360"/>
      </w:pPr>
      <w:rPr>
        <w:rFonts w:ascii="Symbol" w:hAnsi="Symbol" w:hint="default"/>
      </w:rPr>
    </w:lvl>
    <w:lvl w:ilvl="7" w:tplc="B830855E" w:tentative="1">
      <w:start w:val="1"/>
      <w:numFmt w:val="bullet"/>
      <w:lvlText w:val="o"/>
      <w:lvlJc w:val="left"/>
      <w:pPr>
        <w:ind w:left="6480" w:hanging="360"/>
      </w:pPr>
      <w:rPr>
        <w:rFonts w:ascii="Courier New" w:hAnsi="Courier New" w:hint="default"/>
      </w:rPr>
    </w:lvl>
    <w:lvl w:ilvl="8" w:tplc="E4C2941A" w:tentative="1">
      <w:start w:val="1"/>
      <w:numFmt w:val="bullet"/>
      <w:lvlText w:val=""/>
      <w:lvlJc w:val="left"/>
      <w:pPr>
        <w:ind w:left="7200" w:hanging="360"/>
      </w:pPr>
      <w:rPr>
        <w:rFonts w:ascii="Wingdings" w:hAnsi="Wingdings" w:hint="default"/>
      </w:rPr>
    </w:lvl>
  </w:abstractNum>
  <w:abstractNum w:abstractNumId="11">
    <w:nsid w:val="214746E0"/>
    <w:multiLevelType w:val="hybridMultilevel"/>
    <w:tmpl w:val="9F18DF74"/>
    <w:lvl w:ilvl="0" w:tplc="84F2DDD4">
      <w:start w:val="1"/>
      <w:numFmt w:val="bullet"/>
      <w:lvlText w:val="•"/>
      <w:lvlJc w:val="left"/>
      <w:pPr>
        <w:ind w:left="360" w:firstLine="0"/>
      </w:pPr>
      <w:rPr>
        <w:rFonts w:ascii="Calibri"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6F2444"/>
    <w:multiLevelType w:val="hybridMultilevel"/>
    <w:tmpl w:val="D6D8A35E"/>
    <w:lvl w:ilvl="0" w:tplc="54C0AFE6">
      <w:numFmt w:val="bullet"/>
      <w:lvlText w:val="•"/>
      <w:lvlJc w:val="left"/>
      <w:pPr>
        <w:ind w:left="360" w:hanging="360"/>
      </w:pPr>
      <w:rPr>
        <w:rFonts w:ascii="Calibri" w:eastAsiaTheme="minorHAnsi" w:hAnsi="Calibri" w:hint="default"/>
      </w:rPr>
    </w:lvl>
    <w:lvl w:ilvl="1" w:tplc="A5EAB1FC" w:tentative="1">
      <w:start w:val="1"/>
      <w:numFmt w:val="bullet"/>
      <w:lvlText w:val="o"/>
      <w:lvlJc w:val="left"/>
      <w:pPr>
        <w:ind w:left="1440" w:hanging="360"/>
      </w:pPr>
      <w:rPr>
        <w:rFonts w:ascii="Courier New" w:hAnsi="Courier New" w:hint="default"/>
      </w:rPr>
    </w:lvl>
    <w:lvl w:ilvl="2" w:tplc="B9661DFC" w:tentative="1">
      <w:start w:val="1"/>
      <w:numFmt w:val="bullet"/>
      <w:lvlText w:val=""/>
      <w:lvlJc w:val="left"/>
      <w:pPr>
        <w:ind w:left="2160" w:hanging="360"/>
      </w:pPr>
      <w:rPr>
        <w:rFonts w:ascii="Wingdings" w:hAnsi="Wingdings" w:hint="default"/>
      </w:rPr>
    </w:lvl>
    <w:lvl w:ilvl="3" w:tplc="C1021316" w:tentative="1">
      <w:start w:val="1"/>
      <w:numFmt w:val="bullet"/>
      <w:lvlText w:val=""/>
      <w:lvlJc w:val="left"/>
      <w:pPr>
        <w:ind w:left="2880" w:hanging="360"/>
      </w:pPr>
      <w:rPr>
        <w:rFonts w:ascii="Symbol" w:hAnsi="Symbol" w:hint="default"/>
      </w:rPr>
    </w:lvl>
    <w:lvl w:ilvl="4" w:tplc="AC408BF4" w:tentative="1">
      <w:start w:val="1"/>
      <w:numFmt w:val="bullet"/>
      <w:lvlText w:val="o"/>
      <w:lvlJc w:val="left"/>
      <w:pPr>
        <w:ind w:left="3600" w:hanging="360"/>
      </w:pPr>
      <w:rPr>
        <w:rFonts w:ascii="Courier New" w:hAnsi="Courier New" w:hint="default"/>
      </w:rPr>
    </w:lvl>
    <w:lvl w:ilvl="5" w:tplc="8F4CD75C" w:tentative="1">
      <w:start w:val="1"/>
      <w:numFmt w:val="bullet"/>
      <w:lvlText w:val=""/>
      <w:lvlJc w:val="left"/>
      <w:pPr>
        <w:ind w:left="4320" w:hanging="360"/>
      </w:pPr>
      <w:rPr>
        <w:rFonts w:ascii="Wingdings" w:hAnsi="Wingdings" w:hint="default"/>
      </w:rPr>
    </w:lvl>
    <w:lvl w:ilvl="6" w:tplc="62747DC4" w:tentative="1">
      <w:start w:val="1"/>
      <w:numFmt w:val="bullet"/>
      <w:lvlText w:val=""/>
      <w:lvlJc w:val="left"/>
      <w:pPr>
        <w:ind w:left="5040" w:hanging="360"/>
      </w:pPr>
      <w:rPr>
        <w:rFonts w:ascii="Symbol" w:hAnsi="Symbol" w:hint="default"/>
      </w:rPr>
    </w:lvl>
    <w:lvl w:ilvl="7" w:tplc="321CCBDC" w:tentative="1">
      <w:start w:val="1"/>
      <w:numFmt w:val="bullet"/>
      <w:lvlText w:val="o"/>
      <w:lvlJc w:val="left"/>
      <w:pPr>
        <w:ind w:left="5760" w:hanging="360"/>
      </w:pPr>
      <w:rPr>
        <w:rFonts w:ascii="Courier New" w:hAnsi="Courier New" w:hint="default"/>
      </w:rPr>
    </w:lvl>
    <w:lvl w:ilvl="8" w:tplc="55ECD03E" w:tentative="1">
      <w:start w:val="1"/>
      <w:numFmt w:val="bullet"/>
      <w:lvlText w:val=""/>
      <w:lvlJc w:val="left"/>
      <w:pPr>
        <w:ind w:left="6480" w:hanging="360"/>
      </w:pPr>
      <w:rPr>
        <w:rFonts w:ascii="Wingdings" w:hAnsi="Wingdings" w:hint="default"/>
      </w:rPr>
    </w:lvl>
  </w:abstractNum>
  <w:abstractNum w:abstractNumId="13">
    <w:nsid w:val="26CD4AE7"/>
    <w:multiLevelType w:val="hybridMultilevel"/>
    <w:tmpl w:val="80C80BA4"/>
    <w:lvl w:ilvl="0" w:tplc="84F2DDD4">
      <w:start w:val="1"/>
      <w:numFmt w:val="bullet"/>
      <w:lvlText w:val="•"/>
      <w:lvlJc w:val="left"/>
      <w:pPr>
        <w:ind w:left="360" w:firstLine="0"/>
      </w:pPr>
      <w:rPr>
        <w:rFonts w:ascii="Calibr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EB2BC2"/>
    <w:multiLevelType w:val="hybridMultilevel"/>
    <w:tmpl w:val="F79E0FF8"/>
    <w:lvl w:ilvl="0" w:tplc="D048CF06">
      <w:numFmt w:val="bullet"/>
      <w:lvlText w:val="•"/>
      <w:lvlJc w:val="left"/>
      <w:pPr>
        <w:ind w:left="720" w:hanging="360"/>
      </w:pPr>
      <w:rPr>
        <w:rFonts w:ascii="Calibri" w:eastAsiaTheme="minorHAnsi" w:hAnsi="Calibri" w:hint="default"/>
      </w:rPr>
    </w:lvl>
    <w:lvl w:ilvl="1" w:tplc="04090019" w:tentative="1">
      <w:start w:val="1"/>
      <w:numFmt w:val="bullet"/>
      <w:lvlText w:val="o"/>
      <w:lvlJc w:val="left"/>
      <w:pPr>
        <w:ind w:left="1800" w:hanging="360"/>
      </w:pPr>
      <w:rPr>
        <w:rFonts w:ascii="Courier New" w:hAnsi="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5">
    <w:nsid w:val="283C338A"/>
    <w:multiLevelType w:val="hybridMultilevel"/>
    <w:tmpl w:val="F788D9DC"/>
    <w:lvl w:ilvl="0" w:tplc="B7A6E144">
      <w:numFmt w:val="bullet"/>
      <w:lvlText w:val="•"/>
      <w:lvlJc w:val="left"/>
      <w:pPr>
        <w:ind w:left="1440" w:hanging="360"/>
      </w:pPr>
      <w:rPr>
        <w:rFonts w:ascii="Calibri" w:eastAsiaTheme="minorHAnsi" w:hAnsi="Calibri" w:hint="default"/>
      </w:rPr>
    </w:lvl>
    <w:lvl w:ilvl="1" w:tplc="04090019">
      <w:start w:val="1"/>
      <w:numFmt w:val="bullet"/>
      <w:lvlText w:val="o"/>
      <w:lvlJc w:val="left"/>
      <w:pPr>
        <w:ind w:left="2520" w:hanging="360"/>
      </w:pPr>
      <w:rPr>
        <w:rFonts w:ascii="Courier New" w:hAnsi="Courier New" w:hint="default"/>
      </w:rPr>
    </w:lvl>
    <w:lvl w:ilvl="2" w:tplc="0409001B" w:tentative="1">
      <w:start w:val="1"/>
      <w:numFmt w:val="bullet"/>
      <w:lvlText w:val=""/>
      <w:lvlJc w:val="left"/>
      <w:pPr>
        <w:ind w:left="3240" w:hanging="360"/>
      </w:pPr>
      <w:rPr>
        <w:rFonts w:ascii="Wingdings" w:hAnsi="Wingdings" w:hint="default"/>
      </w:rPr>
    </w:lvl>
    <w:lvl w:ilvl="3" w:tplc="0409000F" w:tentative="1">
      <w:start w:val="1"/>
      <w:numFmt w:val="bullet"/>
      <w:lvlText w:val=""/>
      <w:lvlJc w:val="left"/>
      <w:pPr>
        <w:ind w:left="3960" w:hanging="360"/>
      </w:pPr>
      <w:rPr>
        <w:rFonts w:ascii="Symbol" w:hAnsi="Symbol" w:hint="default"/>
      </w:rPr>
    </w:lvl>
    <w:lvl w:ilvl="4" w:tplc="04090019" w:tentative="1">
      <w:start w:val="1"/>
      <w:numFmt w:val="bullet"/>
      <w:lvlText w:val="o"/>
      <w:lvlJc w:val="left"/>
      <w:pPr>
        <w:ind w:left="4680" w:hanging="360"/>
      </w:pPr>
      <w:rPr>
        <w:rFonts w:ascii="Courier New" w:hAnsi="Courier New" w:hint="default"/>
      </w:rPr>
    </w:lvl>
    <w:lvl w:ilvl="5" w:tplc="0409001B" w:tentative="1">
      <w:start w:val="1"/>
      <w:numFmt w:val="bullet"/>
      <w:lvlText w:val=""/>
      <w:lvlJc w:val="left"/>
      <w:pPr>
        <w:ind w:left="5400" w:hanging="360"/>
      </w:pPr>
      <w:rPr>
        <w:rFonts w:ascii="Wingdings" w:hAnsi="Wingdings" w:hint="default"/>
      </w:rPr>
    </w:lvl>
    <w:lvl w:ilvl="6" w:tplc="0409000F" w:tentative="1">
      <w:start w:val="1"/>
      <w:numFmt w:val="bullet"/>
      <w:lvlText w:val=""/>
      <w:lvlJc w:val="left"/>
      <w:pPr>
        <w:ind w:left="6120" w:hanging="360"/>
      </w:pPr>
      <w:rPr>
        <w:rFonts w:ascii="Symbol" w:hAnsi="Symbol" w:hint="default"/>
      </w:rPr>
    </w:lvl>
    <w:lvl w:ilvl="7" w:tplc="04090019" w:tentative="1">
      <w:start w:val="1"/>
      <w:numFmt w:val="bullet"/>
      <w:lvlText w:val="o"/>
      <w:lvlJc w:val="left"/>
      <w:pPr>
        <w:ind w:left="6840" w:hanging="360"/>
      </w:pPr>
      <w:rPr>
        <w:rFonts w:ascii="Courier New" w:hAnsi="Courier New" w:hint="default"/>
      </w:rPr>
    </w:lvl>
    <w:lvl w:ilvl="8" w:tplc="0409001B" w:tentative="1">
      <w:start w:val="1"/>
      <w:numFmt w:val="bullet"/>
      <w:lvlText w:val=""/>
      <w:lvlJc w:val="left"/>
      <w:pPr>
        <w:ind w:left="7560" w:hanging="360"/>
      </w:pPr>
      <w:rPr>
        <w:rFonts w:ascii="Wingdings" w:hAnsi="Wingdings" w:hint="default"/>
      </w:rPr>
    </w:lvl>
  </w:abstractNum>
  <w:abstractNum w:abstractNumId="16">
    <w:nsid w:val="2CBC535E"/>
    <w:multiLevelType w:val="hybridMultilevel"/>
    <w:tmpl w:val="0F5C7F8C"/>
    <w:lvl w:ilvl="0" w:tplc="B8BEFC14">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960E9D"/>
    <w:multiLevelType w:val="multilevel"/>
    <w:tmpl w:val="DB3410B0"/>
    <w:lvl w:ilvl="0">
      <w:start w:val="1"/>
      <w:numFmt w:val="bullet"/>
      <w:lvlText w:val="o"/>
      <w:lvlJc w:val="left"/>
      <w:pPr>
        <w:ind w:left="360" w:hanging="360"/>
      </w:pPr>
      <w:rPr>
        <w:rFonts w:ascii="Courier New" w:hAnsi="Courier New" w:hint="default"/>
      </w:rPr>
    </w:lvl>
    <w:lvl w:ilvl="1">
      <w:start w:val="1"/>
      <w:numFmt w:val="bullet"/>
      <w:lvlText w:val="o"/>
      <w:lvlJc w:val="left"/>
      <w:pPr>
        <w:ind w:left="36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520" w:hanging="360"/>
      </w:pPr>
      <w:rPr>
        <w:rFonts w:ascii="Courier New" w:hAnsi="Courier New"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960" w:hanging="360"/>
      </w:pPr>
      <w:rPr>
        <w:rFonts w:ascii="Symbol" w:hAnsi="Symbol" w:hint="default"/>
      </w:rPr>
    </w:lvl>
    <w:lvl w:ilvl="7">
      <w:start w:val="1"/>
      <w:numFmt w:val="bullet"/>
      <w:lvlText w:val="o"/>
      <w:lvlJc w:val="left"/>
      <w:pPr>
        <w:ind w:left="4680" w:hanging="360"/>
      </w:pPr>
      <w:rPr>
        <w:rFonts w:ascii="Courier New" w:hAnsi="Courier New" w:hint="default"/>
      </w:rPr>
    </w:lvl>
    <w:lvl w:ilvl="8">
      <w:start w:val="1"/>
      <w:numFmt w:val="bullet"/>
      <w:lvlText w:val=""/>
      <w:lvlJc w:val="left"/>
      <w:pPr>
        <w:ind w:left="5400" w:hanging="360"/>
      </w:pPr>
      <w:rPr>
        <w:rFonts w:ascii="Wingdings" w:hAnsi="Wingdings" w:hint="default"/>
      </w:rPr>
    </w:lvl>
  </w:abstractNum>
  <w:abstractNum w:abstractNumId="18">
    <w:nsid w:val="35A24AF3"/>
    <w:multiLevelType w:val="hybridMultilevel"/>
    <w:tmpl w:val="4636E390"/>
    <w:lvl w:ilvl="0" w:tplc="84F2DDD4">
      <w:start w:val="1"/>
      <w:numFmt w:val="bullet"/>
      <w:lvlText w:val="•"/>
      <w:lvlJc w:val="left"/>
      <w:pPr>
        <w:ind w:left="0" w:firstLine="0"/>
      </w:pPr>
      <w:rPr>
        <w:rFonts w:ascii="Calibr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75E523B"/>
    <w:multiLevelType w:val="hybridMultilevel"/>
    <w:tmpl w:val="5D5282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2D2ACC"/>
    <w:multiLevelType w:val="hybridMultilevel"/>
    <w:tmpl w:val="1A629C38"/>
    <w:lvl w:ilvl="0" w:tplc="B8BEFC14">
      <w:start w:val="1"/>
      <w:numFmt w:val="decimal"/>
      <w:pStyle w:val="List-Numb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1">
    <w:nsid w:val="40694B1F"/>
    <w:multiLevelType w:val="hybridMultilevel"/>
    <w:tmpl w:val="6A48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8F6898"/>
    <w:multiLevelType w:val="multilevel"/>
    <w:tmpl w:val="18827498"/>
    <w:lvl w:ilvl="0">
      <w:start w:val="1"/>
      <w:numFmt w:val="decimal"/>
      <w:pStyle w:val="Heading1"/>
      <w:lvlText w:val="%1.0"/>
      <w:lvlJc w:val="left"/>
      <w:pPr>
        <w:tabs>
          <w:tab w:val="num" w:pos="0"/>
        </w:tabs>
        <w:ind w:left="1440" w:hanging="1440"/>
      </w:pPr>
      <w:rPr>
        <w:rFonts w:hint="default"/>
      </w:rPr>
    </w:lvl>
    <w:lvl w:ilvl="1">
      <w:start w:val="1"/>
      <w:numFmt w:val="decimal"/>
      <w:pStyle w:val="Heading2"/>
      <w:lvlText w:val="%1.%2"/>
      <w:lvlJc w:val="left"/>
      <w:pPr>
        <w:tabs>
          <w:tab w:val="num" w:pos="0"/>
        </w:tabs>
        <w:ind w:left="1440" w:hanging="1440"/>
      </w:pPr>
      <w:rPr>
        <w:rFonts w:hint="default"/>
      </w:rPr>
    </w:lvl>
    <w:lvl w:ilvl="2">
      <w:start w:val="1"/>
      <w:numFmt w:val="decimal"/>
      <w:pStyle w:val="Heading3"/>
      <w:lvlText w:val="%1.%2.%3"/>
      <w:lvlJc w:val="left"/>
      <w:pPr>
        <w:tabs>
          <w:tab w:val="num" w:pos="0"/>
        </w:tabs>
        <w:ind w:left="1440" w:hanging="1440"/>
      </w:pPr>
      <w:rPr>
        <w:rFonts w:hint="default"/>
      </w:rPr>
    </w:lvl>
    <w:lvl w:ilvl="3">
      <w:start w:val="1"/>
      <w:numFmt w:val="decimal"/>
      <w:lvlText w:val="%1.%2.%3.%4"/>
      <w:lvlJc w:val="left"/>
      <w:pPr>
        <w:tabs>
          <w:tab w:val="num" w:pos="264"/>
        </w:tabs>
        <w:ind w:left="1560" w:hanging="1440"/>
      </w:pPr>
      <w:rPr>
        <w:rFonts w:hint="default"/>
        <w:u w:val="single"/>
      </w:rPr>
    </w:lvl>
    <w:lvl w:ilvl="4">
      <w:start w:val="1"/>
      <w:numFmt w:val="decimal"/>
      <w:pStyle w:val="Heading5"/>
      <w:lvlText w:val="%1.%2.%3.%4.%5"/>
      <w:lvlJc w:val="left"/>
      <w:pPr>
        <w:tabs>
          <w:tab w:val="num" w:pos="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nsid w:val="42126119"/>
    <w:multiLevelType w:val="hybridMultilevel"/>
    <w:tmpl w:val="A8FEA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5E47F27"/>
    <w:multiLevelType w:val="hybridMultilevel"/>
    <w:tmpl w:val="FBFC91A4"/>
    <w:lvl w:ilvl="0" w:tplc="E85C9C0A">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B721D05"/>
    <w:multiLevelType w:val="hybridMultilevel"/>
    <w:tmpl w:val="039CDA88"/>
    <w:lvl w:ilvl="0" w:tplc="84F2DDD4">
      <w:start w:val="1"/>
      <w:numFmt w:val="bullet"/>
      <w:lvlText w:val="•"/>
      <w:lvlJc w:val="left"/>
      <w:pPr>
        <w:ind w:left="0" w:firstLine="0"/>
      </w:pPr>
      <w:rPr>
        <w:rFonts w:ascii="Calibr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DFB50B9"/>
    <w:multiLevelType w:val="hybridMultilevel"/>
    <w:tmpl w:val="1A66FC78"/>
    <w:lvl w:ilvl="0" w:tplc="14B00ABC">
      <w:start w:val="1"/>
      <w:numFmt w:val="bullet"/>
      <w:lvlText w:val="o"/>
      <w:lvlJc w:val="left"/>
      <w:pPr>
        <w:ind w:left="720" w:hanging="360"/>
      </w:pPr>
      <w:rPr>
        <w:rFonts w:ascii="Courier New" w:hAnsi="Courier New" w:hint="default"/>
      </w:rPr>
    </w:lvl>
    <w:lvl w:ilvl="1" w:tplc="04090019" w:tentative="1">
      <w:start w:val="1"/>
      <w:numFmt w:val="bullet"/>
      <w:lvlText w:val="o"/>
      <w:lvlJc w:val="left"/>
      <w:pPr>
        <w:ind w:left="1800" w:hanging="360"/>
      </w:pPr>
      <w:rPr>
        <w:rFonts w:ascii="Courier New" w:hAnsi="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7">
    <w:nsid w:val="4ECC25E0"/>
    <w:multiLevelType w:val="hybridMultilevel"/>
    <w:tmpl w:val="81EA7D14"/>
    <w:lvl w:ilvl="0" w:tplc="B8BEFC14">
      <w:numFmt w:val="bullet"/>
      <w:lvlText w:val="•"/>
      <w:lvlJc w:val="left"/>
      <w:pPr>
        <w:ind w:left="108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F953CE6"/>
    <w:multiLevelType w:val="hybridMultilevel"/>
    <w:tmpl w:val="213C6EA2"/>
    <w:lvl w:ilvl="0" w:tplc="B8BEFC14">
      <w:numFmt w:val="bullet"/>
      <w:lvlText w:val="•"/>
      <w:lvlJc w:val="left"/>
      <w:pPr>
        <w:ind w:left="417" w:hanging="360"/>
      </w:pPr>
      <w:rPr>
        <w:rFonts w:ascii="Calibri" w:eastAsia="Cambria" w:hAnsi="Calibri"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9">
    <w:nsid w:val="549F2025"/>
    <w:multiLevelType w:val="hybridMultilevel"/>
    <w:tmpl w:val="DB3410B0"/>
    <w:lvl w:ilvl="0" w:tplc="14B00ABC">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0">
    <w:nsid w:val="551D0A0C"/>
    <w:multiLevelType w:val="hybridMultilevel"/>
    <w:tmpl w:val="1B7E0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A63221"/>
    <w:multiLevelType w:val="hybridMultilevel"/>
    <w:tmpl w:val="048CCF06"/>
    <w:lvl w:ilvl="0" w:tplc="B8BEFC1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8381F5E"/>
    <w:multiLevelType w:val="hybridMultilevel"/>
    <w:tmpl w:val="41EA1338"/>
    <w:lvl w:ilvl="0" w:tplc="84F2DDD4">
      <w:start w:val="1"/>
      <w:numFmt w:val="bullet"/>
      <w:lvlText w:val="•"/>
      <w:lvlJc w:val="left"/>
      <w:pPr>
        <w:ind w:left="360" w:firstLine="0"/>
      </w:pPr>
      <w:rPr>
        <w:rFonts w:ascii="Calibr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3E345D"/>
    <w:multiLevelType w:val="hybridMultilevel"/>
    <w:tmpl w:val="9EC09F46"/>
    <w:lvl w:ilvl="0" w:tplc="C4B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0D2FD2"/>
    <w:multiLevelType w:val="hybridMultilevel"/>
    <w:tmpl w:val="858244C4"/>
    <w:lvl w:ilvl="0" w:tplc="84F2DDD4">
      <w:start w:val="1"/>
      <w:numFmt w:val="bullet"/>
      <w:lvlText w:val="•"/>
      <w:lvlJc w:val="left"/>
      <w:pPr>
        <w:ind w:left="0" w:firstLine="0"/>
      </w:pPr>
      <w:rPr>
        <w:rFonts w:ascii="Calibr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83B69A3"/>
    <w:multiLevelType w:val="hybridMultilevel"/>
    <w:tmpl w:val="D71CE89A"/>
    <w:lvl w:ilvl="0" w:tplc="E85C9C0A">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2F61199"/>
    <w:multiLevelType w:val="multilevel"/>
    <w:tmpl w:val="F79E0FF8"/>
    <w:lvl w:ilvl="0">
      <w:numFmt w:val="bullet"/>
      <w:lvlText w:val="•"/>
      <w:lvlJc w:val="left"/>
      <w:pPr>
        <w:ind w:left="720" w:hanging="360"/>
      </w:pPr>
      <w:rPr>
        <w:rFonts w:ascii="Calibri" w:eastAsiaTheme="minorHAnsi" w:hAnsi="Calibri"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37">
    <w:nsid w:val="775670EC"/>
    <w:multiLevelType w:val="hybridMultilevel"/>
    <w:tmpl w:val="4238BC08"/>
    <w:lvl w:ilvl="0" w:tplc="174AE418">
      <w:numFmt w:val="bullet"/>
      <w:lvlText w:val="•"/>
      <w:lvlJc w:val="left"/>
      <w:pPr>
        <w:ind w:left="360" w:hanging="360"/>
      </w:pPr>
      <w:rPr>
        <w:rFonts w:ascii="Calibri" w:eastAsiaTheme="minorHAnsi" w:hAnsi="Calibri" w:hint="default"/>
      </w:rPr>
    </w:lvl>
    <w:lvl w:ilvl="1" w:tplc="04090019">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8">
    <w:nsid w:val="7B233615"/>
    <w:multiLevelType w:val="hybridMultilevel"/>
    <w:tmpl w:val="2C6220AA"/>
    <w:lvl w:ilvl="0" w:tplc="6B087930">
      <w:start w:val="1"/>
      <w:numFmt w:val="bullet"/>
      <w:pStyle w:val="MECIBULLET1"/>
      <w:lvlText w:val=""/>
      <w:lvlJc w:val="left"/>
      <w:pPr>
        <w:tabs>
          <w:tab w:val="num" w:pos="432"/>
        </w:tabs>
        <w:ind w:left="432" w:hanging="432"/>
      </w:pPr>
      <w:rPr>
        <w:rFonts w:ascii="Symbol" w:hAnsi="Symbol" w:hint="default"/>
        <w:sz w:val="22"/>
      </w:rPr>
    </w:lvl>
    <w:lvl w:ilvl="1" w:tplc="720E1F4E">
      <w:start w:val="1"/>
      <w:numFmt w:val="bullet"/>
      <w:lvlText w:val=""/>
      <w:lvlJc w:val="left"/>
      <w:pPr>
        <w:tabs>
          <w:tab w:val="num" w:pos="1512"/>
        </w:tabs>
        <w:ind w:left="1512" w:hanging="432"/>
      </w:pPr>
      <w:rPr>
        <w:rFonts w:ascii="Times" w:hAnsi="Times" w:hint="default"/>
      </w:rPr>
    </w:lvl>
    <w:lvl w:ilvl="2" w:tplc="3B463DCE">
      <w:start w:val="1"/>
      <w:numFmt w:val="decimal"/>
      <w:lvlText w:val="%3:"/>
      <w:lvlJc w:val="left"/>
      <w:pPr>
        <w:tabs>
          <w:tab w:val="num" w:pos="2412"/>
        </w:tabs>
        <w:ind w:left="2412" w:hanging="432"/>
      </w:pPr>
      <w:rPr>
        <w:rFonts w:ascii="Times" w:hAnsi="Times" w:hint="default"/>
        <w:b w:val="0"/>
        <w:i w:val="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B50768F"/>
    <w:multiLevelType w:val="hybridMultilevel"/>
    <w:tmpl w:val="1984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890768"/>
    <w:multiLevelType w:val="hybridMultilevel"/>
    <w:tmpl w:val="B2BC7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pStyle w:val="List-Bullet1"/>
        <w:lvlText w:val=""/>
        <w:legacy w:legacy="1" w:legacySpace="0" w:legacyIndent="360"/>
        <w:lvlJc w:val="left"/>
        <w:pPr>
          <w:ind w:left="1800" w:hanging="360"/>
        </w:pPr>
        <w:rPr>
          <w:rFonts w:ascii="Symbol" w:hAnsi="Symbol" w:hint="default"/>
        </w:rPr>
      </w:lvl>
    </w:lvlOverride>
  </w:num>
  <w:num w:numId="2">
    <w:abstractNumId w:val="7"/>
  </w:num>
  <w:num w:numId="3">
    <w:abstractNumId w:val="20"/>
  </w:num>
  <w:num w:numId="4">
    <w:abstractNumId w:val="22"/>
  </w:num>
  <w:num w:numId="5">
    <w:abstractNumId w:val="8"/>
  </w:num>
  <w:num w:numId="6">
    <w:abstractNumId w:val="28"/>
  </w:num>
  <w:num w:numId="7">
    <w:abstractNumId w:val="10"/>
  </w:num>
  <w:num w:numId="8">
    <w:abstractNumId w:val="9"/>
  </w:num>
  <w:num w:numId="9">
    <w:abstractNumId w:val="37"/>
  </w:num>
  <w:num w:numId="10">
    <w:abstractNumId w:val="14"/>
  </w:num>
  <w:num w:numId="11">
    <w:abstractNumId w:val="31"/>
  </w:num>
  <w:num w:numId="12">
    <w:abstractNumId w:val="27"/>
  </w:num>
  <w:num w:numId="13">
    <w:abstractNumId w:val="15"/>
  </w:num>
  <w:num w:numId="14">
    <w:abstractNumId w:val="12"/>
  </w:num>
  <w:num w:numId="15">
    <w:abstractNumId w:val="38"/>
  </w:num>
  <w:num w:numId="16">
    <w:abstractNumId w:val="3"/>
  </w:num>
  <w:num w:numId="17">
    <w:abstractNumId w:val="16"/>
  </w:num>
  <w:num w:numId="18">
    <w:abstractNumId w:val="36"/>
  </w:num>
  <w:num w:numId="19">
    <w:abstractNumId w:val="26"/>
  </w:num>
  <w:num w:numId="20">
    <w:abstractNumId w:val="29"/>
  </w:num>
  <w:num w:numId="21">
    <w:abstractNumId w:val="17"/>
  </w:num>
  <w:num w:numId="22">
    <w:abstractNumId w:val="25"/>
  </w:num>
  <w:num w:numId="23">
    <w:abstractNumId w:val="11"/>
  </w:num>
  <w:num w:numId="24">
    <w:abstractNumId w:val="18"/>
  </w:num>
  <w:num w:numId="25">
    <w:abstractNumId w:val="13"/>
  </w:num>
  <w:num w:numId="26">
    <w:abstractNumId w:val="34"/>
  </w:num>
  <w:num w:numId="27">
    <w:abstractNumId w:val="32"/>
  </w:num>
  <w:num w:numId="28">
    <w:abstractNumId w:val="2"/>
  </w:num>
  <w:num w:numId="29">
    <w:abstractNumId w:val="30"/>
  </w:num>
  <w:num w:numId="30">
    <w:abstractNumId w:val="39"/>
  </w:num>
  <w:num w:numId="31">
    <w:abstractNumId w:val="23"/>
  </w:num>
  <w:num w:numId="32">
    <w:abstractNumId w:val="33"/>
  </w:num>
  <w:num w:numId="33">
    <w:abstractNumId w:val="19"/>
  </w:num>
  <w:num w:numId="34">
    <w:abstractNumId w:val="21"/>
  </w:num>
  <w:num w:numId="35">
    <w:abstractNumId w:val="40"/>
  </w:num>
  <w:num w:numId="36">
    <w:abstractNumId w:val="5"/>
  </w:num>
  <w:num w:numId="37">
    <w:abstractNumId w:val="35"/>
  </w:num>
  <w:num w:numId="38">
    <w:abstractNumId w:val="4"/>
  </w:num>
  <w:num w:numId="39">
    <w:abstractNumId w:val="24"/>
  </w:num>
  <w:num w:numId="40">
    <w:abstractNumId w:val="6"/>
  </w:num>
  <w:num w:numId="41">
    <w:abstractNumId w:val="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5"/>
  <w:embedSystemFonts/>
  <w:proofState w:spelling="clean" w:grammar="clean"/>
  <w:stylePaneFormatFilter w:val="3701"/>
  <w:revisionView w:markup="0" w:comments="0" w:insDel="0" w:formatting="0"/>
  <w:trackRevisions/>
  <w:doNotTrackMoves/>
  <w:defaultTabStop w:val="720"/>
  <w:drawingGridHorizontalSpacing w:val="110"/>
  <w:drawingGridVerticalSpacing w:val="360"/>
  <w:displayHorizontalDrawingGridEvery w:val="0"/>
  <w:displayVerticalDrawingGridEvery w:val="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rsids>
    <w:rsidRoot w:val="00026CF7"/>
    <w:rsid w:val="00002CA5"/>
    <w:rsid w:val="00005BE8"/>
    <w:rsid w:val="000159DA"/>
    <w:rsid w:val="00026CF7"/>
    <w:rsid w:val="00027656"/>
    <w:rsid w:val="000328D0"/>
    <w:rsid w:val="00033D66"/>
    <w:rsid w:val="00041C2E"/>
    <w:rsid w:val="00043AD3"/>
    <w:rsid w:val="0006613A"/>
    <w:rsid w:val="00075D66"/>
    <w:rsid w:val="000B0981"/>
    <w:rsid w:val="000B18ED"/>
    <w:rsid w:val="000C05AA"/>
    <w:rsid w:val="000D35B0"/>
    <w:rsid w:val="000E7915"/>
    <w:rsid w:val="000F53C1"/>
    <w:rsid w:val="000F6C70"/>
    <w:rsid w:val="00100686"/>
    <w:rsid w:val="00102E69"/>
    <w:rsid w:val="0010397A"/>
    <w:rsid w:val="00107241"/>
    <w:rsid w:val="001153EA"/>
    <w:rsid w:val="00125CC7"/>
    <w:rsid w:val="00142819"/>
    <w:rsid w:val="00145627"/>
    <w:rsid w:val="001546FE"/>
    <w:rsid w:val="0016084E"/>
    <w:rsid w:val="00167DBE"/>
    <w:rsid w:val="00170266"/>
    <w:rsid w:val="0018181F"/>
    <w:rsid w:val="00186572"/>
    <w:rsid w:val="00187DB2"/>
    <w:rsid w:val="001A1A19"/>
    <w:rsid w:val="001B4B65"/>
    <w:rsid w:val="001B635F"/>
    <w:rsid w:val="001B7201"/>
    <w:rsid w:val="001D2147"/>
    <w:rsid w:val="001E059F"/>
    <w:rsid w:val="001F0894"/>
    <w:rsid w:val="002135E1"/>
    <w:rsid w:val="00224B67"/>
    <w:rsid w:val="002403D9"/>
    <w:rsid w:val="00241EC8"/>
    <w:rsid w:val="0025360B"/>
    <w:rsid w:val="002629EB"/>
    <w:rsid w:val="00263182"/>
    <w:rsid w:val="00265C66"/>
    <w:rsid w:val="00275DCE"/>
    <w:rsid w:val="00283937"/>
    <w:rsid w:val="0029103F"/>
    <w:rsid w:val="0029334A"/>
    <w:rsid w:val="002A1741"/>
    <w:rsid w:val="002A3ECD"/>
    <w:rsid w:val="002B6688"/>
    <w:rsid w:val="002C08CC"/>
    <w:rsid w:val="002C1A43"/>
    <w:rsid w:val="002C1FF0"/>
    <w:rsid w:val="002C67BF"/>
    <w:rsid w:val="002D0071"/>
    <w:rsid w:val="002D44A2"/>
    <w:rsid w:val="002F529A"/>
    <w:rsid w:val="002F6800"/>
    <w:rsid w:val="00300172"/>
    <w:rsid w:val="003034C1"/>
    <w:rsid w:val="00305308"/>
    <w:rsid w:val="0030737F"/>
    <w:rsid w:val="003079B7"/>
    <w:rsid w:val="00320D20"/>
    <w:rsid w:val="00330CC5"/>
    <w:rsid w:val="00331DF8"/>
    <w:rsid w:val="00335745"/>
    <w:rsid w:val="0035413A"/>
    <w:rsid w:val="00357416"/>
    <w:rsid w:val="00376427"/>
    <w:rsid w:val="003831A1"/>
    <w:rsid w:val="0038323C"/>
    <w:rsid w:val="003A1230"/>
    <w:rsid w:val="003B661F"/>
    <w:rsid w:val="003D6390"/>
    <w:rsid w:val="003E0E71"/>
    <w:rsid w:val="003E47C7"/>
    <w:rsid w:val="003E6CB6"/>
    <w:rsid w:val="003F5593"/>
    <w:rsid w:val="004002D3"/>
    <w:rsid w:val="0040517D"/>
    <w:rsid w:val="00415DDD"/>
    <w:rsid w:val="004277FC"/>
    <w:rsid w:val="004332F1"/>
    <w:rsid w:val="00447299"/>
    <w:rsid w:val="00447F78"/>
    <w:rsid w:val="0045224A"/>
    <w:rsid w:val="00455E44"/>
    <w:rsid w:val="004572FA"/>
    <w:rsid w:val="00464C00"/>
    <w:rsid w:val="004708CD"/>
    <w:rsid w:val="00471412"/>
    <w:rsid w:val="004735A5"/>
    <w:rsid w:val="00481245"/>
    <w:rsid w:val="004933A2"/>
    <w:rsid w:val="004A7100"/>
    <w:rsid w:val="004B6ABC"/>
    <w:rsid w:val="004C2192"/>
    <w:rsid w:val="004D0FCA"/>
    <w:rsid w:val="004E56ED"/>
    <w:rsid w:val="004F145A"/>
    <w:rsid w:val="0050030D"/>
    <w:rsid w:val="00523ECB"/>
    <w:rsid w:val="00536F72"/>
    <w:rsid w:val="00542606"/>
    <w:rsid w:val="005514CD"/>
    <w:rsid w:val="005601F8"/>
    <w:rsid w:val="005618F6"/>
    <w:rsid w:val="00563227"/>
    <w:rsid w:val="00573101"/>
    <w:rsid w:val="005742B9"/>
    <w:rsid w:val="005752D0"/>
    <w:rsid w:val="00585012"/>
    <w:rsid w:val="0058712D"/>
    <w:rsid w:val="005920F6"/>
    <w:rsid w:val="00597E9E"/>
    <w:rsid w:val="005A6F14"/>
    <w:rsid w:val="005B5302"/>
    <w:rsid w:val="005B53E6"/>
    <w:rsid w:val="005B5631"/>
    <w:rsid w:val="005B6591"/>
    <w:rsid w:val="005C0538"/>
    <w:rsid w:val="005D2B2A"/>
    <w:rsid w:val="005D47F2"/>
    <w:rsid w:val="005D4D3B"/>
    <w:rsid w:val="005E5383"/>
    <w:rsid w:val="005F0A97"/>
    <w:rsid w:val="005F14CD"/>
    <w:rsid w:val="00600307"/>
    <w:rsid w:val="00602F65"/>
    <w:rsid w:val="00610577"/>
    <w:rsid w:val="00620303"/>
    <w:rsid w:val="006419D5"/>
    <w:rsid w:val="0064492C"/>
    <w:rsid w:val="00672318"/>
    <w:rsid w:val="00676D4E"/>
    <w:rsid w:val="006875A0"/>
    <w:rsid w:val="00695F2E"/>
    <w:rsid w:val="006A12FF"/>
    <w:rsid w:val="006A4F95"/>
    <w:rsid w:val="006B290E"/>
    <w:rsid w:val="006C1C5E"/>
    <w:rsid w:val="006C55F5"/>
    <w:rsid w:val="006D06E9"/>
    <w:rsid w:val="006D3DA1"/>
    <w:rsid w:val="006D6228"/>
    <w:rsid w:val="006D6495"/>
    <w:rsid w:val="006E7A5A"/>
    <w:rsid w:val="00700F0A"/>
    <w:rsid w:val="007024F1"/>
    <w:rsid w:val="007211FB"/>
    <w:rsid w:val="00745778"/>
    <w:rsid w:val="007500F1"/>
    <w:rsid w:val="00754256"/>
    <w:rsid w:val="0075762D"/>
    <w:rsid w:val="0079142F"/>
    <w:rsid w:val="00796A23"/>
    <w:rsid w:val="00797E03"/>
    <w:rsid w:val="007A02FB"/>
    <w:rsid w:val="007B01E6"/>
    <w:rsid w:val="007B2845"/>
    <w:rsid w:val="007D03A5"/>
    <w:rsid w:val="007D7BA8"/>
    <w:rsid w:val="008038D7"/>
    <w:rsid w:val="008047F7"/>
    <w:rsid w:val="0080779B"/>
    <w:rsid w:val="00807C17"/>
    <w:rsid w:val="0081707D"/>
    <w:rsid w:val="00821AB9"/>
    <w:rsid w:val="008253E1"/>
    <w:rsid w:val="00832451"/>
    <w:rsid w:val="00835DB1"/>
    <w:rsid w:val="00882654"/>
    <w:rsid w:val="008947E7"/>
    <w:rsid w:val="00894FB9"/>
    <w:rsid w:val="008A42D5"/>
    <w:rsid w:val="008B0F1B"/>
    <w:rsid w:val="008B4E04"/>
    <w:rsid w:val="008B7886"/>
    <w:rsid w:val="008C53EF"/>
    <w:rsid w:val="008D57D6"/>
    <w:rsid w:val="00900C0E"/>
    <w:rsid w:val="009311AA"/>
    <w:rsid w:val="009405C8"/>
    <w:rsid w:val="0094566F"/>
    <w:rsid w:val="0097491E"/>
    <w:rsid w:val="00977CAB"/>
    <w:rsid w:val="00985265"/>
    <w:rsid w:val="00985C49"/>
    <w:rsid w:val="009A33D8"/>
    <w:rsid w:val="009A46DC"/>
    <w:rsid w:val="009D57E1"/>
    <w:rsid w:val="009E122D"/>
    <w:rsid w:val="009E67E3"/>
    <w:rsid w:val="009F5109"/>
    <w:rsid w:val="00A02118"/>
    <w:rsid w:val="00A0710E"/>
    <w:rsid w:val="00A10CB1"/>
    <w:rsid w:val="00A10E73"/>
    <w:rsid w:val="00A145BD"/>
    <w:rsid w:val="00A16863"/>
    <w:rsid w:val="00A17B1D"/>
    <w:rsid w:val="00A40E30"/>
    <w:rsid w:val="00A415CF"/>
    <w:rsid w:val="00A45286"/>
    <w:rsid w:val="00A456E6"/>
    <w:rsid w:val="00A45795"/>
    <w:rsid w:val="00A4624B"/>
    <w:rsid w:val="00A46B1B"/>
    <w:rsid w:val="00A4786B"/>
    <w:rsid w:val="00A54856"/>
    <w:rsid w:val="00A61B2B"/>
    <w:rsid w:val="00A6415F"/>
    <w:rsid w:val="00A6630A"/>
    <w:rsid w:val="00A66D4B"/>
    <w:rsid w:val="00A73B05"/>
    <w:rsid w:val="00A81ACE"/>
    <w:rsid w:val="00A866E4"/>
    <w:rsid w:val="00A95B18"/>
    <w:rsid w:val="00AC2725"/>
    <w:rsid w:val="00AC5B93"/>
    <w:rsid w:val="00AD1202"/>
    <w:rsid w:val="00AD3457"/>
    <w:rsid w:val="00AD6482"/>
    <w:rsid w:val="00AF2A19"/>
    <w:rsid w:val="00B06B9B"/>
    <w:rsid w:val="00B15B50"/>
    <w:rsid w:val="00B253E1"/>
    <w:rsid w:val="00B31FD0"/>
    <w:rsid w:val="00B360BE"/>
    <w:rsid w:val="00B3616B"/>
    <w:rsid w:val="00B40C63"/>
    <w:rsid w:val="00B459F4"/>
    <w:rsid w:val="00B47768"/>
    <w:rsid w:val="00B647D2"/>
    <w:rsid w:val="00B64BCF"/>
    <w:rsid w:val="00B65045"/>
    <w:rsid w:val="00B6761D"/>
    <w:rsid w:val="00B847E7"/>
    <w:rsid w:val="00BA110E"/>
    <w:rsid w:val="00BA2F20"/>
    <w:rsid w:val="00BA5CFF"/>
    <w:rsid w:val="00BD4458"/>
    <w:rsid w:val="00BD4EB2"/>
    <w:rsid w:val="00BE44C6"/>
    <w:rsid w:val="00BF26A7"/>
    <w:rsid w:val="00BF321D"/>
    <w:rsid w:val="00C05AAF"/>
    <w:rsid w:val="00C06D83"/>
    <w:rsid w:val="00C271D5"/>
    <w:rsid w:val="00C2788B"/>
    <w:rsid w:val="00C3544B"/>
    <w:rsid w:val="00C36005"/>
    <w:rsid w:val="00C5140B"/>
    <w:rsid w:val="00C55E27"/>
    <w:rsid w:val="00C6323D"/>
    <w:rsid w:val="00C64877"/>
    <w:rsid w:val="00C6651B"/>
    <w:rsid w:val="00C753FB"/>
    <w:rsid w:val="00C75810"/>
    <w:rsid w:val="00C76D39"/>
    <w:rsid w:val="00C84296"/>
    <w:rsid w:val="00C8726A"/>
    <w:rsid w:val="00C96BDA"/>
    <w:rsid w:val="00CA1DB8"/>
    <w:rsid w:val="00CB3015"/>
    <w:rsid w:val="00CB47F1"/>
    <w:rsid w:val="00CC15CD"/>
    <w:rsid w:val="00CC6B55"/>
    <w:rsid w:val="00CD2ABB"/>
    <w:rsid w:val="00CE1C19"/>
    <w:rsid w:val="00CF1498"/>
    <w:rsid w:val="00D00637"/>
    <w:rsid w:val="00D0151B"/>
    <w:rsid w:val="00D027B7"/>
    <w:rsid w:val="00D0656C"/>
    <w:rsid w:val="00D10D1C"/>
    <w:rsid w:val="00D16877"/>
    <w:rsid w:val="00D236B5"/>
    <w:rsid w:val="00D27A86"/>
    <w:rsid w:val="00D53259"/>
    <w:rsid w:val="00D538CE"/>
    <w:rsid w:val="00D61E28"/>
    <w:rsid w:val="00D674CF"/>
    <w:rsid w:val="00D70B5E"/>
    <w:rsid w:val="00D87153"/>
    <w:rsid w:val="00D924FD"/>
    <w:rsid w:val="00D97735"/>
    <w:rsid w:val="00D97C1E"/>
    <w:rsid w:val="00DA3289"/>
    <w:rsid w:val="00DB13E3"/>
    <w:rsid w:val="00DD276D"/>
    <w:rsid w:val="00DD6294"/>
    <w:rsid w:val="00DF5BD4"/>
    <w:rsid w:val="00E07D64"/>
    <w:rsid w:val="00E117AC"/>
    <w:rsid w:val="00E1737F"/>
    <w:rsid w:val="00E36A87"/>
    <w:rsid w:val="00E40206"/>
    <w:rsid w:val="00E507C9"/>
    <w:rsid w:val="00E626CE"/>
    <w:rsid w:val="00E71124"/>
    <w:rsid w:val="00E72720"/>
    <w:rsid w:val="00E72875"/>
    <w:rsid w:val="00E8448F"/>
    <w:rsid w:val="00E84B07"/>
    <w:rsid w:val="00E92982"/>
    <w:rsid w:val="00EA5E1D"/>
    <w:rsid w:val="00EB2696"/>
    <w:rsid w:val="00EC466A"/>
    <w:rsid w:val="00ED738E"/>
    <w:rsid w:val="00ED7BBF"/>
    <w:rsid w:val="00EE187A"/>
    <w:rsid w:val="00EE40DA"/>
    <w:rsid w:val="00EF586F"/>
    <w:rsid w:val="00F001BF"/>
    <w:rsid w:val="00F14854"/>
    <w:rsid w:val="00F14B16"/>
    <w:rsid w:val="00F256BB"/>
    <w:rsid w:val="00F30D32"/>
    <w:rsid w:val="00F3539A"/>
    <w:rsid w:val="00F533A8"/>
    <w:rsid w:val="00F53680"/>
    <w:rsid w:val="00F54F07"/>
    <w:rsid w:val="00F5594A"/>
    <w:rsid w:val="00F55A49"/>
    <w:rsid w:val="00F66B81"/>
    <w:rsid w:val="00F67FD6"/>
    <w:rsid w:val="00F714C4"/>
    <w:rsid w:val="00F71E32"/>
    <w:rsid w:val="00F73157"/>
    <w:rsid w:val="00F80C13"/>
    <w:rsid w:val="00F838B2"/>
    <w:rsid w:val="00F86FD8"/>
    <w:rsid w:val="00F90781"/>
    <w:rsid w:val="00FA2BF2"/>
    <w:rsid w:val="00FC05FA"/>
    <w:rsid w:val="00FD59DC"/>
    <w:rsid w:val="00FD69EA"/>
    <w:rsid w:val="00FD7009"/>
    <w:rsid w:val="00FD78D3"/>
    <w:rsid w:val="00FE489B"/>
    <w:rsid w:val="00FE6024"/>
    <w:rsid w:val="00FF2FCB"/>
  </w:rsids>
  <m:mathPr>
    <m:mathFont m:val="SimSun"/>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annotation text" w:uiPriority="99"/>
    <w:lsdException w:name="annotation reference" w:uiPriority="99"/>
    <w:lsdException w:name="Body Text" w:uiPriority="99"/>
    <w:lsdException w:name="Hyperlink" w:uiPriority="99"/>
    <w:lsdException w:name="annotation subject" w:uiPriority="99"/>
    <w:lsdException w:name="Balloon Text" w:uiPriority="99"/>
    <w:lsdException w:name="List Paragraph" w:uiPriority="34" w:qFormat="1"/>
  </w:latentStyles>
  <w:style w:type="paragraph" w:default="1" w:styleId="Normal">
    <w:name w:val="Normal"/>
    <w:qFormat/>
    <w:rsid w:val="00FF2FCB"/>
    <w:rPr>
      <w:rFonts w:ascii="Arial" w:eastAsia="Times New Roman" w:hAnsi="Arial"/>
      <w:sz w:val="22"/>
    </w:rPr>
  </w:style>
  <w:style w:type="paragraph" w:styleId="Heading1">
    <w:name w:val="heading 1"/>
    <w:aliases w:val="Intrinsik 1"/>
    <w:basedOn w:val="Normal"/>
    <w:next w:val="Normal"/>
    <w:link w:val="Heading1Char"/>
    <w:autoRedefine/>
    <w:qFormat/>
    <w:rsid w:val="00FF2FCB"/>
    <w:pPr>
      <w:keepNext/>
      <w:numPr>
        <w:numId w:val="4"/>
      </w:numPr>
      <w:tabs>
        <w:tab w:val="left" w:pos="1440"/>
      </w:tabs>
      <w:outlineLvl w:val="0"/>
    </w:pPr>
    <w:rPr>
      <w:rFonts w:cs="Arial"/>
      <w:b/>
      <w:bCs/>
      <w:caps/>
      <w:kern w:val="32"/>
      <w:szCs w:val="22"/>
    </w:rPr>
  </w:style>
  <w:style w:type="paragraph" w:styleId="Heading2">
    <w:name w:val="heading 2"/>
    <w:aliases w:val="Intrinsik 2"/>
    <w:basedOn w:val="Normal"/>
    <w:next w:val="Normal"/>
    <w:link w:val="Heading2Char"/>
    <w:autoRedefine/>
    <w:qFormat/>
    <w:rsid w:val="00FF2FCB"/>
    <w:pPr>
      <w:keepNext/>
      <w:numPr>
        <w:ilvl w:val="1"/>
        <w:numId w:val="4"/>
      </w:numPr>
      <w:tabs>
        <w:tab w:val="left" w:pos="1440"/>
      </w:tabs>
      <w:outlineLvl w:val="1"/>
    </w:pPr>
    <w:rPr>
      <w:rFonts w:cs="Arial"/>
      <w:b/>
      <w:szCs w:val="22"/>
    </w:rPr>
  </w:style>
  <w:style w:type="paragraph" w:styleId="Heading3">
    <w:name w:val="heading 3"/>
    <w:aliases w:val="Intrinsik 3"/>
    <w:basedOn w:val="Normal"/>
    <w:next w:val="Normal"/>
    <w:link w:val="Heading3Char"/>
    <w:autoRedefine/>
    <w:qFormat/>
    <w:rsid w:val="00FF2FCB"/>
    <w:pPr>
      <w:keepNext/>
      <w:numPr>
        <w:ilvl w:val="2"/>
        <w:numId w:val="4"/>
      </w:numPr>
      <w:tabs>
        <w:tab w:val="left" w:pos="1440"/>
      </w:tabs>
      <w:outlineLvl w:val="2"/>
    </w:pPr>
    <w:rPr>
      <w:rFonts w:cs="Arial"/>
      <w:b/>
      <w:i/>
      <w:szCs w:val="22"/>
      <w:lang w:val="en-CA"/>
    </w:rPr>
  </w:style>
  <w:style w:type="paragraph" w:styleId="Heading4">
    <w:name w:val="heading 4"/>
    <w:aliases w:val="Intrinsik 4"/>
    <w:basedOn w:val="Normal"/>
    <w:next w:val="Normal"/>
    <w:link w:val="Heading4Char"/>
    <w:autoRedefine/>
    <w:qFormat/>
    <w:rsid w:val="00D70B5E"/>
    <w:pPr>
      <w:keepNext/>
      <w:numPr>
        <w:numId w:val="41"/>
      </w:numPr>
      <w:tabs>
        <w:tab w:val="left" w:pos="1440"/>
      </w:tabs>
      <w:outlineLvl w:val="3"/>
    </w:pPr>
    <w:rPr>
      <w:bCs/>
      <w:i/>
      <w:szCs w:val="28"/>
    </w:rPr>
  </w:style>
  <w:style w:type="paragraph" w:styleId="Heading5">
    <w:name w:val="heading 5"/>
    <w:aliases w:val="Intrinsik 5"/>
    <w:basedOn w:val="Normal"/>
    <w:next w:val="Normal"/>
    <w:link w:val="Heading5Char"/>
    <w:autoRedefine/>
    <w:qFormat/>
    <w:rsid w:val="00FF2FCB"/>
    <w:pPr>
      <w:numPr>
        <w:ilvl w:val="4"/>
        <w:numId w:val="4"/>
      </w:numPr>
      <w:tabs>
        <w:tab w:val="left" w:pos="1440"/>
      </w:tabs>
      <w:outlineLvl w:val="4"/>
    </w:pPr>
    <w:rPr>
      <w:bCs/>
      <w:iCs/>
      <w:szCs w:val="26"/>
    </w:rPr>
  </w:style>
  <w:style w:type="paragraph" w:styleId="Heading6">
    <w:name w:val="heading 6"/>
    <w:basedOn w:val="Normal"/>
    <w:next w:val="Normal"/>
    <w:link w:val="Heading6Char"/>
    <w:rsid w:val="00FF2FCB"/>
    <w:pPr>
      <w:numPr>
        <w:ilvl w:val="5"/>
        <w:numId w:val="4"/>
      </w:numPr>
      <w:spacing w:before="240" w:after="60"/>
      <w:outlineLvl w:val="5"/>
    </w:pPr>
    <w:rPr>
      <w:b/>
      <w:bCs/>
      <w:szCs w:val="22"/>
    </w:rPr>
  </w:style>
  <w:style w:type="paragraph" w:styleId="Heading7">
    <w:name w:val="heading 7"/>
    <w:basedOn w:val="Normal"/>
    <w:next w:val="Normal"/>
    <w:link w:val="Heading7Char"/>
    <w:rsid w:val="00FF2FCB"/>
    <w:pPr>
      <w:numPr>
        <w:ilvl w:val="6"/>
        <w:numId w:val="4"/>
      </w:numPr>
      <w:spacing w:before="240" w:after="60"/>
      <w:outlineLvl w:val="6"/>
    </w:pPr>
  </w:style>
  <w:style w:type="paragraph" w:styleId="Heading8">
    <w:name w:val="heading 8"/>
    <w:basedOn w:val="Normal"/>
    <w:next w:val="Normal"/>
    <w:link w:val="Heading8Char"/>
    <w:rsid w:val="00FF2FCB"/>
    <w:pPr>
      <w:numPr>
        <w:ilvl w:val="7"/>
        <w:numId w:val="4"/>
      </w:numPr>
      <w:spacing w:before="240" w:after="60"/>
      <w:outlineLvl w:val="7"/>
    </w:pPr>
    <w:rPr>
      <w:i/>
      <w:iCs/>
    </w:rPr>
  </w:style>
  <w:style w:type="paragraph" w:styleId="Heading9">
    <w:name w:val="heading 9"/>
    <w:basedOn w:val="Normal"/>
    <w:next w:val="Normal"/>
    <w:link w:val="Heading9Char"/>
    <w:rsid w:val="00FF2FCB"/>
    <w:pPr>
      <w:numPr>
        <w:ilvl w:val="8"/>
        <w:numId w:val="4"/>
      </w:numPr>
      <w:spacing w:before="240" w:after="60"/>
      <w:outlineLvl w:val="8"/>
    </w:pPr>
    <w:rPr>
      <w:rFonts w:cs="Arial"/>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3216A2"/>
    <w:rPr>
      <w:rFonts w:ascii="Lucida Grande" w:hAnsi="Lucida Grande"/>
      <w:sz w:val="18"/>
      <w:szCs w:val="18"/>
    </w:rPr>
  </w:style>
  <w:style w:type="character" w:customStyle="1" w:styleId="BalloonTextChar">
    <w:name w:val="Balloon Text Char"/>
    <w:basedOn w:val="DefaultParagraphFont"/>
    <w:link w:val="BalloonText"/>
    <w:uiPriority w:val="99"/>
    <w:semiHidden/>
    <w:rsid w:val="00B531AF"/>
    <w:rPr>
      <w:rFonts w:ascii="Lucida Grande" w:hAnsi="Lucida Grande"/>
      <w:sz w:val="18"/>
      <w:szCs w:val="18"/>
    </w:rPr>
  </w:style>
  <w:style w:type="paragraph" w:styleId="Footer">
    <w:name w:val="footer"/>
    <w:basedOn w:val="Normal"/>
    <w:link w:val="FooterChar"/>
    <w:rsid w:val="00FF2FCB"/>
    <w:pPr>
      <w:tabs>
        <w:tab w:val="center" w:pos="4320"/>
        <w:tab w:val="right" w:pos="8640"/>
      </w:tabs>
    </w:pPr>
  </w:style>
  <w:style w:type="character" w:customStyle="1" w:styleId="FooterChar">
    <w:name w:val="Footer Char"/>
    <w:basedOn w:val="DefaultParagraphFont"/>
    <w:link w:val="Footer"/>
    <w:rsid w:val="00026CF7"/>
    <w:rPr>
      <w:rFonts w:ascii="Arial" w:eastAsia="Times New Roman" w:hAnsi="Arial"/>
      <w:sz w:val="22"/>
      <w:szCs w:val="24"/>
    </w:rPr>
  </w:style>
  <w:style w:type="character" w:styleId="PageNumber">
    <w:name w:val="page number"/>
    <w:basedOn w:val="DefaultParagraphFont"/>
    <w:rsid w:val="00FF2FCB"/>
    <w:rPr>
      <w:rFonts w:ascii="Times New Roman" w:hAnsi="Times New Roman"/>
      <w:i/>
      <w:sz w:val="20"/>
    </w:rPr>
  </w:style>
  <w:style w:type="paragraph" w:styleId="Header">
    <w:name w:val="header"/>
    <w:basedOn w:val="Normal"/>
    <w:link w:val="HeaderChar"/>
    <w:rsid w:val="00FF2FCB"/>
    <w:pPr>
      <w:tabs>
        <w:tab w:val="center" w:pos="4320"/>
        <w:tab w:val="right" w:pos="8640"/>
      </w:tabs>
    </w:pPr>
  </w:style>
  <w:style w:type="character" w:customStyle="1" w:styleId="HeaderChar">
    <w:name w:val="Header Char"/>
    <w:link w:val="Header"/>
    <w:rsid w:val="00A60D39"/>
    <w:rPr>
      <w:rFonts w:ascii="Arial" w:eastAsia="Times New Roman" w:hAnsi="Arial"/>
      <w:sz w:val="22"/>
      <w:szCs w:val="24"/>
    </w:rPr>
  </w:style>
  <w:style w:type="table" w:styleId="TableGrid">
    <w:name w:val="Table Grid"/>
    <w:aliases w:val="Intrinsik Table 2"/>
    <w:basedOn w:val="TableNormal"/>
    <w:rsid w:val="00FF2FCB"/>
    <w:rPr>
      <w:rFonts w:ascii="Arial" w:eastAsia="SimSun" w:hAnsi="Arial"/>
      <w:sz w:val="22"/>
      <w:lang w:val="en-GB"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aliases w:val="Intrinsik 3 Char"/>
    <w:link w:val="Heading3"/>
    <w:rsid w:val="00E507C9"/>
    <w:rPr>
      <w:rFonts w:ascii="Arial" w:eastAsia="Times New Roman" w:hAnsi="Arial" w:cs="Arial"/>
      <w:b/>
      <w:i/>
      <w:sz w:val="22"/>
      <w:szCs w:val="22"/>
      <w:lang w:val="en-CA"/>
    </w:rPr>
  </w:style>
  <w:style w:type="paragraph" w:styleId="FootnoteText">
    <w:name w:val="footnote text"/>
    <w:basedOn w:val="Normal"/>
    <w:link w:val="FootnoteTextChar"/>
    <w:uiPriority w:val="99"/>
    <w:unhideWhenUsed/>
    <w:rsid w:val="00EB6F34"/>
    <w:rPr>
      <w:rFonts w:ascii="Cambria" w:hAnsi="Cambria"/>
    </w:rPr>
  </w:style>
  <w:style w:type="character" w:customStyle="1" w:styleId="FootnoteTextChar">
    <w:name w:val="Footnote Text Char"/>
    <w:link w:val="FootnoteText"/>
    <w:uiPriority w:val="99"/>
    <w:rsid w:val="00EB6F34"/>
    <w:rPr>
      <w:sz w:val="24"/>
      <w:szCs w:val="24"/>
    </w:rPr>
  </w:style>
  <w:style w:type="character" w:styleId="FootnoteReference">
    <w:name w:val="footnote reference"/>
    <w:uiPriority w:val="99"/>
    <w:semiHidden/>
    <w:unhideWhenUsed/>
    <w:rsid w:val="00EB6F34"/>
    <w:rPr>
      <w:vertAlign w:val="superscript"/>
    </w:rPr>
  </w:style>
  <w:style w:type="paragraph" w:styleId="TOC1">
    <w:name w:val="toc 1"/>
    <w:basedOn w:val="Normal"/>
    <w:next w:val="Normal"/>
    <w:autoRedefine/>
    <w:uiPriority w:val="39"/>
    <w:rsid w:val="00FF2FCB"/>
    <w:pPr>
      <w:tabs>
        <w:tab w:val="left" w:pos="720"/>
        <w:tab w:val="right" w:leader="dot" w:pos="9350"/>
      </w:tabs>
    </w:pPr>
    <w:rPr>
      <w:b/>
      <w:caps/>
      <w:noProof/>
    </w:rPr>
  </w:style>
  <w:style w:type="paragraph" w:styleId="TOC2">
    <w:name w:val="toc 2"/>
    <w:basedOn w:val="Normal"/>
    <w:next w:val="Normal"/>
    <w:autoRedefine/>
    <w:uiPriority w:val="39"/>
    <w:rsid w:val="00FF2FCB"/>
    <w:pPr>
      <w:ind w:left="240"/>
    </w:pPr>
  </w:style>
  <w:style w:type="paragraph" w:styleId="TOC3">
    <w:name w:val="toc 3"/>
    <w:basedOn w:val="Normal"/>
    <w:next w:val="Normal"/>
    <w:autoRedefine/>
    <w:uiPriority w:val="39"/>
    <w:rsid w:val="00FF2FCB"/>
    <w:pPr>
      <w:ind w:left="480"/>
    </w:pPr>
  </w:style>
  <w:style w:type="paragraph" w:styleId="TOC4">
    <w:name w:val="toc 4"/>
    <w:basedOn w:val="Normal"/>
    <w:next w:val="Normal"/>
    <w:autoRedefine/>
    <w:uiPriority w:val="39"/>
    <w:rsid w:val="00FF2FCB"/>
    <w:pPr>
      <w:ind w:left="720"/>
    </w:pPr>
  </w:style>
  <w:style w:type="paragraph" w:styleId="TOC5">
    <w:name w:val="toc 5"/>
    <w:basedOn w:val="Normal"/>
    <w:next w:val="Normal"/>
    <w:autoRedefine/>
    <w:uiPriority w:val="39"/>
    <w:semiHidden/>
    <w:unhideWhenUsed/>
    <w:rsid w:val="00DD1DB3"/>
    <w:pPr>
      <w:ind w:left="960"/>
    </w:pPr>
  </w:style>
  <w:style w:type="paragraph" w:styleId="TOC6">
    <w:name w:val="toc 6"/>
    <w:basedOn w:val="Normal"/>
    <w:next w:val="Normal"/>
    <w:autoRedefine/>
    <w:uiPriority w:val="39"/>
    <w:semiHidden/>
    <w:unhideWhenUsed/>
    <w:rsid w:val="00DD1DB3"/>
    <w:pPr>
      <w:ind w:left="1200"/>
    </w:pPr>
  </w:style>
  <w:style w:type="paragraph" w:styleId="TOC7">
    <w:name w:val="toc 7"/>
    <w:basedOn w:val="Normal"/>
    <w:next w:val="Normal"/>
    <w:autoRedefine/>
    <w:uiPriority w:val="39"/>
    <w:semiHidden/>
    <w:unhideWhenUsed/>
    <w:rsid w:val="00DD1DB3"/>
    <w:pPr>
      <w:ind w:left="1440"/>
    </w:pPr>
  </w:style>
  <w:style w:type="paragraph" w:styleId="TOC8">
    <w:name w:val="toc 8"/>
    <w:basedOn w:val="Normal"/>
    <w:next w:val="Normal"/>
    <w:autoRedefine/>
    <w:uiPriority w:val="39"/>
    <w:semiHidden/>
    <w:unhideWhenUsed/>
    <w:rsid w:val="00DD1DB3"/>
    <w:pPr>
      <w:ind w:left="1680"/>
    </w:pPr>
  </w:style>
  <w:style w:type="paragraph" w:styleId="TOC9">
    <w:name w:val="toc 9"/>
    <w:basedOn w:val="Normal"/>
    <w:next w:val="Normal"/>
    <w:autoRedefine/>
    <w:uiPriority w:val="39"/>
    <w:semiHidden/>
    <w:unhideWhenUsed/>
    <w:rsid w:val="00DD1DB3"/>
    <w:pPr>
      <w:ind w:left="1920"/>
    </w:pPr>
  </w:style>
  <w:style w:type="character" w:styleId="Hyperlink">
    <w:name w:val="Hyperlink"/>
    <w:basedOn w:val="DefaultParagraphFont"/>
    <w:uiPriority w:val="99"/>
    <w:rsid w:val="00FF2FCB"/>
    <w:rPr>
      <w:color w:val="0000FF"/>
      <w:u w:val="single"/>
    </w:rPr>
  </w:style>
  <w:style w:type="character" w:styleId="FollowedHyperlink">
    <w:name w:val="FollowedHyperlink"/>
    <w:basedOn w:val="DefaultParagraphFont"/>
    <w:rsid w:val="00FF2FCB"/>
    <w:rPr>
      <w:color w:val="800080"/>
      <w:u w:val="single"/>
    </w:rPr>
  </w:style>
  <w:style w:type="character" w:customStyle="1" w:styleId="BalloonTextChar1">
    <w:name w:val="Balloon Text Char1"/>
    <w:link w:val="BalloonText"/>
    <w:uiPriority w:val="99"/>
    <w:semiHidden/>
    <w:rsid w:val="003216A2"/>
    <w:rPr>
      <w:rFonts w:ascii="Lucida Grande" w:hAnsi="Lucida Grande"/>
      <w:sz w:val="18"/>
      <w:szCs w:val="18"/>
    </w:rPr>
  </w:style>
  <w:style w:type="character" w:customStyle="1" w:styleId="Heading1Char">
    <w:name w:val="Heading 1 Char"/>
    <w:aliases w:val="Intrinsik 1 Char"/>
    <w:link w:val="Heading1"/>
    <w:rsid w:val="00585012"/>
    <w:rPr>
      <w:rFonts w:ascii="Arial" w:eastAsia="Times New Roman" w:hAnsi="Arial" w:cs="Arial"/>
      <w:b/>
      <w:bCs/>
      <w:caps/>
      <w:kern w:val="32"/>
      <w:sz w:val="22"/>
      <w:szCs w:val="22"/>
    </w:rPr>
  </w:style>
  <w:style w:type="paragraph" w:styleId="ListParagraph">
    <w:name w:val="List Paragraph"/>
    <w:basedOn w:val="Normal"/>
    <w:uiPriority w:val="34"/>
    <w:qFormat/>
    <w:rsid w:val="00AF2A19"/>
    <w:pPr>
      <w:ind w:left="720"/>
    </w:pPr>
  </w:style>
  <w:style w:type="character" w:customStyle="1" w:styleId="Heading2Char">
    <w:name w:val="Heading 2 Char"/>
    <w:aliases w:val="Intrinsik 2 Char"/>
    <w:link w:val="Heading2"/>
    <w:rsid w:val="005601F8"/>
    <w:rPr>
      <w:rFonts w:ascii="Arial" w:eastAsia="Times New Roman" w:hAnsi="Arial" w:cs="Arial"/>
      <w:b/>
      <w:sz w:val="22"/>
      <w:szCs w:val="22"/>
    </w:rPr>
  </w:style>
  <w:style w:type="character" w:styleId="CommentReference">
    <w:name w:val="annotation reference"/>
    <w:uiPriority w:val="99"/>
    <w:rsid w:val="00CC15CD"/>
    <w:rPr>
      <w:sz w:val="16"/>
      <w:szCs w:val="16"/>
    </w:rPr>
  </w:style>
  <w:style w:type="paragraph" w:styleId="CommentText">
    <w:name w:val="annotation text"/>
    <w:basedOn w:val="Normal"/>
    <w:link w:val="CommentTextChar"/>
    <w:uiPriority w:val="99"/>
    <w:rsid w:val="00CC15CD"/>
    <w:rPr>
      <w:sz w:val="20"/>
      <w:szCs w:val="20"/>
    </w:rPr>
  </w:style>
  <w:style w:type="character" w:customStyle="1" w:styleId="CommentTextChar">
    <w:name w:val="Comment Text Char"/>
    <w:basedOn w:val="DefaultParagraphFont"/>
    <w:link w:val="CommentText"/>
    <w:uiPriority w:val="99"/>
    <w:rsid w:val="00CC15CD"/>
  </w:style>
  <w:style w:type="paragraph" w:styleId="CommentSubject">
    <w:name w:val="annotation subject"/>
    <w:basedOn w:val="CommentText"/>
    <w:next w:val="CommentText"/>
    <w:link w:val="CommentSubjectChar"/>
    <w:uiPriority w:val="99"/>
    <w:rsid w:val="00CC15CD"/>
    <w:rPr>
      <w:rFonts w:ascii="Cambria" w:hAnsi="Cambria"/>
      <w:b/>
      <w:bCs/>
    </w:rPr>
  </w:style>
  <w:style w:type="character" w:customStyle="1" w:styleId="CommentSubjectChar">
    <w:name w:val="Comment Subject Char"/>
    <w:link w:val="CommentSubject"/>
    <w:uiPriority w:val="99"/>
    <w:rsid w:val="00CC15CD"/>
    <w:rPr>
      <w:b/>
      <w:bCs/>
    </w:rPr>
  </w:style>
  <w:style w:type="paragraph" w:styleId="Revision">
    <w:name w:val="Revision"/>
    <w:hidden/>
    <w:rsid w:val="00CC15CD"/>
  </w:style>
  <w:style w:type="character" w:customStyle="1" w:styleId="Heading4Char">
    <w:name w:val="Heading 4 Char"/>
    <w:aliases w:val="Intrinsik 4 Char"/>
    <w:link w:val="Heading4"/>
    <w:rsid w:val="00D70B5E"/>
    <w:rPr>
      <w:rFonts w:ascii="Arial" w:eastAsia="Times New Roman" w:hAnsi="Arial"/>
      <w:bCs/>
      <w:i/>
      <w:sz w:val="22"/>
      <w:szCs w:val="28"/>
    </w:rPr>
  </w:style>
  <w:style w:type="paragraph" w:customStyle="1" w:styleId="Default">
    <w:name w:val="Default"/>
    <w:rsid w:val="00E36A87"/>
    <w:pPr>
      <w:autoSpaceDE w:val="0"/>
      <w:autoSpaceDN w:val="0"/>
      <w:adjustRightInd w:val="0"/>
    </w:pPr>
    <w:rPr>
      <w:rFonts w:ascii="Times New Roman" w:hAnsi="Times New Roman"/>
      <w:color w:val="000000"/>
    </w:rPr>
  </w:style>
  <w:style w:type="paragraph" w:customStyle="1" w:styleId="RightPar3">
    <w:name w:val="Right Par 3"/>
    <w:basedOn w:val="Default"/>
    <w:next w:val="Default"/>
    <w:uiPriority w:val="99"/>
    <w:rsid w:val="00E36A87"/>
    <w:rPr>
      <w:color w:val="auto"/>
    </w:rPr>
  </w:style>
  <w:style w:type="paragraph" w:styleId="BodyTextIndent3">
    <w:name w:val="Body Text Indent 3"/>
    <w:basedOn w:val="Default"/>
    <w:next w:val="Default"/>
    <w:link w:val="BodyTextIndent3Char"/>
    <w:uiPriority w:val="99"/>
    <w:rsid w:val="00E36A87"/>
    <w:rPr>
      <w:color w:val="auto"/>
    </w:rPr>
  </w:style>
  <w:style w:type="character" w:customStyle="1" w:styleId="BodyTextIndent3Char">
    <w:name w:val="Body Text Indent 3 Char"/>
    <w:link w:val="BodyTextIndent3"/>
    <w:uiPriority w:val="99"/>
    <w:rsid w:val="00E36A87"/>
    <w:rPr>
      <w:rFonts w:ascii="Times New Roman" w:hAnsi="Times New Roman"/>
      <w:sz w:val="24"/>
      <w:szCs w:val="24"/>
    </w:rPr>
  </w:style>
  <w:style w:type="character" w:customStyle="1" w:styleId="Heading5Char">
    <w:name w:val="Heading 5 Char"/>
    <w:aliases w:val="Intrinsik 5 Char"/>
    <w:link w:val="Heading5"/>
    <w:rsid w:val="00B31FD0"/>
    <w:rPr>
      <w:rFonts w:ascii="Arial" w:eastAsia="Times New Roman" w:hAnsi="Arial"/>
      <w:bCs/>
      <w:iCs/>
      <w:sz w:val="22"/>
      <w:szCs w:val="26"/>
    </w:rPr>
  </w:style>
  <w:style w:type="paragraph" w:styleId="Caption">
    <w:name w:val="caption"/>
    <w:basedOn w:val="Normal"/>
    <w:next w:val="Normal"/>
    <w:unhideWhenUsed/>
    <w:qFormat/>
    <w:rsid w:val="00A10E73"/>
    <w:rPr>
      <w:b/>
      <w:bCs/>
      <w:sz w:val="20"/>
      <w:szCs w:val="20"/>
    </w:rPr>
  </w:style>
  <w:style w:type="paragraph" w:customStyle="1" w:styleId="division">
    <w:name w:val="division"/>
    <w:basedOn w:val="Normal"/>
    <w:rsid w:val="00EB2696"/>
    <w:pPr>
      <w:spacing w:before="240" w:after="168" w:line="360" w:lineRule="atLeast"/>
      <w:jc w:val="center"/>
    </w:pPr>
    <w:rPr>
      <w:rFonts w:ascii="Verdana" w:hAnsi="Verdana"/>
      <w:b/>
      <w:bCs/>
      <w:color w:val="000000"/>
      <w:sz w:val="26"/>
      <w:szCs w:val="26"/>
    </w:rPr>
  </w:style>
  <w:style w:type="paragraph" w:customStyle="1" w:styleId="sub">
    <w:name w:val="sub"/>
    <w:basedOn w:val="Normal"/>
    <w:rsid w:val="00EB2696"/>
    <w:pPr>
      <w:spacing w:before="120" w:line="360" w:lineRule="atLeast"/>
      <w:ind w:left="1344"/>
    </w:pPr>
    <w:rPr>
      <w:rFonts w:ascii="Verdana" w:hAnsi="Verdana"/>
      <w:color w:val="000000"/>
    </w:rPr>
  </w:style>
  <w:style w:type="paragraph" w:customStyle="1" w:styleId="para">
    <w:name w:val="para"/>
    <w:basedOn w:val="Normal"/>
    <w:rsid w:val="00EB2696"/>
    <w:pPr>
      <w:spacing w:before="120" w:line="360" w:lineRule="atLeast"/>
      <w:ind w:left="2640"/>
    </w:pPr>
    <w:rPr>
      <w:rFonts w:ascii="Verdana" w:hAnsi="Verdana"/>
      <w:color w:val="000000"/>
    </w:rPr>
  </w:style>
  <w:style w:type="paragraph" w:customStyle="1" w:styleId="sec2">
    <w:name w:val="sec2"/>
    <w:basedOn w:val="Normal"/>
    <w:rsid w:val="00EB2696"/>
    <w:pPr>
      <w:spacing w:before="168" w:after="168" w:line="360" w:lineRule="atLeast"/>
      <w:ind w:left="1320" w:hanging="408"/>
    </w:pPr>
    <w:rPr>
      <w:rFonts w:ascii="Verdana" w:hAnsi="Verdana"/>
      <w:color w:val="000000"/>
    </w:rPr>
  </w:style>
  <w:style w:type="character" w:styleId="Strong">
    <w:name w:val="Strong"/>
    <w:uiPriority w:val="22"/>
    <w:qFormat/>
    <w:rsid w:val="00EB2696"/>
    <w:rPr>
      <w:b/>
      <w:bCs/>
    </w:rPr>
  </w:style>
  <w:style w:type="character" w:styleId="Emphasis">
    <w:name w:val="Emphasis"/>
    <w:uiPriority w:val="20"/>
    <w:qFormat/>
    <w:rsid w:val="00EB2696"/>
    <w:rPr>
      <w:i/>
      <w:iCs/>
    </w:rPr>
  </w:style>
  <w:style w:type="paragraph" w:customStyle="1" w:styleId="sec1">
    <w:name w:val="sec1"/>
    <w:basedOn w:val="Normal"/>
    <w:rsid w:val="00832451"/>
    <w:pPr>
      <w:spacing w:before="168" w:after="168" w:line="360" w:lineRule="atLeast"/>
      <w:ind w:left="1464" w:hanging="348"/>
    </w:pPr>
    <w:rPr>
      <w:rFonts w:ascii="Verdana" w:hAnsi="Verdana"/>
      <w:color w:val="000000"/>
    </w:rPr>
  </w:style>
  <w:style w:type="paragraph" w:styleId="NormalWeb">
    <w:name w:val="Normal (Web)"/>
    <w:basedOn w:val="Normal"/>
    <w:uiPriority w:val="99"/>
    <w:unhideWhenUsed/>
    <w:rsid w:val="00536F72"/>
    <w:pPr>
      <w:spacing w:after="360" w:line="360" w:lineRule="atLeast"/>
    </w:pPr>
    <w:rPr>
      <w:rFonts w:ascii="Times New Roman" w:hAnsi="Times New Roman"/>
    </w:rPr>
  </w:style>
  <w:style w:type="character" w:customStyle="1" w:styleId="small1">
    <w:name w:val="small1"/>
    <w:rsid w:val="00536F72"/>
    <w:rPr>
      <w:sz w:val="20"/>
      <w:szCs w:val="20"/>
    </w:rPr>
  </w:style>
  <w:style w:type="paragraph" w:styleId="BodyText">
    <w:name w:val="Body Text"/>
    <w:basedOn w:val="Normal"/>
    <w:link w:val="BodyTextChar"/>
    <w:uiPriority w:val="99"/>
    <w:rsid w:val="00D00637"/>
    <w:rPr>
      <w:rFonts w:ascii="Cambria" w:hAnsi="Cambria"/>
    </w:rPr>
  </w:style>
  <w:style w:type="character" w:customStyle="1" w:styleId="BodyTextChar">
    <w:name w:val="Body Text Char"/>
    <w:link w:val="BodyText"/>
    <w:uiPriority w:val="99"/>
    <w:rsid w:val="00D00637"/>
    <w:rPr>
      <w:sz w:val="24"/>
      <w:szCs w:val="24"/>
    </w:rPr>
  </w:style>
  <w:style w:type="character" w:customStyle="1" w:styleId="Heading6Char">
    <w:name w:val="Heading 6 Char"/>
    <w:link w:val="Heading6"/>
    <w:rsid w:val="00807C17"/>
    <w:rPr>
      <w:rFonts w:ascii="Arial" w:eastAsia="Times New Roman" w:hAnsi="Arial"/>
      <w:b/>
      <w:bCs/>
      <w:sz w:val="22"/>
      <w:szCs w:val="22"/>
    </w:rPr>
  </w:style>
  <w:style w:type="character" w:customStyle="1" w:styleId="Heading7Char">
    <w:name w:val="Heading 7 Char"/>
    <w:link w:val="Heading7"/>
    <w:rsid w:val="00807C17"/>
    <w:rPr>
      <w:rFonts w:ascii="Arial" w:eastAsia="Times New Roman" w:hAnsi="Arial"/>
      <w:sz w:val="22"/>
    </w:rPr>
  </w:style>
  <w:style w:type="character" w:customStyle="1" w:styleId="Heading8Char">
    <w:name w:val="Heading 8 Char"/>
    <w:link w:val="Heading8"/>
    <w:rsid w:val="00807C17"/>
    <w:rPr>
      <w:rFonts w:ascii="Arial" w:eastAsia="Times New Roman" w:hAnsi="Arial"/>
      <w:i/>
      <w:iCs/>
      <w:sz w:val="22"/>
    </w:rPr>
  </w:style>
  <w:style w:type="character" w:customStyle="1" w:styleId="Heading9Char">
    <w:name w:val="Heading 9 Char"/>
    <w:link w:val="Heading9"/>
    <w:rsid w:val="00807C17"/>
    <w:rPr>
      <w:rFonts w:ascii="Arial" w:eastAsia="Times New Roman" w:hAnsi="Arial" w:cs="Arial"/>
      <w:sz w:val="22"/>
      <w:szCs w:val="22"/>
    </w:rPr>
  </w:style>
  <w:style w:type="paragraph" w:customStyle="1" w:styleId="ReportText">
    <w:name w:val="Report Text"/>
    <w:basedOn w:val="Normal"/>
    <w:qFormat/>
    <w:rsid w:val="00224B67"/>
    <w:rPr>
      <w:rFonts w:cs="Arial"/>
    </w:rPr>
  </w:style>
  <w:style w:type="paragraph" w:customStyle="1" w:styleId="List-Number">
    <w:name w:val="List-Number"/>
    <w:basedOn w:val="ReportText"/>
    <w:qFormat/>
    <w:rsid w:val="00224B67"/>
    <w:pPr>
      <w:numPr>
        <w:numId w:val="3"/>
      </w:numPr>
      <w:tabs>
        <w:tab w:val="left" w:pos="720"/>
      </w:tabs>
    </w:pPr>
  </w:style>
  <w:style w:type="paragraph" w:customStyle="1" w:styleId="List-Bullet1">
    <w:name w:val="List-Bullet1"/>
    <w:basedOn w:val="BodyText"/>
    <w:qFormat/>
    <w:rsid w:val="00882654"/>
    <w:pPr>
      <w:numPr>
        <w:numId w:val="1"/>
      </w:numPr>
      <w:ind w:left="720"/>
    </w:pPr>
    <w:rPr>
      <w:rFonts w:ascii="Calibri" w:hAnsi="Calibri"/>
    </w:rPr>
  </w:style>
  <w:style w:type="paragraph" w:customStyle="1" w:styleId="List-letter">
    <w:name w:val="List-letter"/>
    <w:basedOn w:val="para"/>
    <w:qFormat/>
    <w:rsid w:val="005601F8"/>
    <w:pPr>
      <w:numPr>
        <w:numId w:val="2"/>
      </w:numPr>
      <w:tabs>
        <w:tab w:val="left" w:pos="1260"/>
      </w:tabs>
      <w:spacing w:before="0" w:line="240" w:lineRule="auto"/>
      <w:ind w:left="1267" w:hanging="547"/>
    </w:pPr>
    <w:rPr>
      <w:rFonts w:ascii="Calibri" w:hAnsi="Calibri"/>
    </w:rPr>
  </w:style>
  <w:style w:type="paragraph" w:styleId="Quote">
    <w:name w:val="Quote"/>
    <w:basedOn w:val="Normal"/>
    <w:next w:val="Normal"/>
    <w:link w:val="QuoteChar"/>
    <w:qFormat/>
    <w:rsid w:val="005601F8"/>
    <w:rPr>
      <w:i/>
      <w:iCs/>
      <w:color w:val="000000"/>
    </w:rPr>
  </w:style>
  <w:style w:type="character" w:customStyle="1" w:styleId="QuoteChar">
    <w:name w:val="Quote Char"/>
    <w:link w:val="Quote"/>
    <w:rsid w:val="005601F8"/>
    <w:rPr>
      <w:rFonts w:ascii="Calibri" w:hAnsi="Calibri"/>
      <w:i/>
      <w:iCs/>
      <w:color w:val="000000"/>
      <w:sz w:val="24"/>
      <w:szCs w:val="24"/>
    </w:rPr>
  </w:style>
  <w:style w:type="paragraph" w:customStyle="1" w:styleId="StyleTOC1Left0Hanging05">
    <w:name w:val="Style TOC 1 + Left:  0&quot; Hanging:  0.5&quot;"/>
    <w:basedOn w:val="TOC1"/>
    <w:rsid w:val="00F30D32"/>
    <w:rPr>
      <w:szCs w:val="20"/>
    </w:rPr>
  </w:style>
  <w:style w:type="paragraph" w:customStyle="1" w:styleId="Heading">
    <w:name w:val="Heading"/>
    <w:basedOn w:val="Normal"/>
    <w:rsid w:val="00FF2FCB"/>
    <w:pPr>
      <w:keepNext/>
      <w:spacing w:after="240"/>
      <w:outlineLvl w:val="0"/>
    </w:pPr>
    <w:rPr>
      <w:b/>
      <w:caps/>
      <w:szCs w:val="20"/>
      <w:lang w:val="en-CA"/>
    </w:rPr>
  </w:style>
  <w:style w:type="paragraph" w:customStyle="1" w:styleId="Intrinsik-TableTitle">
    <w:name w:val="Intrinsik-Table Title"/>
    <w:basedOn w:val="Normal"/>
    <w:autoRedefine/>
    <w:qFormat/>
    <w:rsid w:val="00FF2FCB"/>
    <w:pPr>
      <w:keepNext/>
      <w:ind w:left="1440" w:hanging="1440"/>
    </w:pPr>
    <w:rPr>
      <w:b/>
      <w:bCs/>
      <w:szCs w:val="20"/>
      <w:lang w:val="en-CA"/>
    </w:rPr>
  </w:style>
  <w:style w:type="paragraph" w:customStyle="1" w:styleId="IntrinsikTableTitle">
    <w:name w:val="Intrinsik Table Title"/>
    <w:basedOn w:val="Intrinsik-TableTitle"/>
    <w:rsid w:val="00FF2FCB"/>
  </w:style>
  <w:style w:type="paragraph" w:customStyle="1" w:styleId="IntriniskFigureTitle">
    <w:name w:val="Intrinisk Figure Title"/>
    <w:basedOn w:val="IntrinsikTableTitle"/>
    <w:qFormat/>
    <w:rsid w:val="00FF2FCB"/>
    <w:pPr>
      <w:ind w:left="0" w:firstLine="0"/>
    </w:pPr>
  </w:style>
  <w:style w:type="paragraph" w:customStyle="1" w:styleId="IntrinsikBulletStyle">
    <w:name w:val="Intrinsik Bullet Style"/>
    <w:basedOn w:val="Normal"/>
    <w:autoRedefine/>
    <w:qFormat/>
    <w:rsid w:val="005514CD"/>
    <w:pPr>
      <w:spacing w:before="120"/>
    </w:pPr>
    <w:rPr>
      <w:rFonts w:eastAsia="Cambria" w:cs="Arial"/>
      <w:szCs w:val="22"/>
    </w:rPr>
  </w:style>
  <w:style w:type="table" w:styleId="TableProfessional">
    <w:name w:val="Table Professional"/>
    <w:basedOn w:val="TableNormal"/>
    <w:rsid w:val="00FF2FCB"/>
    <w:rPr>
      <w:rFonts w:ascii="Times New Roman" w:eastAsia="SimSun" w:hAnsi="Times New Roman"/>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IntrinsikTable1">
    <w:name w:val="Intrinsik Table 1"/>
    <w:basedOn w:val="TableProfessional"/>
    <w:rsid w:val="00FF2FCB"/>
    <w:rPr>
      <w:rFonts w:ascii="Arial" w:hAnsi="Arial"/>
      <w:sz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Intrinsik-Reference">
    <w:name w:val="Intrinsik-Reference"/>
    <w:basedOn w:val="Normal"/>
    <w:autoRedefine/>
    <w:qFormat/>
    <w:rsid w:val="005514CD"/>
    <w:pPr>
      <w:ind w:left="720" w:hanging="720"/>
    </w:pPr>
    <w:rPr>
      <w:rFonts w:cs="Arial"/>
      <w:szCs w:val="22"/>
      <w:u w:val="single"/>
      <w:lang w:val="en-CA"/>
    </w:rPr>
  </w:style>
  <w:style w:type="paragraph" w:customStyle="1" w:styleId="Intrinsik-Tableheader">
    <w:name w:val="Intrinsik-Table header"/>
    <w:basedOn w:val="Normal"/>
    <w:autoRedefine/>
    <w:rsid w:val="00FF2FCB"/>
    <w:rPr>
      <w:b/>
      <w:bCs/>
      <w:i/>
      <w:iCs/>
      <w:sz w:val="20"/>
      <w:szCs w:val="20"/>
      <w:lang w:val="en-CA"/>
    </w:rPr>
  </w:style>
  <w:style w:type="paragraph" w:customStyle="1" w:styleId="Intrinsik-Tableheadercentred">
    <w:name w:val="Intrinsik-Table header centred"/>
    <w:basedOn w:val="Normal"/>
    <w:qFormat/>
    <w:rsid w:val="00FF2FCB"/>
    <w:pPr>
      <w:jc w:val="center"/>
    </w:pPr>
    <w:rPr>
      <w:rFonts w:cs="Arial"/>
      <w:b/>
      <w:bCs/>
      <w:i/>
      <w:iCs/>
      <w:sz w:val="20"/>
      <w:szCs w:val="20"/>
      <w:lang w:val="en-CA"/>
    </w:rPr>
  </w:style>
  <w:style w:type="paragraph" w:customStyle="1" w:styleId="Intrinsik-Tablenotes">
    <w:name w:val="Intrinsik-Table notes"/>
    <w:basedOn w:val="Normal"/>
    <w:autoRedefine/>
    <w:rsid w:val="00FF2FCB"/>
    <w:pPr>
      <w:numPr>
        <w:numId w:val="5"/>
      </w:numPr>
      <w:spacing w:before="20" w:after="20"/>
    </w:pPr>
    <w:rPr>
      <w:sz w:val="18"/>
      <w:szCs w:val="20"/>
      <w:lang w:val="en-CA"/>
    </w:rPr>
  </w:style>
  <w:style w:type="paragraph" w:customStyle="1" w:styleId="Intrinsik-Tabletext">
    <w:name w:val="Intrinsik-Table text"/>
    <w:basedOn w:val="Normal"/>
    <w:autoRedefine/>
    <w:rsid w:val="00A4624B"/>
    <w:rPr>
      <w:rFonts w:cs="Arial"/>
      <w:sz w:val="18"/>
      <w:szCs w:val="18"/>
      <w:lang w:val="en-GB" w:eastAsia="en-GB"/>
    </w:rPr>
  </w:style>
  <w:style w:type="paragraph" w:customStyle="1" w:styleId="Intrinsik-Tabletextbold">
    <w:name w:val="Intrinsik-Table text bold"/>
    <w:basedOn w:val="Intrinsik-Tabletext"/>
    <w:rsid w:val="00FF2FCB"/>
  </w:style>
  <w:style w:type="paragraph" w:customStyle="1" w:styleId="Intrinsik-Tabletextcentred">
    <w:name w:val="Intrinsik-Table text centred"/>
    <w:basedOn w:val="Normal"/>
    <w:qFormat/>
    <w:rsid w:val="00FF2FCB"/>
    <w:pPr>
      <w:jc w:val="center"/>
    </w:pPr>
    <w:rPr>
      <w:rFonts w:cs="Arial"/>
      <w:sz w:val="18"/>
      <w:szCs w:val="18"/>
      <w:lang w:val="en-CA"/>
    </w:rPr>
  </w:style>
  <w:style w:type="paragraph" w:customStyle="1" w:styleId="Intrinsik-Tabletextcentredbold">
    <w:name w:val="Intrinsik-Table text centred bold"/>
    <w:basedOn w:val="Intrinsik-Tabletextcentred"/>
    <w:rsid w:val="00FF2FCB"/>
    <w:rPr>
      <w:b/>
    </w:rPr>
  </w:style>
  <w:style w:type="table" w:customStyle="1" w:styleId="LightList1">
    <w:name w:val="Light List1"/>
    <w:basedOn w:val="TableNormal"/>
    <w:uiPriority w:val="61"/>
    <w:rsid w:val="00FF2FCB"/>
    <w:rPr>
      <w:rFonts w:ascii="Arial" w:eastAsia="Calibri" w:hAnsi="Arial"/>
      <w:sz w:val="22"/>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Arial" w:hAnsi="Arial"/>
        <w:b/>
        <w:bCs/>
        <w:i/>
        <w:color w:val="FFFFFF"/>
        <w:sz w:val="20"/>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Shading-Accent6">
    <w:name w:val="Light Shading Accent 6"/>
    <w:basedOn w:val="TableNormal"/>
    <w:uiPriority w:val="60"/>
    <w:rsid w:val="00FF2FCB"/>
    <w:rPr>
      <w:rFonts w:ascii="Times New Roman" w:eastAsia="SimSun" w:hAnsi="Times New Roman"/>
      <w:color w:val="E36C0A"/>
      <w:lang w:val="en-GB" w:eastAsia="en-GB"/>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TableClassic3">
    <w:name w:val="Table Classic 3"/>
    <w:basedOn w:val="TableNormal"/>
    <w:rsid w:val="00FF2FCB"/>
    <w:rPr>
      <w:rFonts w:ascii="Times New Roman" w:eastAsia="SimSun" w:hAnsi="Times New Roman"/>
      <w:color w:val="000080"/>
      <w:lang w:val="en-GB" w:eastAsia="en-GB"/>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3Deffects1">
    <w:name w:val="Table 3D effects 1"/>
    <w:basedOn w:val="TableClassic3"/>
    <w:rsid w:val="00FF2FC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800080"/>
      </w:rPr>
      <w:tblPr/>
      <w:tcPr>
        <w:tcBorders>
          <w:bottom w:val="single" w:sz="6" w:space="0" w:color="808080"/>
          <w:tl2br w:val="none" w:sz="0" w:space="0" w:color="auto"/>
          <w:tr2bl w:val="none" w:sz="0" w:space="0" w:color="auto"/>
        </w:tcBorders>
        <w:shd w:val="solid" w:color="000080" w:fill="FFFFFF"/>
      </w:tcPr>
    </w:tblStylePr>
    <w:tblStylePr w:type="lastRow">
      <w:rPr>
        <w:color w:val="000080"/>
      </w:rPr>
      <w:tblPr/>
      <w:tcPr>
        <w:tcBorders>
          <w:top w:val="single" w:sz="6" w:space="0" w:color="FFFFFF"/>
          <w:tl2br w:val="none" w:sz="0" w:space="0" w:color="auto"/>
          <w:tr2bl w:val="none" w:sz="0" w:space="0" w:color="auto"/>
        </w:tcBorders>
        <w:shd w:val="solid" w:color="FFFFFF" w:fill="FFFFFF"/>
      </w:tcPr>
    </w:tblStylePr>
    <w:tblStylePr w:type="firstCol">
      <w:rPr>
        <w:b/>
        <w:bCs/>
        <w:color w:val="000000"/>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F2FCB"/>
    <w:rPr>
      <w:rFonts w:ascii="Times New Roman" w:eastAsia="SimSun" w:hAnsi="Times New Roman"/>
      <w:lang w:val="en-GB" w:eastAsia="en-GB"/>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F2FCB"/>
    <w:rPr>
      <w:rFonts w:ascii="Times New Roman" w:eastAsia="SimSun" w:hAnsi="Times New Roman"/>
      <w:lang w:val="en-GB" w:eastAsia="en-GB"/>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F2FCB"/>
    <w:rPr>
      <w:rFonts w:ascii="Times New Roman" w:eastAsia="SimSun" w:hAnsi="Times New Roman"/>
      <w:lang w:val="en-GB" w:eastAsia="en-GB"/>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8">
    <w:name w:val="Table List 8"/>
    <w:basedOn w:val="TableNormal"/>
    <w:rsid w:val="00FF2FCB"/>
    <w:rPr>
      <w:rFonts w:ascii="Times New Roman" w:eastAsia="SimSun" w:hAnsi="Times New Roman"/>
      <w:lang w:val="en-GB" w:eastAsia="en-GB"/>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autoRedefine/>
    <w:uiPriority w:val="99"/>
    <w:rsid w:val="00FF2FCB"/>
    <w:pPr>
      <w:ind w:left="1440" w:hanging="1440"/>
    </w:pPr>
    <w:rPr>
      <w:szCs w:val="20"/>
      <w:lang w:val="en-CA"/>
    </w:rPr>
  </w:style>
  <w:style w:type="paragraph" w:styleId="TOCHeading">
    <w:name w:val="TOC Heading"/>
    <w:basedOn w:val="Heading1"/>
    <w:next w:val="Normal"/>
    <w:uiPriority w:val="39"/>
    <w:semiHidden/>
    <w:unhideWhenUsed/>
    <w:qFormat/>
    <w:rsid w:val="00FF2FCB"/>
    <w:pPr>
      <w:keepLines/>
      <w:numPr>
        <w:numId w:val="0"/>
      </w:numPr>
      <w:tabs>
        <w:tab w:val="clear" w:pos="1440"/>
      </w:tabs>
      <w:spacing w:before="480" w:line="276" w:lineRule="auto"/>
      <w:outlineLvl w:val="9"/>
    </w:pPr>
    <w:rPr>
      <w:rFonts w:ascii="Cambria" w:hAnsi="Cambria" w:cs="Times New Roman"/>
      <w:caps w:val="0"/>
      <w:color w:val="365F91"/>
      <w:kern w:val="0"/>
      <w:sz w:val="28"/>
      <w:szCs w:val="28"/>
    </w:rPr>
  </w:style>
  <w:style w:type="paragraph" w:customStyle="1" w:styleId="MECINORM15">
    <w:name w:val="MECINORM1.5"/>
    <w:basedOn w:val="Normal"/>
    <w:link w:val="MECINORM15Char"/>
    <w:rsid w:val="002629EB"/>
    <w:pPr>
      <w:suppressAutoHyphens/>
      <w:overflowPunct w:val="0"/>
      <w:autoSpaceDE w:val="0"/>
      <w:autoSpaceDN w:val="0"/>
      <w:adjustRightInd w:val="0"/>
      <w:spacing w:after="220"/>
      <w:jc w:val="both"/>
      <w:textAlignment w:val="baseline"/>
    </w:pPr>
    <w:rPr>
      <w:szCs w:val="20"/>
      <w:lang w:val="en-CA"/>
    </w:rPr>
  </w:style>
  <w:style w:type="paragraph" w:customStyle="1" w:styleId="MECIBULLET1">
    <w:name w:val="MECIBULLET1"/>
    <w:basedOn w:val="MECINORM15"/>
    <w:next w:val="MECINORM15"/>
    <w:rsid w:val="002629EB"/>
    <w:pPr>
      <w:numPr>
        <w:numId w:val="15"/>
      </w:numPr>
      <w:tabs>
        <w:tab w:val="clear" w:pos="432"/>
      </w:tabs>
      <w:ind w:left="417" w:hanging="360"/>
    </w:pPr>
    <w:rPr>
      <w:spacing w:val="-2"/>
    </w:rPr>
  </w:style>
  <w:style w:type="character" w:customStyle="1" w:styleId="MECINORM15Char">
    <w:name w:val="MECINORM1.5 Char"/>
    <w:basedOn w:val="DefaultParagraphFont"/>
    <w:link w:val="MECINORM15"/>
    <w:rsid w:val="002629EB"/>
    <w:rPr>
      <w:rFonts w:ascii="Arial" w:eastAsia="Times New Roman" w:hAnsi="Arial"/>
      <w:sz w:val="22"/>
      <w:szCs w:val="20"/>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note text" w:uiPriority="99"/>
    <w:lsdException w:name="caption" w:semiHidden="1" w:unhideWhenUsed="1" w:qFormat="1"/>
    <w:lsdException w:name="footnote reference" w:uiPriority="99"/>
    <w:lsdException w:name="Title" w:qFormat="1"/>
    <w:lsdException w:name="Subtitle" w:qFormat="1"/>
    <w:lsdException w:name="Body Text Indent 3" w:uiPriority="99"/>
    <w:lsdException w:name="Hyperlink" w:uiPriority="99"/>
    <w:lsdException w:name="Strong" w:uiPriority="22" w:qFormat="1"/>
    <w:lsdException w:name="Emphasis" w:uiPriority="20" w:qFormat="1"/>
    <w:lsdException w:name="Normal (Web)" w:uiPriority="99"/>
    <w:lsdException w:name="No Spacing" w:qFormat="1"/>
    <w:lsdException w:name="Medium Grid 2" w:qFormat="1"/>
    <w:lsdException w:name="List Paragraph" w:uiPriority="34"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585012"/>
    <w:pPr>
      <w:spacing w:after="120"/>
      <w:jc w:val="both"/>
    </w:pPr>
    <w:rPr>
      <w:rFonts w:ascii="Calibri" w:hAnsi="Calibri"/>
      <w:sz w:val="24"/>
      <w:szCs w:val="24"/>
    </w:rPr>
  </w:style>
  <w:style w:type="paragraph" w:styleId="Heading1">
    <w:name w:val="heading 1"/>
    <w:basedOn w:val="Normal"/>
    <w:next w:val="Normal"/>
    <w:link w:val="Heading1Char"/>
    <w:qFormat/>
    <w:rsid w:val="00585012"/>
    <w:pPr>
      <w:keepNext/>
      <w:numPr>
        <w:numId w:val="2"/>
      </w:numPr>
      <w:ind w:left="720" w:hanging="720"/>
      <w:outlineLvl w:val="0"/>
    </w:pPr>
    <w:rPr>
      <w:rFonts w:eastAsia="Times New Roman"/>
      <w:b/>
      <w:bCs/>
      <w:kern w:val="32"/>
      <w:sz w:val="32"/>
      <w:szCs w:val="32"/>
    </w:rPr>
  </w:style>
  <w:style w:type="paragraph" w:styleId="Heading2">
    <w:name w:val="heading 2"/>
    <w:basedOn w:val="Normal"/>
    <w:next w:val="Normal"/>
    <w:link w:val="Heading2Char"/>
    <w:unhideWhenUsed/>
    <w:qFormat/>
    <w:rsid w:val="005601F8"/>
    <w:pPr>
      <w:keepNext/>
      <w:numPr>
        <w:ilvl w:val="1"/>
        <w:numId w:val="2"/>
      </w:numPr>
      <w:tabs>
        <w:tab w:val="left" w:pos="1440"/>
      </w:tabs>
      <w:spacing w:before="240"/>
      <w:ind w:left="1440" w:hanging="720"/>
      <w:jc w:val="left"/>
      <w:outlineLvl w:val="1"/>
    </w:pPr>
    <w:rPr>
      <w:rFonts w:eastAsia="Times New Roman"/>
      <w:b/>
      <w:bCs/>
      <w:iCs/>
      <w:sz w:val="28"/>
      <w:szCs w:val="28"/>
    </w:rPr>
  </w:style>
  <w:style w:type="paragraph" w:styleId="Heading3">
    <w:name w:val="heading 3"/>
    <w:basedOn w:val="Normal"/>
    <w:next w:val="Normal"/>
    <w:link w:val="Heading3Char"/>
    <w:uiPriority w:val="9"/>
    <w:qFormat/>
    <w:rsid w:val="00E507C9"/>
    <w:pPr>
      <w:keepNext/>
      <w:numPr>
        <w:ilvl w:val="2"/>
        <w:numId w:val="2"/>
      </w:numPr>
      <w:tabs>
        <w:tab w:val="left" w:pos="2340"/>
      </w:tabs>
      <w:spacing w:before="240"/>
      <w:ind w:left="2347" w:hanging="907"/>
      <w:outlineLvl w:val="2"/>
    </w:pPr>
    <w:rPr>
      <w:rFonts w:eastAsia="Times New Roman"/>
      <w:b/>
      <w:bCs/>
      <w:i/>
      <w:szCs w:val="26"/>
    </w:rPr>
  </w:style>
  <w:style w:type="paragraph" w:styleId="Heading4">
    <w:name w:val="heading 4"/>
    <w:basedOn w:val="Normal"/>
    <w:next w:val="Normal"/>
    <w:link w:val="Heading4Char"/>
    <w:unhideWhenUsed/>
    <w:qFormat/>
    <w:rsid w:val="00E507C9"/>
    <w:pPr>
      <w:keepNext/>
      <w:numPr>
        <w:ilvl w:val="3"/>
        <w:numId w:val="2"/>
      </w:numPr>
      <w:tabs>
        <w:tab w:val="left" w:pos="3420"/>
      </w:tabs>
      <w:spacing w:before="240"/>
      <w:ind w:left="3420" w:hanging="1044"/>
      <w:outlineLvl w:val="3"/>
    </w:pPr>
    <w:rPr>
      <w:rFonts w:eastAsia="Times New Roman"/>
      <w:bCs/>
      <w:szCs w:val="28"/>
    </w:rPr>
  </w:style>
  <w:style w:type="paragraph" w:styleId="Heading5">
    <w:name w:val="heading 5"/>
    <w:basedOn w:val="Normal"/>
    <w:next w:val="Normal"/>
    <w:link w:val="Heading5Char"/>
    <w:unhideWhenUsed/>
    <w:qFormat/>
    <w:rsid w:val="00B31FD0"/>
    <w:pPr>
      <w:numPr>
        <w:ilvl w:val="4"/>
        <w:numId w:val="2"/>
      </w:numPr>
      <w:spacing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807C17"/>
    <w:pPr>
      <w:numPr>
        <w:ilvl w:val="5"/>
        <w:numId w:val="2"/>
      </w:numPr>
      <w:spacing w:before="240" w:after="60"/>
      <w:outlineLvl w:val="5"/>
    </w:pPr>
    <w:rPr>
      <w:rFonts w:eastAsia="Times New Roman"/>
      <w:b/>
      <w:bCs/>
      <w:sz w:val="22"/>
      <w:szCs w:val="22"/>
    </w:rPr>
  </w:style>
  <w:style w:type="paragraph" w:styleId="Heading7">
    <w:name w:val="heading 7"/>
    <w:basedOn w:val="Normal"/>
    <w:next w:val="Normal"/>
    <w:link w:val="Heading7Char"/>
    <w:semiHidden/>
    <w:unhideWhenUsed/>
    <w:qFormat/>
    <w:rsid w:val="00807C17"/>
    <w:pPr>
      <w:numPr>
        <w:ilvl w:val="6"/>
        <w:numId w:val="2"/>
      </w:numPr>
      <w:spacing w:before="240" w:after="60"/>
      <w:outlineLvl w:val="6"/>
    </w:pPr>
    <w:rPr>
      <w:rFonts w:eastAsia="Times New Roman"/>
    </w:rPr>
  </w:style>
  <w:style w:type="paragraph" w:styleId="Heading8">
    <w:name w:val="heading 8"/>
    <w:basedOn w:val="Normal"/>
    <w:next w:val="Normal"/>
    <w:link w:val="Heading8Char"/>
    <w:semiHidden/>
    <w:unhideWhenUsed/>
    <w:qFormat/>
    <w:rsid w:val="00807C17"/>
    <w:pPr>
      <w:numPr>
        <w:ilvl w:val="7"/>
        <w:numId w:val="2"/>
      </w:numPr>
      <w:spacing w:before="240" w:after="60"/>
      <w:outlineLvl w:val="7"/>
    </w:pPr>
    <w:rPr>
      <w:rFonts w:eastAsia="Times New Roman"/>
      <w:i/>
      <w:iCs/>
    </w:rPr>
  </w:style>
  <w:style w:type="paragraph" w:styleId="Heading9">
    <w:name w:val="heading 9"/>
    <w:basedOn w:val="Normal"/>
    <w:next w:val="Normal"/>
    <w:link w:val="Heading9Char"/>
    <w:semiHidden/>
    <w:unhideWhenUsed/>
    <w:qFormat/>
    <w:rsid w:val="00807C17"/>
    <w:pPr>
      <w:numPr>
        <w:ilvl w:val="8"/>
        <w:numId w:val="2"/>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26CF7"/>
    <w:pPr>
      <w:tabs>
        <w:tab w:val="center" w:pos="4320"/>
        <w:tab w:val="right" w:pos="8640"/>
      </w:tabs>
    </w:pPr>
  </w:style>
  <w:style w:type="character" w:customStyle="1" w:styleId="FooterChar">
    <w:name w:val="Footer Char"/>
    <w:basedOn w:val="DefaultParagraphFont"/>
    <w:link w:val="Footer"/>
    <w:uiPriority w:val="99"/>
    <w:rsid w:val="00026CF7"/>
  </w:style>
  <w:style w:type="character" w:styleId="PageNumber">
    <w:name w:val="page number"/>
    <w:basedOn w:val="DefaultParagraphFont"/>
    <w:uiPriority w:val="99"/>
    <w:semiHidden/>
    <w:unhideWhenUsed/>
    <w:rsid w:val="00026CF7"/>
  </w:style>
  <w:style w:type="paragraph" w:styleId="Header">
    <w:name w:val="header"/>
    <w:basedOn w:val="Normal"/>
    <w:link w:val="HeaderChar"/>
    <w:uiPriority w:val="99"/>
    <w:unhideWhenUsed/>
    <w:rsid w:val="00A60D39"/>
    <w:pPr>
      <w:tabs>
        <w:tab w:val="center" w:pos="4320"/>
        <w:tab w:val="right" w:pos="8640"/>
      </w:tabs>
    </w:pPr>
    <w:rPr>
      <w:rFonts w:ascii="Cambria" w:hAnsi="Cambria"/>
    </w:rPr>
  </w:style>
  <w:style w:type="character" w:customStyle="1" w:styleId="HeaderChar">
    <w:name w:val="Header Char"/>
    <w:link w:val="Header"/>
    <w:uiPriority w:val="99"/>
    <w:rsid w:val="00A60D39"/>
    <w:rPr>
      <w:sz w:val="24"/>
      <w:szCs w:val="24"/>
    </w:rPr>
  </w:style>
  <w:style w:type="table" w:styleId="TableGrid">
    <w:name w:val="Table Grid"/>
    <w:basedOn w:val="TableNormal"/>
    <w:uiPriority w:val="59"/>
    <w:rsid w:val="003373B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E507C9"/>
    <w:rPr>
      <w:rFonts w:ascii="Calibri" w:eastAsia="Times New Roman" w:hAnsi="Calibri"/>
      <w:b/>
      <w:bCs/>
      <w:i/>
      <w:sz w:val="24"/>
      <w:szCs w:val="26"/>
    </w:rPr>
  </w:style>
  <w:style w:type="paragraph" w:styleId="FootnoteText">
    <w:name w:val="footnote text"/>
    <w:basedOn w:val="Normal"/>
    <w:link w:val="FootnoteTextChar"/>
    <w:uiPriority w:val="99"/>
    <w:unhideWhenUsed/>
    <w:rsid w:val="00EB6F34"/>
    <w:rPr>
      <w:rFonts w:ascii="Cambria" w:hAnsi="Cambria"/>
    </w:rPr>
  </w:style>
  <w:style w:type="character" w:customStyle="1" w:styleId="FootnoteTextChar">
    <w:name w:val="Footnote Text Char"/>
    <w:link w:val="FootnoteText"/>
    <w:uiPriority w:val="99"/>
    <w:rsid w:val="00EB6F34"/>
    <w:rPr>
      <w:sz w:val="24"/>
      <w:szCs w:val="24"/>
    </w:rPr>
  </w:style>
  <w:style w:type="character" w:styleId="FootnoteReference">
    <w:name w:val="footnote reference"/>
    <w:uiPriority w:val="99"/>
    <w:semiHidden/>
    <w:unhideWhenUsed/>
    <w:rsid w:val="00EB6F34"/>
    <w:rPr>
      <w:vertAlign w:val="superscript"/>
    </w:rPr>
  </w:style>
  <w:style w:type="paragraph" w:styleId="TOC1">
    <w:name w:val="toc 1"/>
    <w:basedOn w:val="Normal"/>
    <w:next w:val="Normal"/>
    <w:uiPriority w:val="39"/>
    <w:unhideWhenUsed/>
    <w:rsid w:val="00B360BE"/>
    <w:pPr>
      <w:tabs>
        <w:tab w:val="left" w:pos="720"/>
        <w:tab w:val="right" w:leader="dot" w:pos="9360"/>
      </w:tabs>
      <w:ind w:left="720" w:right="720" w:hanging="720"/>
      <w:jc w:val="left"/>
    </w:pPr>
    <w:rPr>
      <w:b/>
    </w:rPr>
  </w:style>
  <w:style w:type="paragraph" w:styleId="TOC2">
    <w:name w:val="toc 2"/>
    <w:basedOn w:val="Normal"/>
    <w:next w:val="Normal"/>
    <w:autoRedefine/>
    <w:uiPriority w:val="39"/>
    <w:unhideWhenUsed/>
    <w:rsid w:val="00F30D32"/>
    <w:pPr>
      <w:tabs>
        <w:tab w:val="left" w:pos="1440"/>
        <w:tab w:val="right" w:leader="dot" w:pos="9350"/>
      </w:tabs>
      <w:ind w:left="1440" w:hanging="720"/>
      <w:jc w:val="right"/>
    </w:pPr>
    <w:rPr>
      <w:noProof/>
    </w:rPr>
  </w:style>
  <w:style w:type="paragraph" w:styleId="TOC3">
    <w:name w:val="toc 3"/>
    <w:basedOn w:val="Normal"/>
    <w:next w:val="Normal"/>
    <w:autoRedefine/>
    <w:uiPriority w:val="39"/>
    <w:unhideWhenUsed/>
    <w:rsid w:val="00F30D32"/>
    <w:pPr>
      <w:tabs>
        <w:tab w:val="left" w:pos="2160"/>
        <w:tab w:val="right" w:leader="dot" w:pos="9360"/>
      </w:tabs>
      <w:ind w:left="2160" w:hanging="720"/>
    </w:pPr>
    <w:rPr>
      <w:noProof/>
    </w:rPr>
  </w:style>
  <w:style w:type="paragraph" w:styleId="TOC4">
    <w:name w:val="toc 4"/>
    <w:basedOn w:val="Normal"/>
    <w:next w:val="Normal"/>
    <w:autoRedefine/>
    <w:uiPriority w:val="39"/>
    <w:unhideWhenUsed/>
    <w:rsid w:val="00DD1DB3"/>
    <w:pPr>
      <w:ind w:left="720"/>
    </w:pPr>
  </w:style>
  <w:style w:type="paragraph" w:styleId="TOC5">
    <w:name w:val="toc 5"/>
    <w:basedOn w:val="Normal"/>
    <w:next w:val="Normal"/>
    <w:autoRedefine/>
    <w:uiPriority w:val="39"/>
    <w:semiHidden/>
    <w:unhideWhenUsed/>
    <w:rsid w:val="00DD1DB3"/>
    <w:pPr>
      <w:ind w:left="960"/>
    </w:pPr>
  </w:style>
  <w:style w:type="paragraph" w:styleId="TOC6">
    <w:name w:val="toc 6"/>
    <w:basedOn w:val="Normal"/>
    <w:next w:val="Normal"/>
    <w:autoRedefine/>
    <w:uiPriority w:val="39"/>
    <w:semiHidden/>
    <w:unhideWhenUsed/>
    <w:rsid w:val="00DD1DB3"/>
    <w:pPr>
      <w:ind w:left="1200"/>
    </w:pPr>
  </w:style>
  <w:style w:type="paragraph" w:styleId="TOC7">
    <w:name w:val="toc 7"/>
    <w:basedOn w:val="Normal"/>
    <w:next w:val="Normal"/>
    <w:autoRedefine/>
    <w:uiPriority w:val="39"/>
    <w:semiHidden/>
    <w:unhideWhenUsed/>
    <w:rsid w:val="00DD1DB3"/>
    <w:pPr>
      <w:ind w:left="1440"/>
    </w:pPr>
  </w:style>
  <w:style w:type="paragraph" w:styleId="TOC8">
    <w:name w:val="toc 8"/>
    <w:basedOn w:val="Normal"/>
    <w:next w:val="Normal"/>
    <w:autoRedefine/>
    <w:uiPriority w:val="39"/>
    <w:semiHidden/>
    <w:unhideWhenUsed/>
    <w:rsid w:val="00DD1DB3"/>
    <w:pPr>
      <w:ind w:left="1680"/>
    </w:pPr>
  </w:style>
  <w:style w:type="paragraph" w:styleId="TOC9">
    <w:name w:val="toc 9"/>
    <w:basedOn w:val="Normal"/>
    <w:next w:val="Normal"/>
    <w:autoRedefine/>
    <w:uiPriority w:val="39"/>
    <w:semiHidden/>
    <w:unhideWhenUsed/>
    <w:rsid w:val="00DD1DB3"/>
    <w:pPr>
      <w:ind w:left="1920"/>
    </w:pPr>
  </w:style>
  <w:style w:type="character" w:styleId="Hyperlink">
    <w:name w:val="Hyperlink"/>
    <w:uiPriority w:val="99"/>
    <w:unhideWhenUsed/>
    <w:rsid w:val="00DD1DB3"/>
    <w:rPr>
      <w:color w:val="0000FF"/>
      <w:u w:val="single"/>
    </w:rPr>
  </w:style>
  <w:style w:type="character" w:styleId="FollowedHyperlink">
    <w:name w:val="FollowedHyperlink"/>
    <w:uiPriority w:val="99"/>
    <w:semiHidden/>
    <w:unhideWhenUsed/>
    <w:rsid w:val="00656ED7"/>
    <w:rPr>
      <w:color w:val="800080"/>
      <w:u w:val="single"/>
    </w:rPr>
  </w:style>
  <w:style w:type="paragraph" w:styleId="BalloonText">
    <w:name w:val="Balloon Text"/>
    <w:basedOn w:val="Normal"/>
    <w:link w:val="BalloonTextChar"/>
    <w:uiPriority w:val="99"/>
    <w:semiHidden/>
    <w:unhideWhenUsed/>
    <w:rsid w:val="003216A2"/>
    <w:rPr>
      <w:rFonts w:ascii="Lucida Grande" w:hAnsi="Lucida Grande"/>
      <w:sz w:val="18"/>
      <w:szCs w:val="18"/>
    </w:rPr>
  </w:style>
  <w:style w:type="character" w:customStyle="1" w:styleId="BalloonTextChar">
    <w:name w:val="Balloon Text Char"/>
    <w:link w:val="BalloonText"/>
    <w:uiPriority w:val="99"/>
    <w:semiHidden/>
    <w:rsid w:val="003216A2"/>
    <w:rPr>
      <w:rFonts w:ascii="Lucida Grande" w:hAnsi="Lucida Grande"/>
      <w:sz w:val="18"/>
      <w:szCs w:val="18"/>
    </w:rPr>
  </w:style>
  <w:style w:type="character" w:customStyle="1" w:styleId="Heading1Char">
    <w:name w:val="Heading 1 Char"/>
    <w:link w:val="Heading1"/>
    <w:rsid w:val="00585012"/>
    <w:rPr>
      <w:rFonts w:ascii="Calibri" w:eastAsia="Times New Roman" w:hAnsi="Calibri"/>
      <w:b/>
      <w:bCs/>
      <w:kern w:val="32"/>
      <w:sz w:val="32"/>
      <w:szCs w:val="32"/>
    </w:rPr>
  </w:style>
  <w:style w:type="paragraph" w:styleId="ListParagraph">
    <w:name w:val="List Paragraph"/>
    <w:basedOn w:val="Normal"/>
    <w:uiPriority w:val="34"/>
    <w:qFormat/>
    <w:rsid w:val="00AF2A19"/>
    <w:pPr>
      <w:ind w:left="720"/>
    </w:pPr>
  </w:style>
  <w:style w:type="character" w:customStyle="1" w:styleId="Heading2Char">
    <w:name w:val="Heading 2 Char"/>
    <w:link w:val="Heading2"/>
    <w:rsid w:val="005601F8"/>
    <w:rPr>
      <w:rFonts w:ascii="Calibri" w:eastAsia="Times New Roman" w:hAnsi="Calibri"/>
      <w:b/>
      <w:bCs/>
      <w:iCs/>
      <w:sz w:val="28"/>
      <w:szCs w:val="28"/>
    </w:rPr>
  </w:style>
  <w:style w:type="character" w:styleId="CommentReference">
    <w:name w:val="annotation reference"/>
    <w:rsid w:val="00CC15CD"/>
    <w:rPr>
      <w:sz w:val="16"/>
      <w:szCs w:val="16"/>
    </w:rPr>
  </w:style>
  <w:style w:type="paragraph" w:styleId="CommentText">
    <w:name w:val="annotation text"/>
    <w:basedOn w:val="Normal"/>
    <w:link w:val="CommentTextChar"/>
    <w:rsid w:val="00CC15CD"/>
    <w:rPr>
      <w:sz w:val="20"/>
      <w:szCs w:val="20"/>
    </w:rPr>
  </w:style>
  <w:style w:type="character" w:customStyle="1" w:styleId="CommentTextChar">
    <w:name w:val="Comment Text Char"/>
    <w:basedOn w:val="DefaultParagraphFont"/>
    <w:link w:val="CommentText"/>
    <w:rsid w:val="00CC15CD"/>
  </w:style>
  <w:style w:type="paragraph" w:styleId="CommentSubject">
    <w:name w:val="annotation subject"/>
    <w:basedOn w:val="CommentText"/>
    <w:next w:val="CommentText"/>
    <w:link w:val="CommentSubjectChar"/>
    <w:rsid w:val="00CC15CD"/>
    <w:rPr>
      <w:rFonts w:ascii="Cambria" w:hAnsi="Cambria"/>
      <w:b/>
      <w:bCs/>
    </w:rPr>
  </w:style>
  <w:style w:type="character" w:customStyle="1" w:styleId="CommentSubjectChar">
    <w:name w:val="Comment Subject Char"/>
    <w:link w:val="CommentSubject"/>
    <w:rsid w:val="00CC15CD"/>
    <w:rPr>
      <w:b/>
      <w:bCs/>
    </w:rPr>
  </w:style>
  <w:style w:type="paragraph" w:styleId="Revision">
    <w:name w:val="Revision"/>
    <w:hidden/>
    <w:rsid w:val="00CC15CD"/>
    <w:rPr>
      <w:sz w:val="24"/>
      <w:szCs w:val="24"/>
    </w:rPr>
  </w:style>
  <w:style w:type="character" w:customStyle="1" w:styleId="Heading4Char">
    <w:name w:val="Heading 4 Char"/>
    <w:link w:val="Heading4"/>
    <w:rsid w:val="00E507C9"/>
    <w:rPr>
      <w:rFonts w:ascii="Calibri" w:eastAsia="Times New Roman" w:hAnsi="Calibri"/>
      <w:bCs/>
      <w:sz w:val="24"/>
      <w:szCs w:val="28"/>
    </w:rPr>
  </w:style>
  <w:style w:type="paragraph" w:customStyle="1" w:styleId="Default">
    <w:name w:val="Default"/>
    <w:rsid w:val="00E36A87"/>
    <w:pPr>
      <w:autoSpaceDE w:val="0"/>
      <w:autoSpaceDN w:val="0"/>
      <w:adjustRightInd w:val="0"/>
    </w:pPr>
    <w:rPr>
      <w:rFonts w:ascii="Times New Roman" w:hAnsi="Times New Roman"/>
      <w:color w:val="000000"/>
      <w:sz w:val="24"/>
      <w:szCs w:val="24"/>
    </w:rPr>
  </w:style>
  <w:style w:type="paragraph" w:customStyle="1" w:styleId="RightPar3">
    <w:name w:val="Right Par 3"/>
    <w:basedOn w:val="Default"/>
    <w:next w:val="Default"/>
    <w:uiPriority w:val="99"/>
    <w:rsid w:val="00E36A87"/>
    <w:rPr>
      <w:color w:val="auto"/>
    </w:rPr>
  </w:style>
  <w:style w:type="paragraph" w:styleId="BodyTextIndent3">
    <w:name w:val="Body Text Indent 3"/>
    <w:basedOn w:val="Default"/>
    <w:next w:val="Default"/>
    <w:link w:val="BodyTextIndent3Char"/>
    <w:uiPriority w:val="99"/>
    <w:rsid w:val="00E36A87"/>
    <w:rPr>
      <w:color w:val="auto"/>
    </w:rPr>
  </w:style>
  <w:style w:type="character" w:customStyle="1" w:styleId="BodyTextIndent3Char">
    <w:name w:val="Body Text Indent 3 Char"/>
    <w:link w:val="BodyTextIndent3"/>
    <w:uiPriority w:val="99"/>
    <w:rsid w:val="00E36A87"/>
    <w:rPr>
      <w:rFonts w:ascii="Times New Roman" w:hAnsi="Times New Roman"/>
      <w:sz w:val="24"/>
      <w:szCs w:val="24"/>
    </w:rPr>
  </w:style>
  <w:style w:type="character" w:customStyle="1" w:styleId="Heading5Char">
    <w:name w:val="Heading 5 Char"/>
    <w:link w:val="Heading5"/>
    <w:rsid w:val="00B31FD0"/>
    <w:rPr>
      <w:rFonts w:ascii="Calibri" w:eastAsia="Times New Roman" w:hAnsi="Calibri"/>
      <w:b/>
      <w:bCs/>
      <w:i/>
      <w:iCs/>
      <w:sz w:val="26"/>
      <w:szCs w:val="26"/>
    </w:rPr>
  </w:style>
  <w:style w:type="paragraph" w:styleId="Caption">
    <w:name w:val="caption"/>
    <w:basedOn w:val="Normal"/>
    <w:next w:val="Normal"/>
    <w:unhideWhenUsed/>
    <w:qFormat/>
    <w:rsid w:val="00A10E73"/>
    <w:rPr>
      <w:b/>
      <w:bCs/>
      <w:sz w:val="20"/>
      <w:szCs w:val="20"/>
    </w:rPr>
  </w:style>
  <w:style w:type="paragraph" w:customStyle="1" w:styleId="division">
    <w:name w:val="division"/>
    <w:basedOn w:val="Normal"/>
    <w:rsid w:val="00EB2696"/>
    <w:pPr>
      <w:spacing w:before="240" w:after="168" w:line="360" w:lineRule="atLeast"/>
      <w:jc w:val="center"/>
    </w:pPr>
    <w:rPr>
      <w:rFonts w:ascii="Verdana" w:eastAsia="Times New Roman" w:hAnsi="Verdana"/>
      <w:b/>
      <w:bCs/>
      <w:color w:val="000000"/>
      <w:sz w:val="26"/>
      <w:szCs w:val="26"/>
    </w:rPr>
  </w:style>
  <w:style w:type="paragraph" w:customStyle="1" w:styleId="sub">
    <w:name w:val="sub"/>
    <w:basedOn w:val="Normal"/>
    <w:rsid w:val="00EB2696"/>
    <w:pPr>
      <w:spacing w:before="120" w:line="360" w:lineRule="atLeast"/>
      <w:ind w:left="1344"/>
    </w:pPr>
    <w:rPr>
      <w:rFonts w:ascii="Verdana" w:eastAsia="Times New Roman" w:hAnsi="Verdana"/>
      <w:color w:val="000000"/>
    </w:rPr>
  </w:style>
  <w:style w:type="paragraph" w:customStyle="1" w:styleId="para">
    <w:name w:val="para"/>
    <w:basedOn w:val="Normal"/>
    <w:rsid w:val="00EB2696"/>
    <w:pPr>
      <w:spacing w:before="120" w:line="360" w:lineRule="atLeast"/>
      <w:ind w:left="2640"/>
    </w:pPr>
    <w:rPr>
      <w:rFonts w:ascii="Verdana" w:eastAsia="Times New Roman" w:hAnsi="Verdana"/>
      <w:color w:val="000000"/>
    </w:rPr>
  </w:style>
  <w:style w:type="paragraph" w:customStyle="1" w:styleId="sec2">
    <w:name w:val="sec2"/>
    <w:basedOn w:val="Normal"/>
    <w:rsid w:val="00EB2696"/>
    <w:pPr>
      <w:spacing w:before="168" w:after="168" w:line="360" w:lineRule="atLeast"/>
      <w:ind w:left="1320" w:hanging="408"/>
    </w:pPr>
    <w:rPr>
      <w:rFonts w:ascii="Verdana" w:eastAsia="Times New Roman" w:hAnsi="Verdana"/>
      <w:color w:val="000000"/>
    </w:rPr>
  </w:style>
  <w:style w:type="character" w:styleId="Strong">
    <w:name w:val="Strong"/>
    <w:uiPriority w:val="22"/>
    <w:qFormat/>
    <w:rsid w:val="00EB2696"/>
    <w:rPr>
      <w:b/>
      <w:bCs/>
    </w:rPr>
  </w:style>
  <w:style w:type="character" w:styleId="Emphasis">
    <w:name w:val="Emphasis"/>
    <w:uiPriority w:val="20"/>
    <w:qFormat/>
    <w:rsid w:val="00EB2696"/>
    <w:rPr>
      <w:i/>
      <w:iCs/>
    </w:rPr>
  </w:style>
  <w:style w:type="paragraph" w:customStyle="1" w:styleId="sec1">
    <w:name w:val="sec1"/>
    <w:basedOn w:val="Normal"/>
    <w:rsid w:val="00832451"/>
    <w:pPr>
      <w:spacing w:before="168" w:after="168" w:line="360" w:lineRule="atLeast"/>
      <w:ind w:left="1464" w:hanging="348"/>
    </w:pPr>
    <w:rPr>
      <w:rFonts w:ascii="Verdana" w:eastAsia="Times New Roman" w:hAnsi="Verdana"/>
      <w:color w:val="000000"/>
    </w:rPr>
  </w:style>
  <w:style w:type="paragraph" w:styleId="NormalWeb">
    <w:name w:val="Normal (Web)"/>
    <w:basedOn w:val="Normal"/>
    <w:uiPriority w:val="99"/>
    <w:unhideWhenUsed/>
    <w:rsid w:val="00536F72"/>
    <w:pPr>
      <w:spacing w:after="360" w:line="360" w:lineRule="atLeast"/>
    </w:pPr>
    <w:rPr>
      <w:rFonts w:ascii="Times New Roman" w:eastAsia="Times New Roman" w:hAnsi="Times New Roman"/>
    </w:rPr>
  </w:style>
  <w:style w:type="character" w:customStyle="1" w:styleId="small1">
    <w:name w:val="small1"/>
    <w:rsid w:val="00536F72"/>
    <w:rPr>
      <w:sz w:val="20"/>
      <w:szCs w:val="20"/>
    </w:rPr>
  </w:style>
  <w:style w:type="paragraph" w:styleId="BodyText">
    <w:name w:val="Body Text"/>
    <w:basedOn w:val="Normal"/>
    <w:link w:val="BodyTextChar"/>
    <w:rsid w:val="00D00637"/>
    <w:rPr>
      <w:rFonts w:ascii="Cambria" w:hAnsi="Cambria"/>
    </w:rPr>
  </w:style>
  <w:style w:type="character" w:customStyle="1" w:styleId="BodyTextChar">
    <w:name w:val="Body Text Char"/>
    <w:link w:val="BodyText"/>
    <w:rsid w:val="00D00637"/>
    <w:rPr>
      <w:sz w:val="24"/>
      <w:szCs w:val="24"/>
    </w:rPr>
  </w:style>
  <w:style w:type="character" w:customStyle="1" w:styleId="Heading6Char">
    <w:name w:val="Heading 6 Char"/>
    <w:link w:val="Heading6"/>
    <w:semiHidden/>
    <w:rsid w:val="00807C17"/>
    <w:rPr>
      <w:rFonts w:ascii="Calibri" w:eastAsia="Times New Roman" w:hAnsi="Calibri"/>
      <w:b/>
      <w:bCs/>
      <w:sz w:val="22"/>
      <w:szCs w:val="22"/>
    </w:rPr>
  </w:style>
  <w:style w:type="character" w:customStyle="1" w:styleId="Heading7Char">
    <w:name w:val="Heading 7 Char"/>
    <w:link w:val="Heading7"/>
    <w:semiHidden/>
    <w:rsid w:val="00807C17"/>
    <w:rPr>
      <w:rFonts w:ascii="Calibri" w:eastAsia="Times New Roman" w:hAnsi="Calibri"/>
      <w:sz w:val="24"/>
      <w:szCs w:val="24"/>
    </w:rPr>
  </w:style>
  <w:style w:type="character" w:customStyle="1" w:styleId="Heading8Char">
    <w:name w:val="Heading 8 Char"/>
    <w:link w:val="Heading8"/>
    <w:semiHidden/>
    <w:rsid w:val="00807C17"/>
    <w:rPr>
      <w:rFonts w:ascii="Calibri" w:eastAsia="Times New Roman" w:hAnsi="Calibri"/>
      <w:i/>
      <w:iCs/>
      <w:sz w:val="24"/>
      <w:szCs w:val="24"/>
    </w:rPr>
  </w:style>
  <w:style w:type="character" w:customStyle="1" w:styleId="Heading9Char">
    <w:name w:val="Heading 9 Char"/>
    <w:link w:val="Heading9"/>
    <w:semiHidden/>
    <w:rsid w:val="00807C17"/>
    <w:rPr>
      <w:rFonts w:eastAsia="Times New Roman"/>
      <w:sz w:val="22"/>
      <w:szCs w:val="22"/>
    </w:rPr>
  </w:style>
  <w:style w:type="paragraph" w:customStyle="1" w:styleId="ReportText">
    <w:name w:val="Report Text"/>
    <w:basedOn w:val="Normal"/>
    <w:qFormat/>
    <w:rsid w:val="00224B67"/>
    <w:rPr>
      <w:rFonts w:cs="Arial"/>
    </w:rPr>
  </w:style>
  <w:style w:type="paragraph" w:customStyle="1" w:styleId="List-Number">
    <w:name w:val="List-Number"/>
    <w:basedOn w:val="ReportText"/>
    <w:qFormat/>
    <w:rsid w:val="00224B67"/>
    <w:pPr>
      <w:numPr>
        <w:numId w:val="5"/>
      </w:numPr>
      <w:tabs>
        <w:tab w:val="left" w:pos="720"/>
      </w:tabs>
    </w:pPr>
  </w:style>
  <w:style w:type="paragraph" w:customStyle="1" w:styleId="List-Bullet1">
    <w:name w:val="List-Bullet1"/>
    <w:basedOn w:val="BodyText"/>
    <w:qFormat/>
    <w:rsid w:val="00882654"/>
    <w:pPr>
      <w:numPr>
        <w:numId w:val="1"/>
      </w:numPr>
      <w:ind w:left="720"/>
    </w:pPr>
    <w:rPr>
      <w:rFonts w:ascii="Calibri" w:hAnsi="Calibri"/>
    </w:rPr>
  </w:style>
  <w:style w:type="paragraph" w:customStyle="1" w:styleId="List-letter">
    <w:name w:val="List-letter"/>
    <w:basedOn w:val="para"/>
    <w:qFormat/>
    <w:rsid w:val="005601F8"/>
    <w:pPr>
      <w:numPr>
        <w:numId w:val="3"/>
      </w:numPr>
      <w:tabs>
        <w:tab w:val="left" w:pos="1260"/>
      </w:tabs>
      <w:spacing w:before="0" w:line="240" w:lineRule="auto"/>
      <w:ind w:left="1267" w:hanging="547"/>
    </w:pPr>
    <w:rPr>
      <w:rFonts w:ascii="Calibri" w:hAnsi="Calibri"/>
    </w:rPr>
  </w:style>
  <w:style w:type="paragraph" w:styleId="Quote">
    <w:name w:val="Quote"/>
    <w:basedOn w:val="Normal"/>
    <w:next w:val="Normal"/>
    <w:link w:val="QuoteChar"/>
    <w:qFormat/>
    <w:rsid w:val="005601F8"/>
    <w:rPr>
      <w:i/>
      <w:iCs/>
      <w:color w:val="000000"/>
    </w:rPr>
  </w:style>
  <w:style w:type="character" w:customStyle="1" w:styleId="QuoteChar">
    <w:name w:val="Quote Char"/>
    <w:link w:val="Quote"/>
    <w:rsid w:val="005601F8"/>
    <w:rPr>
      <w:rFonts w:ascii="Calibri" w:hAnsi="Calibri"/>
      <w:i/>
      <w:iCs/>
      <w:color w:val="000000"/>
      <w:sz w:val="24"/>
      <w:szCs w:val="24"/>
    </w:rPr>
  </w:style>
  <w:style w:type="paragraph" w:customStyle="1" w:styleId="StyleTOC1Left0Hanging05">
    <w:name w:val="Style TOC 1 + Left:  0&quot; Hanging:  0.5&quot;"/>
    <w:basedOn w:val="TOC1"/>
    <w:rsid w:val="00F30D32"/>
    <w:rPr>
      <w:rFonts w:eastAsia="Times New Roman"/>
      <w:szCs w:val="20"/>
    </w:rPr>
  </w:style>
</w:styles>
</file>

<file path=word/webSettings.xml><?xml version="1.0" encoding="utf-8"?>
<w:webSettings xmlns:r="http://schemas.openxmlformats.org/officeDocument/2006/relationships" xmlns:w="http://schemas.openxmlformats.org/wordprocessingml/2006/main">
  <w:divs>
    <w:div w:id="62877539">
      <w:bodyDiv w:val="1"/>
      <w:marLeft w:val="0"/>
      <w:marRight w:val="0"/>
      <w:marTop w:val="0"/>
      <w:marBottom w:val="0"/>
      <w:divBdr>
        <w:top w:val="none" w:sz="0" w:space="0" w:color="auto"/>
        <w:left w:val="none" w:sz="0" w:space="0" w:color="auto"/>
        <w:bottom w:val="none" w:sz="0" w:space="0" w:color="auto"/>
        <w:right w:val="none" w:sz="0" w:space="0" w:color="auto"/>
      </w:divBdr>
    </w:div>
    <w:div w:id="63064784">
      <w:bodyDiv w:val="1"/>
      <w:marLeft w:val="0"/>
      <w:marRight w:val="0"/>
      <w:marTop w:val="0"/>
      <w:marBottom w:val="0"/>
      <w:divBdr>
        <w:top w:val="none" w:sz="0" w:space="0" w:color="auto"/>
        <w:left w:val="none" w:sz="0" w:space="0" w:color="auto"/>
        <w:bottom w:val="none" w:sz="0" w:space="0" w:color="auto"/>
        <w:right w:val="none" w:sz="0" w:space="0" w:color="auto"/>
      </w:divBdr>
    </w:div>
    <w:div w:id="100540194">
      <w:bodyDiv w:val="1"/>
      <w:marLeft w:val="0"/>
      <w:marRight w:val="0"/>
      <w:marTop w:val="0"/>
      <w:marBottom w:val="0"/>
      <w:divBdr>
        <w:top w:val="none" w:sz="0" w:space="0" w:color="auto"/>
        <w:left w:val="none" w:sz="0" w:space="0" w:color="auto"/>
        <w:bottom w:val="none" w:sz="0" w:space="0" w:color="auto"/>
        <w:right w:val="none" w:sz="0" w:space="0" w:color="auto"/>
      </w:divBdr>
      <w:divsChild>
        <w:div w:id="62799377">
          <w:marLeft w:val="0"/>
          <w:marRight w:val="0"/>
          <w:marTop w:val="0"/>
          <w:marBottom w:val="0"/>
          <w:divBdr>
            <w:top w:val="none" w:sz="0" w:space="0" w:color="auto"/>
            <w:left w:val="none" w:sz="0" w:space="0" w:color="auto"/>
            <w:bottom w:val="none" w:sz="0" w:space="0" w:color="auto"/>
            <w:right w:val="none" w:sz="0" w:space="0" w:color="auto"/>
          </w:divBdr>
        </w:div>
        <w:div w:id="104272578">
          <w:marLeft w:val="0"/>
          <w:marRight w:val="0"/>
          <w:marTop w:val="0"/>
          <w:marBottom w:val="0"/>
          <w:divBdr>
            <w:top w:val="none" w:sz="0" w:space="0" w:color="auto"/>
            <w:left w:val="none" w:sz="0" w:space="0" w:color="auto"/>
            <w:bottom w:val="none" w:sz="0" w:space="0" w:color="auto"/>
            <w:right w:val="none" w:sz="0" w:space="0" w:color="auto"/>
          </w:divBdr>
        </w:div>
        <w:div w:id="886642550">
          <w:marLeft w:val="0"/>
          <w:marRight w:val="0"/>
          <w:marTop w:val="0"/>
          <w:marBottom w:val="0"/>
          <w:divBdr>
            <w:top w:val="none" w:sz="0" w:space="0" w:color="auto"/>
            <w:left w:val="none" w:sz="0" w:space="0" w:color="auto"/>
            <w:bottom w:val="none" w:sz="0" w:space="0" w:color="auto"/>
            <w:right w:val="none" w:sz="0" w:space="0" w:color="auto"/>
          </w:divBdr>
        </w:div>
        <w:div w:id="915242074">
          <w:marLeft w:val="0"/>
          <w:marRight w:val="0"/>
          <w:marTop w:val="0"/>
          <w:marBottom w:val="0"/>
          <w:divBdr>
            <w:top w:val="none" w:sz="0" w:space="0" w:color="auto"/>
            <w:left w:val="none" w:sz="0" w:space="0" w:color="auto"/>
            <w:bottom w:val="none" w:sz="0" w:space="0" w:color="auto"/>
            <w:right w:val="none" w:sz="0" w:space="0" w:color="auto"/>
          </w:divBdr>
        </w:div>
        <w:div w:id="953096581">
          <w:marLeft w:val="0"/>
          <w:marRight w:val="0"/>
          <w:marTop w:val="0"/>
          <w:marBottom w:val="0"/>
          <w:divBdr>
            <w:top w:val="none" w:sz="0" w:space="0" w:color="auto"/>
            <w:left w:val="none" w:sz="0" w:space="0" w:color="auto"/>
            <w:bottom w:val="none" w:sz="0" w:space="0" w:color="auto"/>
            <w:right w:val="none" w:sz="0" w:space="0" w:color="auto"/>
          </w:divBdr>
        </w:div>
        <w:div w:id="1032609563">
          <w:marLeft w:val="0"/>
          <w:marRight w:val="0"/>
          <w:marTop w:val="0"/>
          <w:marBottom w:val="0"/>
          <w:divBdr>
            <w:top w:val="none" w:sz="0" w:space="0" w:color="auto"/>
            <w:left w:val="none" w:sz="0" w:space="0" w:color="auto"/>
            <w:bottom w:val="none" w:sz="0" w:space="0" w:color="auto"/>
            <w:right w:val="none" w:sz="0" w:space="0" w:color="auto"/>
          </w:divBdr>
        </w:div>
      </w:divsChild>
    </w:div>
    <w:div w:id="198015670">
      <w:bodyDiv w:val="1"/>
      <w:marLeft w:val="0"/>
      <w:marRight w:val="0"/>
      <w:marTop w:val="0"/>
      <w:marBottom w:val="0"/>
      <w:divBdr>
        <w:top w:val="none" w:sz="0" w:space="0" w:color="auto"/>
        <w:left w:val="none" w:sz="0" w:space="0" w:color="auto"/>
        <w:bottom w:val="none" w:sz="0" w:space="0" w:color="auto"/>
        <w:right w:val="none" w:sz="0" w:space="0" w:color="auto"/>
      </w:divBdr>
    </w:div>
    <w:div w:id="514807781">
      <w:bodyDiv w:val="1"/>
      <w:marLeft w:val="0"/>
      <w:marRight w:val="0"/>
      <w:marTop w:val="0"/>
      <w:marBottom w:val="0"/>
      <w:divBdr>
        <w:top w:val="none" w:sz="0" w:space="0" w:color="auto"/>
        <w:left w:val="none" w:sz="0" w:space="0" w:color="auto"/>
        <w:bottom w:val="none" w:sz="0" w:space="0" w:color="auto"/>
        <w:right w:val="none" w:sz="0" w:space="0" w:color="auto"/>
      </w:divBdr>
    </w:div>
    <w:div w:id="916092861">
      <w:bodyDiv w:val="1"/>
      <w:marLeft w:val="0"/>
      <w:marRight w:val="0"/>
      <w:marTop w:val="0"/>
      <w:marBottom w:val="0"/>
      <w:divBdr>
        <w:top w:val="none" w:sz="0" w:space="0" w:color="auto"/>
        <w:left w:val="none" w:sz="0" w:space="0" w:color="auto"/>
        <w:bottom w:val="none" w:sz="0" w:space="0" w:color="auto"/>
        <w:right w:val="none" w:sz="0" w:space="0" w:color="auto"/>
      </w:divBdr>
    </w:div>
    <w:div w:id="998311187">
      <w:bodyDiv w:val="1"/>
      <w:marLeft w:val="0"/>
      <w:marRight w:val="0"/>
      <w:marTop w:val="0"/>
      <w:marBottom w:val="0"/>
      <w:divBdr>
        <w:top w:val="none" w:sz="0" w:space="0" w:color="auto"/>
        <w:left w:val="none" w:sz="0" w:space="0" w:color="auto"/>
        <w:bottom w:val="none" w:sz="0" w:space="0" w:color="auto"/>
        <w:right w:val="none" w:sz="0" w:space="0" w:color="auto"/>
      </w:divBdr>
    </w:div>
    <w:div w:id="1063719234">
      <w:bodyDiv w:val="1"/>
      <w:marLeft w:val="0"/>
      <w:marRight w:val="0"/>
      <w:marTop w:val="0"/>
      <w:marBottom w:val="0"/>
      <w:divBdr>
        <w:top w:val="none" w:sz="0" w:space="0" w:color="auto"/>
        <w:left w:val="none" w:sz="0" w:space="0" w:color="auto"/>
        <w:bottom w:val="none" w:sz="0" w:space="0" w:color="auto"/>
        <w:right w:val="none" w:sz="0" w:space="0" w:color="auto"/>
      </w:divBdr>
    </w:div>
    <w:div w:id="1114329399">
      <w:bodyDiv w:val="1"/>
      <w:marLeft w:val="0"/>
      <w:marRight w:val="0"/>
      <w:marTop w:val="0"/>
      <w:marBottom w:val="0"/>
      <w:divBdr>
        <w:top w:val="none" w:sz="0" w:space="0" w:color="auto"/>
        <w:left w:val="none" w:sz="0" w:space="0" w:color="auto"/>
        <w:bottom w:val="none" w:sz="0" w:space="0" w:color="auto"/>
        <w:right w:val="none" w:sz="0" w:space="0" w:color="auto"/>
      </w:divBdr>
      <w:divsChild>
        <w:div w:id="369646464">
          <w:marLeft w:val="0"/>
          <w:marRight w:val="0"/>
          <w:marTop w:val="0"/>
          <w:marBottom w:val="0"/>
          <w:divBdr>
            <w:top w:val="none" w:sz="0" w:space="0" w:color="auto"/>
            <w:left w:val="none" w:sz="0" w:space="0" w:color="auto"/>
            <w:bottom w:val="none" w:sz="0" w:space="0" w:color="auto"/>
            <w:right w:val="none" w:sz="0" w:space="0" w:color="auto"/>
          </w:divBdr>
        </w:div>
        <w:div w:id="1880969555">
          <w:marLeft w:val="0"/>
          <w:marRight w:val="0"/>
          <w:marTop w:val="0"/>
          <w:marBottom w:val="0"/>
          <w:divBdr>
            <w:top w:val="none" w:sz="0" w:space="0" w:color="auto"/>
            <w:left w:val="none" w:sz="0" w:space="0" w:color="auto"/>
            <w:bottom w:val="none" w:sz="0" w:space="0" w:color="auto"/>
            <w:right w:val="none" w:sz="0" w:space="0" w:color="auto"/>
          </w:divBdr>
        </w:div>
        <w:div w:id="1920941989">
          <w:marLeft w:val="0"/>
          <w:marRight w:val="0"/>
          <w:marTop w:val="0"/>
          <w:marBottom w:val="0"/>
          <w:divBdr>
            <w:top w:val="none" w:sz="0" w:space="0" w:color="auto"/>
            <w:left w:val="none" w:sz="0" w:space="0" w:color="auto"/>
            <w:bottom w:val="none" w:sz="0" w:space="0" w:color="auto"/>
            <w:right w:val="none" w:sz="0" w:space="0" w:color="auto"/>
          </w:divBdr>
        </w:div>
      </w:divsChild>
    </w:div>
    <w:div w:id="1551110198">
      <w:bodyDiv w:val="1"/>
      <w:marLeft w:val="0"/>
      <w:marRight w:val="0"/>
      <w:marTop w:val="0"/>
      <w:marBottom w:val="0"/>
      <w:divBdr>
        <w:top w:val="none" w:sz="0" w:space="0" w:color="auto"/>
        <w:left w:val="none" w:sz="0" w:space="0" w:color="auto"/>
        <w:bottom w:val="none" w:sz="0" w:space="0" w:color="auto"/>
        <w:right w:val="none" w:sz="0" w:space="0" w:color="auto"/>
      </w:divBdr>
    </w:div>
    <w:div w:id="1616134911">
      <w:bodyDiv w:val="1"/>
      <w:marLeft w:val="0"/>
      <w:marRight w:val="0"/>
      <w:marTop w:val="0"/>
      <w:marBottom w:val="0"/>
      <w:divBdr>
        <w:top w:val="none" w:sz="0" w:space="0" w:color="auto"/>
        <w:left w:val="none" w:sz="0" w:space="0" w:color="auto"/>
        <w:bottom w:val="none" w:sz="0" w:space="0" w:color="auto"/>
        <w:right w:val="none" w:sz="0" w:space="0" w:color="auto"/>
      </w:divBdr>
      <w:divsChild>
        <w:div w:id="776481784">
          <w:marLeft w:val="0"/>
          <w:marRight w:val="0"/>
          <w:marTop w:val="0"/>
          <w:marBottom w:val="0"/>
          <w:divBdr>
            <w:top w:val="none" w:sz="0" w:space="0" w:color="auto"/>
            <w:left w:val="none" w:sz="0" w:space="0" w:color="auto"/>
            <w:bottom w:val="none" w:sz="0" w:space="0" w:color="auto"/>
            <w:right w:val="none" w:sz="0" w:space="0" w:color="auto"/>
          </w:divBdr>
          <w:divsChild>
            <w:div w:id="1193298126">
              <w:marLeft w:val="0"/>
              <w:marRight w:val="0"/>
              <w:marTop w:val="0"/>
              <w:marBottom w:val="0"/>
              <w:divBdr>
                <w:top w:val="none" w:sz="0" w:space="0" w:color="auto"/>
                <w:left w:val="none" w:sz="0" w:space="0" w:color="auto"/>
                <w:bottom w:val="none" w:sz="0" w:space="0" w:color="auto"/>
                <w:right w:val="none" w:sz="0" w:space="0" w:color="auto"/>
              </w:divBdr>
              <w:divsChild>
                <w:div w:id="384569183">
                  <w:marLeft w:val="0"/>
                  <w:marRight w:val="0"/>
                  <w:marTop w:val="0"/>
                  <w:marBottom w:val="0"/>
                  <w:divBdr>
                    <w:top w:val="none" w:sz="0" w:space="0" w:color="auto"/>
                    <w:left w:val="none" w:sz="0" w:space="0" w:color="auto"/>
                    <w:bottom w:val="none" w:sz="0" w:space="0" w:color="auto"/>
                    <w:right w:val="none" w:sz="0" w:space="0" w:color="auto"/>
                  </w:divBdr>
                  <w:divsChild>
                    <w:div w:id="673265552">
                      <w:marLeft w:val="0"/>
                      <w:marRight w:val="0"/>
                      <w:marTop w:val="0"/>
                      <w:marBottom w:val="0"/>
                      <w:divBdr>
                        <w:top w:val="none" w:sz="0" w:space="0" w:color="auto"/>
                        <w:left w:val="none" w:sz="0" w:space="0" w:color="auto"/>
                        <w:bottom w:val="none" w:sz="0" w:space="0" w:color="auto"/>
                        <w:right w:val="none" w:sz="0" w:space="0" w:color="auto"/>
                      </w:divBdr>
                      <w:divsChild>
                        <w:div w:id="16724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311672">
      <w:bodyDiv w:val="1"/>
      <w:marLeft w:val="0"/>
      <w:marRight w:val="0"/>
      <w:marTop w:val="0"/>
      <w:marBottom w:val="0"/>
      <w:divBdr>
        <w:top w:val="none" w:sz="0" w:space="0" w:color="auto"/>
        <w:left w:val="none" w:sz="0" w:space="0" w:color="auto"/>
        <w:bottom w:val="none" w:sz="0" w:space="0" w:color="auto"/>
        <w:right w:val="none" w:sz="0" w:space="0" w:color="auto"/>
      </w:divBdr>
    </w:div>
    <w:div w:id="1907909469">
      <w:bodyDiv w:val="1"/>
      <w:marLeft w:val="0"/>
      <w:marRight w:val="0"/>
      <w:marTop w:val="0"/>
      <w:marBottom w:val="0"/>
      <w:divBdr>
        <w:top w:val="none" w:sz="0" w:space="0" w:color="auto"/>
        <w:left w:val="none" w:sz="0" w:space="0" w:color="auto"/>
        <w:bottom w:val="none" w:sz="0" w:space="0" w:color="auto"/>
        <w:right w:val="none" w:sz="0" w:space="0" w:color="auto"/>
      </w:divBdr>
    </w:div>
    <w:div w:id="2115711849">
      <w:bodyDiv w:val="1"/>
      <w:marLeft w:val="0"/>
      <w:marRight w:val="0"/>
      <w:marTop w:val="0"/>
      <w:marBottom w:val="0"/>
      <w:divBdr>
        <w:top w:val="none" w:sz="0" w:space="0" w:color="auto"/>
        <w:left w:val="none" w:sz="0" w:space="0" w:color="auto"/>
        <w:bottom w:val="none" w:sz="0" w:space="0" w:color="auto"/>
        <w:right w:val="none" w:sz="0" w:space="0" w:color="auto"/>
      </w:divBdr>
      <w:divsChild>
        <w:div w:id="1942833467">
          <w:marLeft w:val="0"/>
          <w:marRight w:val="0"/>
          <w:marTop w:val="0"/>
          <w:marBottom w:val="0"/>
          <w:divBdr>
            <w:top w:val="none" w:sz="0" w:space="0" w:color="auto"/>
            <w:left w:val="none" w:sz="0" w:space="0" w:color="auto"/>
            <w:bottom w:val="none" w:sz="0" w:space="0" w:color="auto"/>
            <w:right w:val="none" w:sz="0" w:space="0" w:color="auto"/>
          </w:divBdr>
          <w:divsChild>
            <w:div w:id="116667340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122261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49" Type="http://schemas.microsoft.com/office/2007/relationships/stylesWithEffects" Target="stylesWithEffec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D709E-109F-174A-AF11-554CE2316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5516</Words>
  <Characters>31445</Characters>
  <Application>Microsoft Macintosh Word</Application>
  <DocSecurity>0</DocSecurity>
  <Lines>262</Lines>
  <Paragraphs>62</Paragraphs>
  <ScaleCrop>false</ScaleCrop>
  <HeadingPairs>
    <vt:vector size="2" baseType="variant">
      <vt:variant>
        <vt:lpstr>Title</vt:lpstr>
      </vt:variant>
      <vt:variant>
        <vt:i4>1</vt:i4>
      </vt:variant>
    </vt:vector>
  </HeadingPairs>
  <TitlesOfParts>
    <vt:vector size="1" baseType="lpstr">
      <vt:lpstr>TRAIL AREA HEALTH &amp; ENVIRONMENT PROGRAM</vt:lpstr>
    </vt:vector>
  </TitlesOfParts>
  <Company>SNC-Lavalin</Company>
  <LinksUpToDate>false</LinksUpToDate>
  <CharactersWithSpaces>38616</CharactersWithSpaces>
  <SharedDoc>false</SharedDoc>
  <HLinks>
    <vt:vector size="384" baseType="variant">
      <vt:variant>
        <vt:i4>4718618</vt:i4>
      </vt:variant>
      <vt:variant>
        <vt:i4>378</vt:i4>
      </vt:variant>
      <vt:variant>
        <vt:i4>0</vt:i4>
      </vt:variant>
      <vt:variant>
        <vt:i4>5</vt:i4>
      </vt:variant>
      <vt:variant>
        <vt:lpwstr>http://www.hc-sc.gc.ca/ewh-semt/pubs/contaminants/lead_sos-plomb_ecs-eng.php</vt:lpwstr>
      </vt:variant>
      <vt:variant>
        <vt:lpwstr/>
      </vt:variant>
      <vt:variant>
        <vt:i4>6553714</vt:i4>
      </vt:variant>
      <vt:variant>
        <vt:i4>375</vt:i4>
      </vt:variant>
      <vt:variant>
        <vt:i4>0</vt:i4>
      </vt:variant>
      <vt:variant>
        <vt:i4>5</vt:i4>
      </vt:variant>
      <vt:variant>
        <vt:lpwstr>http://www.cdc.gov/nceh/lead/ACCLPP/Final_Document_011212.pdf</vt:lpwstr>
      </vt:variant>
      <vt:variant>
        <vt:lpwstr/>
      </vt:variant>
      <vt:variant>
        <vt:i4>2687000</vt:i4>
      </vt:variant>
      <vt:variant>
        <vt:i4>372</vt:i4>
      </vt:variant>
      <vt:variant>
        <vt:i4>0</vt:i4>
      </vt:variant>
      <vt:variant>
        <vt:i4>5</vt:i4>
      </vt:variant>
      <vt:variant>
        <vt:lpwstr>http://www.bclaws.ca/EPLibraries/bclaws_new/document/ID/freeside/00_08028_01</vt:lpwstr>
      </vt:variant>
      <vt:variant>
        <vt:lpwstr>part2</vt:lpwstr>
      </vt:variant>
      <vt:variant>
        <vt:i4>3407995</vt:i4>
      </vt:variant>
      <vt:variant>
        <vt:i4>369</vt:i4>
      </vt:variant>
      <vt:variant>
        <vt:i4>0</vt:i4>
      </vt:variant>
      <vt:variant>
        <vt:i4>5</vt:i4>
      </vt:variant>
      <vt:variant>
        <vt:lpwstr>http://www.bclaws.ca/EPLibraries/bclaws_new/document/ID/freeside/03053_08</vt:lpwstr>
      </vt:variant>
      <vt:variant>
        <vt:lpwstr/>
      </vt:variant>
      <vt:variant>
        <vt:i4>1114186</vt:i4>
      </vt:variant>
      <vt:variant>
        <vt:i4>366</vt:i4>
      </vt:variant>
      <vt:variant>
        <vt:i4>0</vt:i4>
      </vt:variant>
      <vt:variant>
        <vt:i4>5</vt:i4>
      </vt:variant>
      <vt:variant>
        <vt:lpwstr>http://www.bclaws.ca/EPLibraries/bclaws_new/document/LOC/freeside/-- E --/Environmental Management Act SBC 2003 c. 53/05_Regulations/21_375_96 Contaminated Sites Regulation/375_96_01.xml</vt:lpwstr>
      </vt:variant>
      <vt:variant>
        <vt:lpwstr>section18.1</vt:lpwstr>
      </vt:variant>
      <vt:variant>
        <vt:i4>3407891</vt:i4>
      </vt:variant>
      <vt:variant>
        <vt:i4>363</vt:i4>
      </vt:variant>
      <vt:variant>
        <vt:i4>0</vt:i4>
      </vt:variant>
      <vt:variant>
        <vt:i4>5</vt:i4>
      </vt:variant>
      <vt:variant>
        <vt:lpwstr>http://www.bclaws.ca/EPLibraries/bclaws_new/document/ID/freeside/50_320_2004</vt:lpwstr>
      </vt:variant>
      <vt:variant>
        <vt:lpwstr/>
      </vt:variant>
      <vt:variant>
        <vt:i4>3407995</vt:i4>
      </vt:variant>
      <vt:variant>
        <vt:i4>360</vt:i4>
      </vt:variant>
      <vt:variant>
        <vt:i4>0</vt:i4>
      </vt:variant>
      <vt:variant>
        <vt:i4>5</vt:i4>
      </vt:variant>
      <vt:variant>
        <vt:lpwstr>http://www.bclaws.ca/EPLibraries/bclaws_new/document/ID/freeside/03053_00</vt:lpwstr>
      </vt:variant>
      <vt:variant>
        <vt:lpwstr/>
      </vt:variant>
      <vt:variant>
        <vt:i4>8126575</vt:i4>
      </vt:variant>
      <vt:variant>
        <vt:i4>357</vt:i4>
      </vt:variant>
      <vt:variant>
        <vt:i4>0</vt:i4>
      </vt:variant>
      <vt:variant>
        <vt:i4>5</vt:i4>
      </vt:variant>
      <vt:variant>
        <vt:lpwstr>http://www.thec.ca/reports/hhrasummary.pdf</vt:lpwstr>
      </vt:variant>
      <vt:variant>
        <vt:lpwstr/>
      </vt:variant>
      <vt:variant>
        <vt:i4>917522</vt:i4>
      </vt:variant>
      <vt:variant>
        <vt:i4>354</vt:i4>
      </vt:variant>
      <vt:variant>
        <vt:i4>0</vt:i4>
      </vt:variant>
      <vt:variant>
        <vt:i4>5</vt:i4>
      </vt:variant>
      <vt:variant>
        <vt:lpwstr>http://www.thec.ca/reports/tffinalreport.pdf</vt:lpwstr>
      </vt:variant>
      <vt:variant>
        <vt:lpwstr/>
      </vt:variant>
      <vt:variant>
        <vt:i4>917522</vt:i4>
      </vt:variant>
      <vt:variant>
        <vt:i4>351</vt:i4>
      </vt:variant>
      <vt:variant>
        <vt:i4>0</vt:i4>
      </vt:variant>
      <vt:variant>
        <vt:i4>5</vt:i4>
      </vt:variant>
      <vt:variant>
        <vt:lpwstr>http://www.thec.ca/reports/tffinalreport.pdf</vt:lpwstr>
      </vt:variant>
      <vt:variant>
        <vt:lpwstr/>
      </vt:variant>
      <vt:variant>
        <vt:i4>1048593</vt:i4>
      </vt:variant>
      <vt:variant>
        <vt:i4>333</vt:i4>
      </vt:variant>
      <vt:variant>
        <vt:i4>0</vt:i4>
      </vt:variant>
      <vt:variant>
        <vt:i4>5</vt:i4>
      </vt:variant>
      <vt:variant>
        <vt:lpwstr>http://www.teck.com/Generic.aspx?PAGE=Teck+Site%2fDiversified+Mining+Pages%2fZinc+Pages%2fTrail+Pages%2fEcological+Risk+Assessment&amp;portalName=tc</vt:lpwstr>
      </vt:variant>
      <vt:variant>
        <vt:lpwstr/>
      </vt:variant>
      <vt:variant>
        <vt:i4>1245243</vt:i4>
      </vt:variant>
      <vt:variant>
        <vt:i4>316</vt:i4>
      </vt:variant>
      <vt:variant>
        <vt:i4>0</vt:i4>
      </vt:variant>
      <vt:variant>
        <vt:i4>5</vt:i4>
      </vt:variant>
      <vt:variant>
        <vt:lpwstr/>
      </vt:variant>
      <vt:variant>
        <vt:lpwstr>_Toc332197314</vt:lpwstr>
      </vt:variant>
      <vt:variant>
        <vt:i4>1245243</vt:i4>
      </vt:variant>
      <vt:variant>
        <vt:i4>310</vt:i4>
      </vt:variant>
      <vt:variant>
        <vt:i4>0</vt:i4>
      </vt:variant>
      <vt:variant>
        <vt:i4>5</vt:i4>
      </vt:variant>
      <vt:variant>
        <vt:lpwstr/>
      </vt:variant>
      <vt:variant>
        <vt:lpwstr>_Toc332197313</vt:lpwstr>
      </vt:variant>
      <vt:variant>
        <vt:i4>1245243</vt:i4>
      </vt:variant>
      <vt:variant>
        <vt:i4>304</vt:i4>
      </vt:variant>
      <vt:variant>
        <vt:i4>0</vt:i4>
      </vt:variant>
      <vt:variant>
        <vt:i4>5</vt:i4>
      </vt:variant>
      <vt:variant>
        <vt:lpwstr/>
      </vt:variant>
      <vt:variant>
        <vt:lpwstr>_Toc332197312</vt:lpwstr>
      </vt:variant>
      <vt:variant>
        <vt:i4>1245243</vt:i4>
      </vt:variant>
      <vt:variant>
        <vt:i4>298</vt:i4>
      </vt:variant>
      <vt:variant>
        <vt:i4>0</vt:i4>
      </vt:variant>
      <vt:variant>
        <vt:i4>5</vt:i4>
      </vt:variant>
      <vt:variant>
        <vt:lpwstr/>
      </vt:variant>
      <vt:variant>
        <vt:lpwstr>_Toc332197311</vt:lpwstr>
      </vt:variant>
      <vt:variant>
        <vt:i4>1245243</vt:i4>
      </vt:variant>
      <vt:variant>
        <vt:i4>292</vt:i4>
      </vt:variant>
      <vt:variant>
        <vt:i4>0</vt:i4>
      </vt:variant>
      <vt:variant>
        <vt:i4>5</vt:i4>
      </vt:variant>
      <vt:variant>
        <vt:lpwstr/>
      </vt:variant>
      <vt:variant>
        <vt:lpwstr>_Toc332197310</vt:lpwstr>
      </vt:variant>
      <vt:variant>
        <vt:i4>1179707</vt:i4>
      </vt:variant>
      <vt:variant>
        <vt:i4>286</vt:i4>
      </vt:variant>
      <vt:variant>
        <vt:i4>0</vt:i4>
      </vt:variant>
      <vt:variant>
        <vt:i4>5</vt:i4>
      </vt:variant>
      <vt:variant>
        <vt:lpwstr/>
      </vt:variant>
      <vt:variant>
        <vt:lpwstr>_Toc332197309</vt:lpwstr>
      </vt:variant>
      <vt:variant>
        <vt:i4>1179707</vt:i4>
      </vt:variant>
      <vt:variant>
        <vt:i4>280</vt:i4>
      </vt:variant>
      <vt:variant>
        <vt:i4>0</vt:i4>
      </vt:variant>
      <vt:variant>
        <vt:i4>5</vt:i4>
      </vt:variant>
      <vt:variant>
        <vt:lpwstr/>
      </vt:variant>
      <vt:variant>
        <vt:lpwstr>_Toc332197308</vt:lpwstr>
      </vt:variant>
      <vt:variant>
        <vt:i4>1179707</vt:i4>
      </vt:variant>
      <vt:variant>
        <vt:i4>274</vt:i4>
      </vt:variant>
      <vt:variant>
        <vt:i4>0</vt:i4>
      </vt:variant>
      <vt:variant>
        <vt:i4>5</vt:i4>
      </vt:variant>
      <vt:variant>
        <vt:lpwstr/>
      </vt:variant>
      <vt:variant>
        <vt:lpwstr>_Toc332197307</vt:lpwstr>
      </vt:variant>
      <vt:variant>
        <vt:i4>1179707</vt:i4>
      </vt:variant>
      <vt:variant>
        <vt:i4>268</vt:i4>
      </vt:variant>
      <vt:variant>
        <vt:i4>0</vt:i4>
      </vt:variant>
      <vt:variant>
        <vt:i4>5</vt:i4>
      </vt:variant>
      <vt:variant>
        <vt:lpwstr/>
      </vt:variant>
      <vt:variant>
        <vt:lpwstr>_Toc332197306</vt:lpwstr>
      </vt:variant>
      <vt:variant>
        <vt:i4>1179707</vt:i4>
      </vt:variant>
      <vt:variant>
        <vt:i4>262</vt:i4>
      </vt:variant>
      <vt:variant>
        <vt:i4>0</vt:i4>
      </vt:variant>
      <vt:variant>
        <vt:i4>5</vt:i4>
      </vt:variant>
      <vt:variant>
        <vt:lpwstr/>
      </vt:variant>
      <vt:variant>
        <vt:lpwstr>_Toc332197305</vt:lpwstr>
      </vt:variant>
      <vt:variant>
        <vt:i4>1179707</vt:i4>
      </vt:variant>
      <vt:variant>
        <vt:i4>256</vt:i4>
      </vt:variant>
      <vt:variant>
        <vt:i4>0</vt:i4>
      </vt:variant>
      <vt:variant>
        <vt:i4>5</vt:i4>
      </vt:variant>
      <vt:variant>
        <vt:lpwstr/>
      </vt:variant>
      <vt:variant>
        <vt:lpwstr>_Toc332197304</vt:lpwstr>
      </vt:variant>
      <vt:variant>
        <vt:i4>1179707</vt:i4>
      </vt:variant>
      <vt:variant>
        <vt:i4>250</vt:i4>
      </vt:variant>
      <vt:variant>
        <vt:i4>0</vt:i4>
      </vt:variant>
      <vt:variant>
        <vt:i4>5</vt:i4>
      </vt:variant>
      <vt:variant>
        <vt:lpwstr/>
      </vt:variant>
      <vt:variant>
        <vt:lpwstr>_Toc332197303</vt:lpwstr>
      </vt:variant>
      <vt:variant>
        <vt:i4>1179707</vt:i4>
      </vt:variant>
      <vt:variant>
        <vt:i4>244</vt:i4>
      </vt:variant>
      <vt:variant>
        <vt:i4>0</vt:i4>
      </vt:variant>
      <vt:variant>
        <vt:i4>5</vt:i4>
      </vt:variant>
      <vt:variant>
        <vt:lpwstr/>
      </vt:variant>
      <vt:variant>
        <vt:lpwstr>_Toc332197302</vt:lpwstr>
      </vt:variant>
      <vt:variant>
        <vt:i4>1179707</vt:i4>
      </vt:variant>
      <vt:variant>
        <vt:i4>238</vt:i4>
      </vt:variant>
      <vt:variant>
        <vt:i4>0</vt:i4>
      </vt:variant>
      <vt:variant>
        <vt:i4>5</vt:i4>
      </vt:variant>
      <vt:variant>
        <vt:lpwstr/>
      </vt:variant>
      <vt:variant>
        <vt:lpwstr>_Toc332197301</vt:lpwstr>
      </vt:variant>
      <vt:variant>
        <vt:i4>1179707</vt:i4>
      </vt:variant>
      <vt:variant>
        <vt:i4>232</vt:i4>
      </vt:variant>
      <vt:variant>
        <vt:i4>0</vt:i4>
      </vt:variant>
      <vt:variant>
        <vt:i4>5</vt:i4>
      </vt:variant>
      <vt:variant>
        <vt:lpwstr/>
      </vt:variant>
      <vt:variant>
        <vt:lpwstr>_Toc332197300</vt:lpwstr>
      </vt:variant>
      <vt:variant>
        <vt:i4>1769530</vt:i4>
      </vt:variant>
      <vt:variant>
        <vt:i4>226</vt:i4>
      </vt:variant>
      <vt:variant>
        <vt:i4>0</vt:i4>
      </vt:variant>
      <vt:variant>
        <vt:i4>5</vt:i4>
      </vt:variant>
      <vt:variant>
        <vt:lpwstr/>
      </vt:variant>
      <vt:variant>
        <vt:lpwstr>_Toc332197299</vt:lpwstr>
      </vt:variant>
      <vt:variant>
        <vt:i4>1769530</vt:i4>
      </vt:variant>
      <vt:variant>
        <vt:i4>220</vt:i4>
      </vt:variant>
      <vt:variant>
        <vt:i4>0</vt:i4>
      </vt:variant>
      <vt:variant>
        <vt:i4>5</vt:i4>
      </vt:variant>
      <vt:variant>
        <vt:lpwstr/>
      </vt:variant>
      <vt:variant>
        <vt:lpwstr>_Toc332197298</vt:lpwstr>
      </vt:variant>
      <vt:variant>
        <vt:i4>1769530</vt:i4>
      </vt:variant>
      <vt:variant>
        <vt:i4>214</vt:i4>
      </vt:variant>
      <vt:variant>
        <vt:i4>0</vt:i4>
      </vt:variant>
      <vt:variant>
        <vt:i4>5</vt:i4>
      </vt:variant>
      <vt:variant>
        <vt:lpwstr/>
      </vt:variant>
      <vt:variant>
        <vt:lpwstr>_Toc332197297</vt:lpwstr>
      </vt:variant>
      <vt:variant>
        <vt:i4>1769530</vt:i4>
      </vt:variant>
      <vt:variant>
        <vt:i4>208</vt:i4>
      </vt:variant>
      <vt:variant>
        <vt:i4>0</vt:i4>
      </vt:variant>
      <vt:variant>
        <vt:i4>5</vt:i4>
      </vt:variant>
      <vt:variant>
        <vt:lpwstr/>
      </vt:variant>
      <vt:variant>
        <vt:lpwstr>_Toc332197296</vt:lpwstr>
      </vt:variant>
      <vt:variant>
        <vt:i4>1769530</vt:i4>
      </vt:variant>
      <vt:variant>
        <vt:i4>202</vt:i4>
      </vt:variant>
      <vt:variant>
        <vt:i4>0</vt:i4>
      </vt:variant>
      <vt:variant>
        <vt:i4>5</vt:i4>
      </vt:variant>
      <vt:variant>
        <vt:lpwstr/>
      </vt:variant>
      <vt:variant>
        <vt:lpwstr>_Toc332197295</vt:lpwstr>
      </vt:variant>
      <vt:variant>
        <vt:i4>1769530</vt:i4>
      </vt:variant>
      <vt:variant>
        <vt:i4>196</vt:i4>
      </vt:variant>
      <vt:variant>
        <vt:i4>0</vt:i4>
      </vt:variant>
      <vt:variant>
        <vt:i4>5</vt:i4>
      </vt:variant>
      <vt:variant>
        <vt:lpwstr/>
      </vt:variant>
      <vt:variant>
        <vt:lpwstr>_Toc332197294</vt:lpwstr>
      </vt:variant>
      <vt:variant>
        <vt:i4>1769530</vt:i4>
      </vt:variant>
      <vt:variant>
        <vt:i4>190</vt:i4>
      </vt:variant>
      <vt:variant>
        <vt:i4>0</vt:i4>
      </vt:variant>
      <vt:variant>
        <vt:i4>5</vt:i4>
      </vt:variant>
      <vt:variant>
        <vt:lpwstr/>
      </vt:variant>
      <vt:variant>
        <vt:lpwstr>_Toc332197293</vt:lpwstr>
      </vt:variant>
      <vt:variant>
        <vt:i4>1769530</vt:i4>
      </vt:variant>
      <vt:variant>
        <vt:i4>184</vt:i4>
      </vt:variant>
      <vt:variant>
        <vt:i4>0</vt:i4>
      </vt:variant>
      <vt:variant>
        <vt:i4>5</vt:i4>
      </vt:variant>
      <vt:variant>
        <vt:lpwstr/>
      </vt:variant>
      <vt:variant>
        <vt:lpwstr>_Toc332197292</vt:lpwstr>
      </vt:variant>
      <vt:variant>
        <vt:i4>1769530</vt:i4>
      </vt:variant>
      <vt:variant>
        <vt:i4>178</vt:i4>
      </vt:variant>
      <vt:variant>
        <vt:i4>0</vt:i4>
      </vt:variant>
      <vt:variant>
        <vt:i4>5</vt:i4>
      </vt:variant>
      <vt:variant>
        <vt:lpwstr/>
      </vt:variant>
      <vt:variant>
        <vt:lpwstr>_Toc332197291</vt:lpwstr>
      </vt:variant>
      <vt:variant>
        <vt:i4>1769530</vt:i4>
      </vt:variant>
      <vt:variant>
        <vt:i4>172</vt:i4>
      </vt:variant>
      <vt:variant>
        <vt:i4>0</vt:i4>
      </vt:variant>
      <vt:variant>
        <vt:i4>5</vt:i4>
      </vt:variant>
      <vt:variant>
        <vt:lpwstr/>
      </vt:variant>
      <vt:variant>
        <vt:lpwstr>_Toc332197290</vt:lpwstr>
      </vt:variant>
      <vt:variant>
        <vt:i4>1703994</vt:i4>
      </vt:variant>
      <vt:variant>
        <vt:i4>166</vt:i4>
      </vt:variant>
      <vt:variant>
        <vt:i4>0</vt:i4>
      </vt:variant>
      <vt:variant>
        <vt:i4>5</vt:i4>
      </vt:variant>
      <vt:variant>
        <vt:lpwstr/>
      </vt:variant>
      <vt:variant>
        <vt:lpwstr>_Toc332197289</vt:lpwstr>
      </vt:variant>
      <vt:variant>
        <vt:i4>1703994</vt:i4>
      </vt:variant>
      <vt:variant>
        <vt:i4>160</vt:i4>
      </vt:variant>
      <vt:variant>
        <vt:i4>0</vt:i4>
      </vt:variant>
      <vt:variant>
        <vt:i4>5</vt:i4>
      </vt:variant>
      <vt:variant>
        <vt:lpwstr/>
      </vt:variant>
      <vt:variant>
        <vt:lpwstr>_Toc332197288</vt:lpwstr>
      </vt:variant>
      <vt:variant>
        <vt:i4>1703994</vt:i4>
      </vt:variant>
      <vt:variant>
        <vt:i4>154</vt:i4>
      </vt:variant>
      <vt:variant>
        <vt:i4>0</vt:i4>
      </vt:variant>
      <vt:variant>
        <vt:i4>5</vt:i4>
      </vt:variant>
      <vt:variant>
        <vt:lpwstr/>
      </vt:variant>
      <vt:variant>
        <vt:lpwstr>_Toc332197287</vt:lpwstr>
      </vt:variant>
      <vt:variant>
        <vt:i4>1703994</vt:i4>
      </vt:variant>
      <vt:variant>
        <vt:i4>148</vt:i4>
      </vt:variant>
      <vt:variant>
        <vt:i4>0</vt:i4>
      </vt:variant>
      <vt:variant>
        <vt:i4>5</vt:i4>
      </vt:variant>
      <vt:variant>
        <vt:lpwstr/>
      </vt:variant>
      <vt:variant>
        <vt:lpwstr>_Toc332197286</vt:lpwstr>
      </vt:variant>
      <vt:variant>
        <vt:i4>1703994</vt:i4>
      </vt:variant>
      <vt:variant>
        <vt:i4>142</vt:i4>
      </vt:variant>
      <vt:variant>
        <vt:i4>0</vt:i4>
      </vt:variant>
      <vt:variant>
        <vt:i4>5</vt:i4>
      </vt:variant>
      <vt:variant>
        <vt:lpwstr/>
      </vt:variant>
      <vt:variant>
        <vt:lpwstr>_Toc332197285</vt:lpwstr>
      </vt:variant>
      <vt:variant>
        <vt:i4>1703994</vt:i4>
      </vt:variant>
      <vt:variant>
        <vt:i4>136</vt:i4>
      </vt:variant>
      <vt:variant>
        <vt:i4>0</vt:i4>
      </vt:variant>
      <vt:variant>
        <vt:i4>5</vt:i4>
      </vt:variant>
      <vt:variant>
        <vt:lpwstr/>
      </vt:variant>
      <vt:variant>
        <vt:lpwstr>_Toc332197284</vt:lpwstr>
      </vt:variant>
      <vt:variant>
        <vt:i4>1703994</vt:i4>
      </vt:variant>
      <vt:variant>
        <vt:i4>130</vt:i4>
      </vt:variant>
      <vt:variant>
        <vt:i4>0</vt:i4>
      </vt:variant>
      <vt:variant>
        <vt:i4>5</vt:i4>
      </vt:variant>
      <vt:variant>
        <vt:lpwstr/>
      </vt:variant>
      <vt:variant>
        <vt:lpwstr>_Toc332197283</vt:lpwstr>
      </vt:variant>
      <vt:variant>
        <vt:i4>1703994</vt:i4>
      </vt:variant>
      <vt:variant>
        <vt:i4>124</vt:i4>
      </vt:variant>
      <vt:variant>
        <vt:i4>0</vt:i4>
      </vt:variant>
      <vt:variant>
        <vt:i4>5</vt:i4>
      </vt:variant>
      <vt:variant>
        <vt:lpwstr/>
      </vt:variant>
      <vt:variant>
        <vt:lpwstr>_Toc332197282</vt:lpwstr>
      </vt:variant>
      <vt:variant>
        <vt:i4>1703994</vt:i4>
      </vt:variant>
      <vt:variant>
        <vt:i4>118</vt:i4>
      </vt:variant>
      <vt:variant>
        <vt:i4>0</vt:i4>
      </vt:variant>
      <vt:variant>
        <vt:i4>5</vt:i4>
      </vt:variant>
      <vt:variant>
        <vt:lpwstr/>
      </vt:variant>
      <vt:variant>
        <vt:lpwstr>_Toc332197281</vt:lpwstr>
      </vt:variant>
      <vt:variant>
        <vt:i4>1703994</vt:i4>
      </vt:variant>
      <vt:variant>
        <vt:i4>112</vt:i4>
      </vt:variant>
      <vt:variant>
        <vt:i4>0</vt:i4>
      </vt:variant>
      <vt:variant>
        <vt:i4>5</vt:i4>
      </vt:variant>
      <vt:variant>
        <vt:lpwstr/>
      </vt:variant>
      <vt:variant>
        <vt:lpwstr>_Toc332197280</vt:lpwstr>
      </vt:variant>
      <vt:variant>
        <vt:i4>1376314</vt:i4>
      </vt:variant>
      <vt:variant>
        <vt:i4>106</vt:i4>
      </vt:variant>
      <vt:variant>
        <vt:i4>0</vt:i4>
      </vt:variant>
      <vt:variant>
        <vt:i4>5</vt:i4>
      </vt:variant>
      <vt:variant>
        <vt:lpwstr/>
      </vt:variant>
      <vt:variant>
        <vt:lpwstr>_Toc332197279</vt:lpwstr>
      </vt:variant>
      <vt:variant>
        <vt:i4>1376314</vt:i4>
      </vt:variant>
      <vt:variant>
        <vt:i4>100</vt:i4>
      </vt:variant>
      <vt:variant>
        <vt:i4>0</vt:i4>
      </vt:variant>
      <vt:variant>
        <vt:i4>5</vt:i4>
      </vt:variant>
      <vt:variant>
        <vt:lpwstr/>
      </vt:variant>
      <vt:variant>
        <vt:lpwstr>_Toc332197278</vt:lpwstr>
      </vt:variant>
      <vt:variant>
        <vt:i4>1376314</vt:i4>
      </vt:variant>
      <vt:variant>
        <vt:i4>94</vt:i4>
      </vt:variant>
      <vt:variant>
        <vt:i4>0</vt:i4>
      </vt:variant>
      <vt:variant>
        <vt:i4>5</vt:i4>
      </vt:variant>
      <vt:variant>
        <vt:lpwstr/>
      </vt:variant>
      <vt:variant>
        <vt:lpwstr>_Toc332197277</vt:lpwstr>
      </vt:variant>
      <vt:variant>
        <vt:i4>1376314</vt:i4>
      </vt:variant>
      <vt:variant>
        <vt:i4>88</vt:i4>
      </vt:variant>
      <vt:variant>
        <vt:i4>0</vt:i4>
      </vt:variant>
      <vt:variant>
        <vt:i4>5</vt:i4>
      </vt:variant>
      <vt:variant>
        <vt:lpwstr/>
      </vt:variant>
      <vt:variant>
        <vt:lpwstr>_Toc332197276</vt:lpwstr>
      </vt:variant>
      <vt:variant>
        <vt:i4>1376314</vt:i4>
      </vt:variant>
      <vt:variant>
        <vt:i4>82</vt:i4>
      </vt:variant>
      <vt:variant>
        <vt:i4>0</vt:i4>
      </vt:variant>
      <vt:variant>
        <vt:i4>5</vt:i4>
      </vt:variant>
      <vt:variant>
        <vt:lpwstr/>
      </vt:variant>
      <vt:variant>
        <vt:lpwstr>_Toc332197275</vt:lpwstr>
      </vt:variant>
      <vt:variant>
        <vt:i4>1376314</vt:i4>
      </vt:variant>
      <vt:variant>
        <vt:i4>76</vt:i4>
      </vt:variant>
      <vt:variant>
        <vt:i4>0</vt:i4>
      </vt:variant>
      <vt:variant>
        <vt:i4>5</vt:i4>
      </vt:variant>
      <vt:variant>
        <vt:lpwstr/>
      </vt:variant>
      <vt:variant>
        <vt:lpwstr>_Toc332197274</vt:lpwstr>
      </vt:variant>
      <vt:variant>
        <vt:i4>1376314</vt:i4>
      </vt:variant>
      <vt:variant>
        <vt:i4>70</vt:i4>
      </vt:variant>
      <vt:variant>
        <vt:i4>0</vt:i4>
      </vt:variant>
      <vt:variant>
        <vt:i4>5</vt:i4>
      </vt:variant>
      <vt:variant>
        <vt:lpwstr/>
      </vt:variant>
      <vt:variant>
        <vt:lpwstr>_Toc332197273</vt:lpwstr>
      </vt:variant>
      <vt:variant>
        <vt:i4>1376314</vt:i4>
      </vt:variant>
      <vt:variant>
        <vt:i4>64</vt:i4>
      </vt:variant>
      <vt:variant>
        <vt:i4>0</vt:i4>
      </vt:variant>
      <vt:variant>
        <vt:i4>5</vt:i4>
      </vt:variant>
      <vt:variant>
        <vt:lpwstr/>
      </vt:variant>
      <vt:variant>
        <vt:lpwstr>_Toc332197272</vt:lpwstr>
      </vt:variant>
      <vt:variant>
        <vt:i4>1376314</vt:i4>
      </vt:variant>
      <vt:variant>
        <vt:i4>58</vt:i4>
      </vt:variant>
      <vt:variant>
        <vt:i4>0</vt:i4>
      </vt:variant>
      <vt:variant>
        <vt:i4>5</vt:i4>
      </vt:variant>
      <vt:variant>
        <vt:lpwstr/>
      </vt:variant>
      <vt:variant>
        <vt:lpwstr>_Toc332197271</vt:lpwstr>
      </vt:variant>
      <vt:variant>
        <vt:i4>1376314</vt:i4>
      </vt:variant>
      <vt:variant>
        <vt:i4>52</vt:i4>
      </vt:variant>
      <vt:variant>
        <vt:i4>0</vt:i4>
      </vt:variant>
      <vt:variant>
        <vt:i4>5</vt:i4>
      </vt:variant>
      <vt:variant>
        <vt:lpwstr/>
      </vt:variant>
      <vt:variant>
        <vt:lpwstr>_Toc332197270</vt:lpwstr>
      </vt:variant>
      <vt:variant>
        <vt:i4>1310778</vt:i4>
      </vt:variant>
      <vt:variant>
        <vt:i4>46</vt:i4>
      </vt:variant>
      <vt:variant>
        <vt:i4>0</vt:i4>
      </vt:variant>
      <vt:variant>
        <vt:i4>5</vt:i4>
      </vt:variant>
      <vt:variant>
        <vt:lpwstr/>
      </vt:variant>
      <vt:variant>
        <vt:lpwstr>_Toc332197269</vt:lpwstr>
      </vt:variant>
      <vt:variant>
        <vt:i4>1310778</vt:i4>
      </vt:variant>
      <vt:variant>
        <vt:i4>40</vt:i4>
      </vt:variant>
      <vt:variant>
        <vt:i4>0</vt:i4>
      </vt:variant>
      <vt:variant>
        <vt:i4>5</vt:i4>
      </vt:variant>
      <vt:variant>
        <vt:lpwstr/>
      </vt:variant>
      <vt:variant>
        <vt:lpwstr>_Toc332197268</vt:lpwstr>
      </vt:variant>
      <vt:variant>
        <vt:i4>1310778</vt:i4>
      </vt:variant>
      <vt:variant>
        <vt:i4>34</vt:i4>
      </vt:variant>
      <vt:variant>
        <vt:i4>0</vt:i4>
      </vt:variant>
      <vt:variant>
        <vt:i4>5</vt:i4>
      </vt:variant>
      <vt:variant>
        <vt:lpwstr/>
      </vt:variant>
      <vt:variant>
        <vt:lpwstr>_Toc332197267</vt:lpwstr>
      </vt:variant>
      <vt:variant>
        <vt:i4>1310778</vt:i4>
      </vt:variant>
      <vt:variant>
        <vt:i4>28</vt:i4>
      </vt:variant>
      <vt:variant>
        <vt:i4>0</vt:i4>
      </vt:variant>
      <vt:variant>
        <vt:i4>5</vt:i4>
      </vt:variant>
      <vt:variant>
        <vt:lpwstr/>
      </vt:variant>
      <vt:variant>
        <vt:lpwstr>_Toc332197266</vt:lpwstr>
      </vt:variant>
      <vt:variant>
        <vt:i4>1310778</vt:i4>
      </vt:variant>
      <vt:variant>
        <vt:i4>22</vt:i4>
      </vt:variant>
      <vt:variant>
        <vt:i4>0</vt:i4>
      </vt:variant>
      <vt:variant>
        <vt:i4>5</vt:i4>
      </vt:variant>
      <vt:variant>
        <vt:lpwstr/>
      </vt:variant>
      <vt:variant>
        <vt:lpwstr>_Toc332197265</vt:lpwstr>
      </vt:variant>
      <vt:variant>
        <vt:i4>1310778</vt:i4>
      </vt:variant>
      <vt:variant>
        <vt:i4>16</vt:i4>
      </vt:variant>
      <vt:variant>
        <vt:i4>0</vt:i4>
      </vt:variant>
      <vt:variant>
        <vt:i4>5</vt:i4>
      </vt:variant>
      <vt:variant>
        <vt:lpwstr/>
      </vt:variant>
      <vt:variant>
        <vt:lpwstr>_Toc332197264</vt:lpwstr>
      </vt:variant>
      <vt:variant>
        <vt:i4>1310778</vt:i4>
      </vt:variant>
      <vt:variant>
        <vt:i4>10</vt:i4>
      </vt:variant>
      <vt:variant>
        <vt:i4>0</vt:i4>
      </vt:variant>
      <vt:variant>
        <vt:i4>5</vt:i4>
      </vt:variant>
      <vt:variant>
        <vt:lpwstr/>
      </vt:variant>
      <vt:variant>
        <vt:lpwstr>_Toc332197263</vt:lpwstr>
      </vt:variant>
      <vt:variant>
        <vt:i4>1310778</vt:i4>
      </vt:variant>
      <vt:variant>
        <vt:i4>4</vt:i4>
      </vt:variant>
      <vt:variant>
        <vt:i4>0</vt:i4>
      </vt:variant>
      <vt:variant>
        <vt:i4>5</vt:i4>
      </vt:variant>
      <vt:variant>
        <vt:lpwstr/>
      </vt:variant>
      <vt:variant>
        <vt:lpwstr>_Toc332197262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TRAIL AREA HEALTH &amp; ENVIRONMENT PROGRAM</dc:title>
  <dc:creator>Ruth Beck</dc:creator>
  <cp:lastModifiedBy>Ruth Beck</cp:lastModifiedBy>
  <cp:revision>2</cp:revision>
  <cp:lastPrinted>2011-04-01T17:56:00Z</cp:lastPrinted>
  <dcterms:created xsi:type="dcterms:W3CDTF">2013-07-19T18:34:00Z</dcterms:created>
  <dcterms:modified xsi:type="dcterms:W3CDTF">2013-07-19T18:34:00Z</dcterms:modified>
</cp:coreProperties>
</file>