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79F" w:rsidRDefault="00142846" w:rsidP="00260B03">
      <w:pPr>
        <w:jc w:val="center"/>
        <w:rPr>
          <w:b/>
        </w:rPr>
      </w:pPr>
      <w:r w:rsidRPr="00142846">
        <w:rPr>
          <w:b/>
        </w:rPr>
        <w:t>Residential Soil Remediation</w:t>
      </w:r>
      <w:r>
        <w:t xml:space="preserve"> </w:t>
      </w:r>
      <w:r w:rsidR="00AF6E50" w:rsidRPr="00260B03">
        <w:rPr>
          <w:b/>
        </w:rPr>
        <w:t>Operating Procedures</w:t>
      </w:r>
    </w:p>
    <w:p w:rsidR="00142846" w:rsidRDefault="007619C6" w:rsidP="00AF6E50">
      <w:pPr>
        <w:pStyle w:val="ListParagraph"/>
        <w:numPr>
          <w:ilvl w:val="0"/>
          <w:numId w:val="1"/>
          <w:numberingChange w:id="0" w:author="Ruth Beck" w:date="2013-08-30T14:03:00Z" w:original="%1:1:0:)"/>
        </w:numPr>
      </w:pPr>
      <w:ins w:id="1" w:author="Ruth Beck" w:date="2013-08-30T14:31:00Z">
        <w:r>
          <w:t>PROGRAM DESCRIPTION/</w:t>
        </w:r>
      </w:ins>
      <w:r w:rsidR="00142846">
        <w:t>SCOPE</w:t>
      </w:r>
    </w:p>
    <w:p w:rsidR="00142846" w:rsidRDefault="00142846" w:rsidP="00142846">
      <w:pPr>
        <w:pStyle w:val="ListParagraph"/>
        <w:ind w:left="360"/>
      </w:pPr>
    </w:p>
    <w:p w:rsidR="00542354" w:rsidRDefault="00A41F53" w:rsidP="00142846">
      <w:pPr>
        <w:pStyle w:val="ListParagraph"/>
        <w:ind w:left="360"/>
      </w:pPr>
      <w:r>
        <w:t xml:space="preserve">The Trail Area Health </w:t>
      </w:r>
      <w:r w:rsidR="00142846">
        <w:t>and Environment Program (THEP)</w:t>
      </w:r>
      <w:r>
        <w:t xml:space="preserve"> </w:t>
      </w:r>
      <w:r w:rsidR="00542354">
        <w:t>offers</w:t>
      </w:r>
      <w:r>
        <w:t xml:space="preserve"> soil remediation </w:t>
      </w:r>
      <w:r w:rsidR="00542354">
        <w:t xml:space="preserve">or yard improvement work on properties with </w:t>
      </w:r>
      <w:r>
        <w:t xml:space="preserve">soil metal concentrations greater than </w:t>
      </w:r>
      <w:r w:rsidR="00542354">
        <w:t xml:space="preserve">the Action Levels. The </w:t>
      </w:r>
      <w:r w:rsidR="00142846">
        <w:t xml:space="preserve">Action Levels </w:t>
      </w:r>
      <w:r w:rsidR="00D417C0">
        <w:t>and remediation offers are as follows</w:t>
      </w:r>
      <w:r w:rsidR="00542354">
        <w:t>:</w:t>
      </w:r>
    </w:p>
    <w:p w:rsidR="00542354" w:rsidRDefault="00142846" w:rsidP="00542354">
      <w:pPr>
        <w:pStyle w:val="ListParagraph"/>
        <w:numPr>
          <w:ilvl w:val="1"/>
          <w:numId w:val="1"/>
          <w:numberingChange w:id="2" w:author="Ruth Beck" w:date="2013-08-30T14:03:00Z" w:original="%2:1:4:)"/>
        </w:numPr>
      </w:pPr>
      <w:r>
        <w:t>For s</w:t>
      </w:r>
      <w:r w:rsidR="00542354">
        <w:t xml:space="preserve">oil </w:t>
      </w:r>
      <w:r w:rsidR="000B6D34">
        <w:t xml:space="preserve">with metals </w:t>
      </w:r>
      <w:r w:rsidR="000B6D34" w:rsidRPr="000B6D34">
        <w:t>less than Upper Cap Concentrations</w:t>
      </w:r>
      <w:r w:rsidR="000B6D34">
        <w:rPr>
          <w:rStyle w:val="FootnoteReference"/>
        </w:rPr>
        <w:footnoteReference w:id="1"/>
      </w:r>
      <w:r w:rsidR="00542354">
        <w:t xml:space="preserve"> on residential yards where </w:t>
      </w:r>
      <w:r w:rsidR="00542354" w:rsidRPr="000B6D34">
        <w:t xml:space="preserve">ground cover </w:t>
      </w:r>
      <w:r w:rsidRPr="000B6D34">
        <w:t>is poor</w:t>
      </w:r>
      <w:r>
        <w:t xml:space="preserve"> </w:t>
      </w:r>
      <w:r w:rsidR="00542354" w:rsidRPr="000B6D34">
        <w:rPr>
          <w:u w:val="single"/>
        </w:rPr>
        <w:t>and</w:t>
      </w:r>
      <w:r w:rsidR="00542354">
        <w:t xml:space="preserve"> </w:t>
      </w:r>
      <w:r w:rsidR="00D417C0">
        <w:t xml:space="preserve">where </w:t>
      </w:r>
      <w:r w:rsidR="00542354">
        <w:t xml:space="preserve">children </w:t>
      </w:r>
      <w:r w:rsidR="00D417C0">
        <w:t>under</w:t>
      </w:r>
      <w:r w:rsidR="00542354">
        <w:t xml:space="preserve"> 3 years of age reside</w:t>
      </w:r>
      <w:r>
        <w:t>; yard improvement work is offered</w:t>
      </w:r>
      <w:r w:rsidR="00542354">
        <w:t>.</w:t>
      </w:r>
    </w:p>
    <w:p w:rsidR="00542354" w:rsidRDefault="00142846" w:rsidP="00542354">
      <w:pPr>
        <w:pStyle w:val="ListParagraph"/>
        <w:numPr>
          <w:ilvl w:val="1"/>
          <w:numId w:val="1"/>
          <w:numberingChange w:id="8" w:author="Ruth Beck" w:date="2013-08-30T14:03:00Z" w:original="%2:2:4:)"/>
        </w:numPr>
      </w:pPr>
      <w:r>
        <w:t>For s</w:t>
      </w:r>
      <w:r w:rsidR="00542354">
        <w:t xml:space="preserve">oil </w:t>
      </w:r>
      <w:r w:rsidR="000B6D34">
        <w:t xml:space="preserve">with metals </w:t>
      </w:r>
      <w:r w:rsidR="00542354">
        <w:t>greater than 1</w:t>
      </w:r>
      <w:proofErr w:type="gramStart"/>
      <w:r>
        <w:t>,</w:t>
      </w:r>
      <w:r w:rsidR="00542354">
        <w:t>00</w:t>
      </w:r>
      <w:r>
        <w:t xml:space="preserve">0 </w:t>
      </w:r>
      <w:proofErr w:type="spellStart"/>
      <w:r>
        <w:t>ppm</w:t>
      </w:r>
      <w:proofErr w:type="spellEnd"/>
      <w:proofErr w:type="gramEnd"/>
      <w:r>
        <w:t xml:space="preserve"> lead </w:t>
      </w:r>
      <w:commentRangeStart w:id="9"/>
      <w:r w:rsidR="00D417C0">
        <w:t>or</w:t>
      </w:r>
      <w:commentRangeEnd w:id="9"/>
      <w:r w:rsidR="00D417C0">
        <w:rPr>
          <w:rStyle w:val="CommentReference"/>
          <w:vanish/>
        </w:rPr>
        <w:commentReference w:id="9"/>
      </w:r>
      <w:r w:rsidR="000B6D34">
        <w:t xml:space="preserve"> XX </w:t>
      </w:r>
      <w:proofErr w:type="spellStart"/>
      <w:r w:rsidR="000B6D34">
        <w:t>ppm</w:t>
      </w:r>
      <w:proofErr w:type="spellEnd"/>
      <w:r w:rsidR="000B6D34">
        <w:t xml:space="preserve"> cadmium </w:t>
      </w:r>
      <w:r>
        <w:t xml:space="preserve">in vegetable gardens; full remediation of the garden is offered. </w:t>
      </w:r>
    </w:p>
    <w:p w:rsidR="00542354" w:rsidRDefault="00142846" w:rsidP="00542354">
      <w:pPr>
        <w:pStyle w:val="ListParagraph"/>
        <w:numPr>
          <w:ilvl w:val="1"/>
          <w:numId w:val="1"/>
          <w:numberingChange w:id="10" w:author="Ruth Beck" w:date="2013-08-30T14:03:00Z" w:original="%2:3:4:)"/>
        </w:numPr>
      </w:pPr>
      <w:r>
        <w:t>For s</w:t>
      </w:r>
      <w:r w:rsidR="00542354">
        <w:t xml:space="preserve">oil </w:t>
      </w:r>
      <w:r w:rsidR="000B6D34">
        <w:t xml:space="preserve">with metals </w:t>
      </w:r>
      <w:r w:rsidR="00542354">
        <w:t xml:space="preserve">greater than </w:t>
      </w:r>
      <w:r w:rsidR="000B6D34">
        <w:t>Upper Cap Concentrations</w:t>
      </w:r>
      <w:r>
        <w:t xml:space="preserve"> on residential yards; full remediation of all or part of the yard is offered. </w:t>
      </w:r>
    </w:p>
    <w:p w:rsidR="00542354" w:rsidRDefault="00542354" w:rsidP="00542354">
      <w:pPr>
        <w:ind w:left="360"/>
      </w:pPr>
      <w:r>
        <w:t xml:space="preserve">The remediation </w:t>
      </w:r>
      <w:ins w:id="11" w:author="Ruth Beck" w:date="2013-08-30T13:42:00Z">
        <w:r w:rsidR="00D417C0">
          <w:t>and</w:t>
        </w:r>
      </w:ins>
      <w:del w:id="12" w:author="Ruth Beck" w:date="2013-08-30T13:42:00Z">
        <w:r w:rsidDel="00D417C0">
          <w:delText>or</w:delText>
        </w:r>
      </w:del>
      <w:r>
        <w:t xml:space="preserve"> yard improvement work is determined case by case</w:t>
      </w:r>
      <w:r w:rsidR="00142846">
        <w:t>,</w:t>
      </w:r>
      <w:r>
        <w:t xml:space="preserve"> </w:t>
      </w:r>
      <w:r w:rsidR="00142846">
        <w:t xml:space="preserve">based on </w:t>
      </w:r>
      <w:r>
        <w:t>the soil assessment results</w:t>
      </w:r>
      <w:r w:rsidR="00142846">
        <w:t xml:space="preserve"> and</w:t>
      </w:r>
      <w:r>
        <w:t xml:space="preserve"> a review of the yard condition</w:t>
      </w:r>
      <w:r w:rsidR="00142846">
        <w:t>. It is a voluntary program</w:t>
      </w:r>
      <w:r>
        <w:t xml:space="preserve">. </w:t>
      </w:r>
    </w:p>
    <w:p w:rsidR="00142846" w:rsidRDefault="0063479F" w:rsidP="003866EF">
      <w:pPr>
        <w:pStyle w:val="ListParagraph"/>
        <w:numPr>
          <w:ilvl w:val="0"/>
          <w:numId w:val="1"/>
          <w:numberingChange w:id="13" w:author="Ruth Beck" w:date="2013-08-30T14:03:00Z" w:original="%1:2:0:)"/>
        </w:numPr>
      </w:pPr>
      <w:r>
        <w:t>OBJECTIVES</w:t>
      </w:r>
    </w:p>
    <w:p w:rsidR="00142846" w:rsidRDefault="00142846" w:rsidP="00142846">
      <w:pPr>
        <w:pStyle w:val="ListParagraph"/>
        <w:ind w:left="360"/>
      </w:pPr>
    </w:p>
    <w:p w:rsidR="006D3729" w:rsidRDefault="00142846" w:rsidP="00142846">
      <w:pPr>
        <w:pStyle w:val="ListParagraph"/>
        <w:ind w:left="360"/>
      </w:pPr>
      <w:r>
        <w:t xml:space="preserve">The goal of the program is to prevent and reduce health risks from exposure to metals that may be present in yard and garden soil. </w:t>
      </w:r>
      <w:r w:rsidR="006D3729">
        <w:t>This is done by improving ground cover in areas that are accessible to young children and by removing soil from areas with soil lead concentration</w:t>
      </w:r>
      <w:r w:rsidR="00FB4864">
        <w:t>s greater than the remediation Action Levels</w:t>
      </w:r>
      <w:r w:rsidR="006D3729">
        <w:t xml:space="preserve"> for vegetable gardens and yards. </w:t>
      </w:r>
    </w:p>
    <w:p w:rsidR="00542354" w:rsidRDefault="006D3729" w:rsidP="00142846">
      <w:pPr>
        <w:pStyle w:val="ListParagraph"/>
        <w:ind w:left="360"/>
      </w:pPr>
      <w:r>
        <w:t xml:space="preserve"> </w:t>
      </w:r>
      <w:r w:rsidR="00542354">
        <w:t xml:space="preserve"> </w:t>
      </w:r>
    </w:p>
    <w:p w:rsidR="00142846" w:rsidRDefault="00142846" w:rsidP="00142846">
      <w:pPr>
        <w:pStyle w:val="ListParagraph"/>
        <w:ind w:left="360"/>
      </w:pPr>
      <w:r>
        <w:t>Each year, the program strives to meet the following performance objectives:</w:t>
      </w:r>
    </w:p>
    <w:p w:rsidR="00142846" w:rsidRDefault="00142846" w:rsidP="00142846">
      <w:pPr>
        <w:pStyle w:val="ListParagraph"/>
        <w:numPr>
          <w:ilvl w:val="0"/>
          <w:numId w:val="4"/>
          <w:numberingChange w:id="14" w:author="Ruth Beck" w:date="2013-08-30T14:03:00Z" w:original=""/>
        </w:numPr>
      </w:pPr>
      <w:r>
        <w:t xml:space="preserve">Provide yard improvement work on </w:t>
      </w:r>
      <w:r w:rsidRPr="006D3729">
        <w:rPr>
          <w:u w:val="single"/>
        </w:rPr>
        <w:t>all</w:t>
      </w:r>
      <w:r>
        <w:t xml:space="preserve"> properties where young children are living </w:t>
      </w:r>
      <w:del w:id="15" w:author="Ruth Beck" w:date="2013-08-30T13:43:00Z">
        <w:r w:rsidR="006D3729" w:rsidDel="00D417C0">
          <w:delText>and</w:delText>
        </w:r>
      </w:del>
      <w:r w:rsidR="006D3729">
        <w:t xml:space="preserve"> where </w:t>
      </w:r>
      <w:r w:rsidR="00FB4864">
        <w:t xml:space="preserve">yard </w:t>
      </w:r>
      <w:r w:rsidR="006D3729">
        <w:t xml:space="preserve">improvement work is needed. </w:t>
      </w:r>
    </w:p>
    <w:p w:rsidR="00142846" w:rsidRDefault="00142846" w:rsidP="00142846">
      <w:pPr>
        <w:pStyle w:val="ListParagraph"/>
        <w:numPr>
          <w:ilvl w:val="0"/>
          <w:numId w:val="4"/>
          <w:numberingChange w:id="16" w:author="Ruth Beck" w:date="2013-08-30T14:03:00Z" w:original=""/>
        </w:numPr>
      </w:pPr>
      <w:r>
        <w:t>Provide vegetable garden</w:t>
      </w:r>
      <w:r w:rsidR="006D3729">
        <w:t xml:space="preserve"> remediation</w:t>
      </w:r>
      <w:r>
        <w:t xml:space="preserve"> </w:t>
      </w:r>
      <w:r w:rsidR="00FB4864">
        <w:t xml:space="preserve">on </w:t>
      </w:r>
      <w:r>
        <w:t xml:space="preserve">properties where soil is greater than the Action Level </w:t>
      </w:r>
      <w:r w:rsidR="006D3729">
        <w:t xml:space="preserve">for vegetable gardens </w:t>
      </w:r>
      <w:r>
        <w:t>and the property owner is interested</w:t>
      </w:r>
      <w:r w:rsidR="006D3729">
        <w:t>.</w:t>
      </w:r>
    </w:p>
    <w:p w:rsidR="00142846" w:rsidRDefault="00142846" w:rsidP="00142846">
      <w:pPr>
        <w:pStyle w:val="ListParagraph"/>
        <w:numPr>
          <w:ilvl w:val="0"/>
          <w:numId w:val="4"/>
          <w:numberingChange w:id="17" w:author="Ruth Beck" w:date="2013-08-30T14:03:00Z" w:original=""/>
        </w:numPr>
      </w:pPr>
      <w:r>
        <w:t xml:space="preserve">Provide remediation of all or part of the yard where soil is greater than the </w:t>
      </w:r>
      <w:r w:rsidR="006D3729">
        <w:t>Action Level for yards and the property owner is interested.</w:t>
      </w:r>
    </w:p>
    <w:p w:rsidR="00542354" w:rsidRDefault="00542354" w:rsidP="00542354">
      <w:pPr>
        <w:pStyle w:val="ListParagraph"/>
        <w:ind w:left="360"/>
      </w:pPr>
    </w:p>
    <w:p w:rsidR="00F4743B" w:rsidRDefault="00F4743B" w:rsidP="00F4743B">
      <w:pPr>
        <w:pStyle w:val="ListParagraph"/>
        <w:numPr>
          <w:ilvl w:val="0"/>
          <w:numId w:val="1"/>
          <w:numberingChange w:id="18" w:author="Ruth Beck" w:date="2013-08-30T14:03:00Z" w:original="%1:3:0:)"/>
        </w:numPr>
      </w:pPr>
      <w:r>
        <w:t>ELIGIBILITY AND PRIORITIES</w:t>
      </w:r>
      <w:r w:rsidR="00260B03">
        <w:t xml:space="preserve"> </w:t>
      </w:r>
    </w:p>
    <w:p w:rsidR="0022798C" w:rsidRDefault="0022798C" w:rsidP="0022798C">
      <w:pPr>
        <w:pStyle w:val="ListParagraph"/>
        <w:ind w:left="360"/>
      </w:pPr>
    </w:p>
    <w:p w:rsidR="00FF5F5B" w:rsidRDefault="0029576A" w:rsidP="0022798C">
      <w:pPr>
        <w:pStyle w:val="ListParagraph"/>
        <w:ind w:left="360"/>
      </w:pPr>
      <w:r>
        <w:t>Yard i</w:t>
      </w:r>
      <w:r w:rsidR="0022798C">
        <w:t xml:space="preserve">mprovement </w:t>
      </w:r>
      <w:r>
        <w:t xml:space="preserve">or remediation </w:t>
      </w:r>
      <w:r w:rsidR="0022798C">
        <w:t xml:space="preserve">work is offered to property owners where soil is greater than the Action Levels. The program is voluntary and work is </w:t>
      </w:r>
      <w:r w:rsidR="00F111A0">
        <w:t>initiated</w:t>
      </w:r>
      <w:r w:rsidR="00FF5F5B">
        <w:t xml:space="preserve"> </w:t>
      </w:r>
      <w:r w:rsidR="00F111A0">
        <w:t xml:space="preserve">upon receiving </w:t>
      </w:r>
      <w:r w:rsidR="00FF5F5B">
        <w:t>written consent from the property owner(s). Remediation takes place between April and October while the ground is snow free. Work is prioritized as follows:</w:t>
      </w:r>
    </w:p>
    <w:p w:rsidR="00FF5F5B" w:rsidRDefault="00FF5F5B" w:rsidP="00FF5F5B">
      <w:pPr>
        <w:pStyle w:val="ListParagraph"/>
        <w:numPr>
          <w:ilvl w:val="0"/>
          <w:numId w:val="5"/>
          <w:numberingChange w:id="19" w:author="Ruth Beck" w:date="2013-08-30T14:03:00Z" w:original=""/>
        </w:numPr>
      </w:pPr>
      <w:r>
        <w:t xml:space="preserve">Yard improvement work is prioritized as soon as possible to minimize young children’s exposure to </w:t>
      </w:r>
      <w:r w:rsidR="00A3222A">
        <w:t xml:space="preserve">metals in </w:t>
      </w:r>
      <w:r>
        <w:t xml:space="preserve">bare soil in the yard.   </w:t>
      </w:r>
    </w:p>
    <w:p w:rsidR="00FF5F5B" w:rsidRDefault="00FF5F5B" w:rsidP="00FF5F5B">
      <w:pPr>
        <w:pStyle w:val="ListParagraph"/>
        <w:numPr>
          <w:ilvl w:val="0"/>
          <w:numId w:val="5"/>
          <w:numberingChange w:id="20" w:author="Ruth Beck" w:date="2013-08-30T14:03:00Z" w:original=""/>
        </w:numPr>
      </w:pPr>
      <w:r>
        <w:t xml:space="preserve">Vegetable garden remediation is prioritized for the spring and fall prior to and following the growing season. </w:t>
      </w:r>
    </w:p>
    <w:p w:rsidR="00FF5F5B" w:rsidRDefault="00A3222A" w:rsidP="00FF5F5B">
      <w:pPr>
        <w:pStyle w:val="ListParagraph"/>
        <w:numPr>
          <w:ilvl w:val="0"/>
          <w:numId w:val="5"/>
          <w:numberingChange w:id="21" w:author="Ruth Beck" w:date="2013-08-30T14:03:00Z" w:original=""/>
        </w:numPr>
      </w:pPr>
      <w:r>
        <w:t>Yard</w:t>
      </w:r>
      <w:r w:rsidR="00FF5F5B">
        <w:t xml:space="preserve"> </w:t>
      </w:r>
      <w:proofErr w:type="gramStart"/>
      <w:r>
        <w:t>remediation</w:t>
      </w:r>
      <w:proofErr w:type="gramEnd"/>
      <w:r>
        <w:t xml:space="preserve"> where </w:t>
      </w:r>
      <w:r w:rsidR="00FF5F5B">
        <w:t xml:space="preserve">soil concentrations </w:t>
      </w:r>
      <w:r>
        <w:t xml:space="preserve">are </w:t>
      </w:r>
      <w:r w:rsidR="00FF5F5B">
        <w:t xml:space="preserve">greater than 5,000 </w:t>
      </w:r>
      <w:proofErr w:type="spellStart"/>
      <w:r w:rsidR="00FF5F5B">
        <w:t>ppm</w:t>
      </w:r>
      <w:proofErr w:type="spellEnd"/>
      <w:r w:rsidR="00FF5F5B">
        <w:t xml:space="preserve"> </w:t>
      </w:r>
      <w:r>
        <w:t xml:space="preserve">lead </w:t>
      </w:r>
      <w:r w:rsidR="00FF5F5B">
        <w:t xml:space="preserve">are prioritized to be completed </w:t>
      </w:r>
      <w:r w:rsidR="00F111A0">
        <w:t xml:space="preserve">within the </w:t>
      </w:r>
      <w:r w:rsidR="0029576A">
        <w:t>year</w:t>
      </w:r>
      <w:r w:rsidR="00FF5F5B">
        <w:t>.</w:t>
      </w:r>
    </w:p>
    <w:p w:rsidR="00FF5F5B" w:rsidRDefault="00FF5F5B" w:rsidP="0022798C">
      <w:pPr>
        <w:pStyle w:val="ListParagraph"/>
        <w:ind w:left="360"/>
      </w:pPr>
    </w:p>
    <w:p w:rsidR="003866EF" w:rsidRDefault="003866EF" w:rsidP="003866EF">
      <w:pPr>
        <w:pStyle w:val="ListParagraph"/>
        <w:numPr>
          <w:ilvl w:val="0"/>
          <w:numId w:val="1"/>
          <w:numberingChange w:id="22" w:author="Ruth Beck" w:date="2013-08-30T14:03:00Z" w:original="%1:4:0:)"/>
        </w:numPr>
      </w:pPr>
      <w:r>
        <w:t xml:space="preserve">ROLES AND RESPONSIBILITIES </w:t>
      </w:r>
    </w:p>
    <w:p w:rsidR="00D417C0" w:rsidRDefault="00260B03" w:rsidP="003866EF">
      <w:pPr>
        <w:pStyle w:val="ListParagraph"/>
        <w:numPr>
          <w:ilvl w:val="1"/>
          <w:numId w:val="1"/>
          <w:numberingChange w:id="23" w:author="Ruth Beck" w:date="2013-08-30T14:03:00Z" w:original="%2:1:4:)"/>
        </w:numPr>
        <w:rPr>
          <w:ins w:id="24" w:author="Ruth Beck" w:date="2013-08-30T13:45:00Z"/>
        </w:rPr>
      </w:pPr>
      <w:r>
        <w:t>THEP Home and G</w:t>
      </w:r>
      <w:r w:rsidR="003866EF">
        <w:t>arden team</w:t>
      </w:r>
      <w:ins w:id="25" w:author="Ruth Beck" w:date="2013-08-30T13:44:00Z">
        <w:r w:rsidR="00D417C0">
          <w:t>:</w:t>
        </w:r>
      </w:ins>
      <w:commentRangeStart w:id="26"/>
      <w:del w:id="27" w:author="Ruth Beck" w:date="2013-08-30T13:45:00Z">
        <w:r w:rsidR="0063479F" w:rsidDel="00D417C0">
          <w:delText xml:space="preserve"> </w:delText>
        </w:r>
        <w:r w:rsidR="00A3222A" w:rsidDel="00D417C0">
          <w:delText>–</w:delText>
        </w:r>
      </w:del>
      <w:r w:rsidR="00A3222A">
        <w:t xml:space="preserve"> </w:t>
      </w:r>
      <w:commentRangeEnd w:id="26"/>
      <w:ins w:id="28" w:author="Ruth Beck" w:date="2013-08-30T13:48:00Z">
        <w:r w:rsidR="00D417C0">
          <w:rPr>
            <w:rStyle w:val="CommentReference"/>
            <w:vanish/>
          </w:rPr>
          <w:commentReference w:id="26"/>
        </w:r>
      </w:ins>
    </w:p>
    <w:p w:rsidR="00D417C0" w:rsidRDefault="00A3222A" w:rsidP="00D417C0">
      <w:pPr>
        <w:pStyle w:val="ListParagraph"/>
        <w:numPr>
          <w:ilvl w:val="0"/>
          <w:numId w:val="8"/>
          <w:ins w:id="29" w:author="Ruth Beck" w:date="2013-08-30T13:45:00Z"/>
        </w:numPr>
        <w:ind w:left="1080" w:hanging="720"/>
        <w:rPr>
          <w:ins w:id="30" w:author="Ruth Beck" w:date="2013-08-30T13:46:00Z"/>
        </w:rPr>
      </w:pPr>
      <w:proofErr w:type="gramStart"/>
      <w:r>
        <w:t>offers</w:t>
      </w:r>
      <w:proofErr w:type="gramEnd"/>
      <w:r>
        <w:t xml:space="preserve"> remediation to property owners</w:t>
      </w:r>
      <w:r w:rsidR="00D36FA7">
        <w:t xml:space="preserve">, </w:t>
      </w:r>
    </w:p>
    <w:p w:rsidR="00D417C0" w:rsidRDefault="00A3222A" w:rsidP="00D417C0">
      <w:pPr>
        <w:pStyle w:val="ListParagraph"/>
        <w:numPr>
          <w:ilvl w:val="0"/>
          <w:numId w:val="8"/>
          <w:ins w:id="31" w:author="Ruth Beck" w:date="2013-08-30T13:46:00Z"/>
        </w:numPr>
        <w:ind w:left="1080" w:hanging="720"/>
        <w:rPr>
          <w:ins w:id="32" w:author="Ruth Beck" w:date="2013-08-30T13:46:00Z"/>
        </w:rPr>
      </w:pPr>
      <w:proofErr w:type="gramStart"/>
      <w:r>
        <w:t>works</w:t>
      </w:r>
      <w:proofErr w:type="gramEnd"/>
      <w:r>
        <w:t xml:space="preserve"> with the Remediation Contractor and the property owner to develop the Remediation Plan</w:t>
      </w:r>
      <w:r w:rsidR="00D36FA7">
        <w:t xml:space="preserve">, </w:t>
      </w:r>
    </w:p>
    <w:p w:rsidR="00D417C0" w:rsidRDefault="00A3222A" w:rsidP="00D417C0">
      <w:pPr>
        <w:pStyle w:val="ListParagraph"/>
        <w:numPr>
          <w:ilvl w:val="0"/>
          <w:numId w:val="8"/>
          <w:ins w:id="33" w:author="Ruth Beck" w:date="2013-08-30T13:46:00Z"/>
        </w:numPr>
        <w:ind w:left="1080" w:hanging="720"/>
        <w:rPr>
          <w:ins w:id="34" w:author="Ruth Beck" w:date="2013-08-30T13:46:00Z"/>
        </w:rPr>
      </w:pPr>
      <w:proofErr w:type="gramStart"/>
      <w:r>
        <w:t>oversees</w:t>
      </w:r>
      <w:proofErr w:type="gramEnd"/>
      <w:r>
        <w:t xml:space="preserve"> the Remediation Contractor to ensure the Remediation Plan is carried out</w:t>
      </w:r>
      <w:r w:rsidR="00D36FA7">
        <w:t>,</w:t>
      </w:r>
      <w:r>
        <w:t xml:space="preserve"> </w:t>
      </w:r>
    </w:p>
    <w:p w:rsidR="00D417C0" w:rsidRDefault="00D36FA7" w:rsidP="00D417C0">
      <w:pPr>
        <w:pStyle w:val="ListParagraph"/>
        <w:numPr>
          <w:ilvl w:val="0"/>
          <w:numId w:val="8"/>
          <w:ins w:id="35" w:author="Ruth Beck" w:date="2013-08-30T13:46:00Z"/>
        </w:numPr>
        <w:ind w:left="1080" w:hanging="720"/>
        <w:rPr>
          <w:ins w:id="36" w:author="Ruth Beck" w:date="2013-08-30T13:46:00Z"/>
        </w:rPr>
      </w:pPr>
      <w:proofErr w:type="gramStart"/>
      <w:r>
        <w:t>samples</w:t>
      </w:r>
      <w:proofErr w:type="gramEnd"/>
      <w:r>
        <w:t xml:space="preserve"> backfill materials prior to use, </w:t>
      </w:r>
    </w:p>
    <w:p w:rsidR="00D417C0" w:rsidRDefault="00D36FA7" w:rsidP="00D417C0">
      <w:pPr>
        <w:pStyle w:val="ListParagraph"/>
        <w:numPr>
          <w:ilvl w:val="0"/>
          <w:numId w:val="8"/>
          <w:ins w:id="37" w:author="Ruth Beck" w:date="2013-08-30T13:46:00Z"/>
        </w:numPr>
        <w:ind w:left="1080" w:hanging="720"/>
        <w:rPr>
          <w:ins w:id="38" w:author="Ruth Beck" w:date="2013-08-30T13:46:00Z"/>
        </w:rPr>
      </w:pPr>
      <w:proofErr w:type="gramStart"/>
      <w:r>
        <w:t>files</w:t>
      </w:r>
      <w:proofErr w:type="gramEnd"/>
      <w:r>
        <w:t xml:space="preserve"> applicable regulatory documentation, </w:t>
      </w:r>
    </w:p>
    <w:p w:rsidR="00D417C0" w:rsidRDefault="00A3222A" w:rsidP="00D417C0">
      <w:pPr>
        <w:pStyle w:val="ListParagraph"/>
        <w:numPr>
          <w:ilvl w:val="0"/>
          <w:numId w:val="8"/>
          <w:ins w:id="39" w:author="Ruth Beck" w:date="2013-08-30T13:46:00Z"/>
        </w:numPr>
        <w:ind w:left="1080" w:hanging="720"/>
        <w:rPr>
          <w:ins w:id="40" w:author="Ruth Beck" w:date="2013-08-30T13:47:00Z"/>
        </w:rPr>
      </w:pPr>
      <w:proofErr w:type="gramStart"/>
      <w:r>
        <w:t>provide</w:t>
      </w:r>
      <w:r w:rsidR="0029576A">
        <w:t>s</w:t>
      </w:r>
      <w:proofErr w:type="gramEnd"/>
      <w:r>
        <w:t xml:space="preserve"> soil testing during </w:t>
      </w:r>
      <w:r w:rsidR="0029576A">
        <w:t xml:space="preserve">each stage of </w:t>
      </w:r>
      <w:r>
        <w:t>the remediation</w:t>
      </w:r>
      <w:ins w:id="41" w:author="Ruth Beck" w:date="2013-08-30T13:47:00Z">
        <w:r w:rsidR="00D417C0">
          <w:t>,</w:t>
        </w:r>
      </w:ins>
      <w:r w:rsidR="00D36FA7">
        <w:t xml:space="preserve"> </w:t>
      </w:r>
      <w:del w:id="42" w:author="Ruth Beck" w:date="2013-08-30T13:47:00Z">
        <w:r w:rsidR="00D36FA7" w:rsidDel="00D417C0">
          <w:delText xml:space="preserve">and </w:delText>
        </w:r>
      </w:del>
    </w:p>
    <w:p w:rsidR="00D417C0" w:rsidRDefault="00D36FA7" w:rsidP="00D417C0">
      <w:pPr>
        <w:pStyle w:val="ListParagraph"/>
        <w:numPr>
          <w:ilvl w:val="0"/>
          <w:numId w:val="8"/>
          <w:ins w:id="43" w:author="Ruth Beck" w:date="2013-08-30T13:47:00Z"/>
        </w:numPr>
        <w:ind w:left="1080" w:hanging="720"/>
        <w:rPr>
          <w:ins w:id="44" w:author="Ruth Beck" w:date="2013-08-30T13:47:00Z"/>
        </w:rPr>
      </w:pPr>
      <w:proofErr w:type="gramStart"/>
      <w:r>
        <w:t>tracks</w:t>
      </w:r>
      <w:proofErr w:type="gramEnd"/>
      <w:r>
        <w:t xml:space="preserve"> remediation details in T</w:t>
      </w:r>
      <w:ins w:id="45" w:author="Ruth Beck" w:date="2013-08-30T13:48:00Z">
        <w:r w:rsidR="00D417C0">
          <w:t>HE</w:t>
        </w:r>
      </w:ins>
      <w:del w:id="46" w:author="Ruth Beck" w:date="2013-08-30T13:48:00Z">
        <w:r w:rsidDel="00D417C0">
          <w:delText>he</w:delText>
        </w:r>
      </w:del>
      <w:r>
        <w:t xml:space="preserve"> Database</w:t>
      </w:r>
      <w:ins w:id="47" w:author="Ruth Beck" w:date="2013-08-30T13:47:00Z">
        <w:r w:rsidR="00D417C0">
          <w:t>,</w:t>
        </w:r>
      </w:ins>
      <w:r>
        <w:t xml:space="preserve"> </w:t>
      </w:r>
      <w:del w:id="48" w:author="Ruth Beck" w:date="2013-08-30T13:47:00Z">
        <w:r w:rsidDel="00D417C0">
          <w:delText xml:space="preserve">and </w:delText>
        </w:r>
      </w:del>
    </w:p>
    <w:p w:rsidR="00D417C0" w:rsidRDefault="00D36FA7" w:rsidP="00D417C0">
      <w:pPr>
        <w:pStyle w:val="ListParagraph"/>
        <w:numPr>
          <w:ilvl w:val="0"/>
          <w:numId w:val="8"/>
          <w:ins w:id="49" w:author="Ruth Beck" w:date="2013-08-30T13:47:00Z"/>
        </w:numPr>
        <w:ind w:left="1080" w:hanging="720"/>
        <w:rPr>
          <w:ins w:id="50" w:author="Ruth Beck" w:date="2013-08-30T13:47:00Z"/>
        </w:rPr>
      </w:pPr>
      <w:proofErr w:type="gramStart"/>
      <w:r>
        <w:t>provides</w:t>
      </w:r>
      <w:proofErr w:type="gramEnd"/>
      <w:r>
        <w:t xml:space="preserve"> a letter report to the Property Owner</w:t>
      </w:r>
      <w:ins w:id="51" w:author="Ruth Beck" w:date="2013-08-30T13:47:00Z">
        <w:r w:rsidR="00D417C0">
          <w:t>,</w:t>
        </w:r>
      </w:ins>
      <w:r>
        <w:t xml:space="preserve"> and </w:t>
      </w:r>
    </w:p>
    <w:p w:rsidR="003866EF" w:rsidRDefault="00D417C0" w:rsidP="00D417C0">
      <w:pPr>
        <w:pStyle w:val="ListParagraph"/>
        <w:numPr>
          <w:ilvl w:val="0"/>
          <w:numId w:val="8"/>
          <w:ins w:id="52" w:author="Ruth Beck" w:date="2013-08-30T13:47:00Z"/>
        </w:numPr>
        <w:ind w:left="1080" w:hanging="720"/>
        <w:pPrChange w:id="53" w:author="Ruth Beck" w:date="2013-08-30T13:45:00Z">
          <w:pPr>
            <w:pStyle w:val="ListParagraph"/>
            <w:ind w:left="0"/>
          </w:pPr>
        </w:pPrChange>
      </w:pPr>
      <w:proofErr w:type="gramStart"/>
      <w:ins w:id="54" w:author="Ruth Beck" w:date="2013-08-30T13:47:00Z">
        <w:r>
          <w:t>provides</w:t>
        </w:r>
        <w:proofErr w:type="gramEnd"/>
        <w:r>
          <w:t xml:space="preserve"> </w:t>
        </w:r>
      </w:ins>
      <w:proofErr w:type="spellStart"/>
      <w:r w:rsidR="00D36FA7">
        <w:t>Teck</w:t>
      </w:r>
      <w:proofErr w:type="spellEnd"/>
      <w:r w:rsidR="00D36FA7">
        <w:t xml:space="preserve"> with a summary of the remediation</w:t>
      </w:r>
      <w:ins w:id="55" w:author="Ruth Beck" w:date="2013-08-30T13:47:00Z">
        <w:r>
          <w:t xml:space="preserve"> carried out each year</w:t>
        </w:r>
      </w:ins>
      <w:r w:rsidR="00D36FA7">
        <w:t xml:space="preserve">. </w:t>
      </w:r>
      <w:r w:rsidR="00A3222A">
        <w:t xml:space="preserve"> </w:t>
      </w:r>
    </w:p>
    <w:p w:rsidR="003866EF" w:rsidRDefault="003866EF" w:rsidP="003866EF">
      <w:pPr>
        <w:pStyle w:val="ListParagraph"/>
        <w:numPr>
          <w:ilvl w:val="1"/>
          <w:numId w:val="1"/>
          <w:numberingChange w:id="56" w:author="Ruth Beck" w:date="2013-08-30T14:03:00Z" w:original="%2:2:4:)"/>
        </w:numPr>
      </w:pPr>
      <w:proofErr w:type="spellStart"/>
      <w:r>
        <w:t>Teck</w:t>
      </w:r>
      <w:proofErr w:type="spellEnd"/>
      <w:r w:rsidR="00142846">
        <w:t xml:space="preserve"> – approves </w:t>
      </w:r>
      <w:r w:rsidR="00A3222A">
        <w:t>the remediation plan for each property and financially supports the Home and Garden team and the Remediat</w:t>
      </w:r>
      <w:r w:rsidR="00D36FA7">
        <w:t>ion Contractor to complete the r</w:t>
      </w:r>
      <w:r w:rsidR="00A3222A">
        <w:t xml:space="preserve">emediation and </w:t>
      </w:r>
      <w:r w:rsidR="00D36FA7">
        <w:t>yard i</w:t>
      </w:r>
      <w:r w:rsidR="00A3222A">
        <w:t>mproveme</w:t>
      </w:r>
      <w:r w:rsidR="00D36FA7">
        <w:t>nt w</w:t>
      </w:r>
      <w:r w:rsidR="00A3222A">
        <w:t xml:space="preserve">ork. </w:t>
      </w:r>
    </w:p>
    <w:p w:rsidR="003866EF" w:rsidRDefault="003866EF" w:rsidP="003866EF">
      <w:pPr>
        <w:pStyle w:val="ListParagraph"/>
        <w:numPr>
          <w:ilvl w:val="1"/>
          <w:numId w:val="1"/>
          <w:numberingChange w:id="57" w:author="Ruth Beck" w:date="2013-08-30T14:03:00Z" w:original="%2:3:4:)"/>
        </w:numPr>
      </w:pPr>
      <w:r>
        <w:t>Property Owner</w:t>
      </w:r>
      <w:r w:rsidR="00A3222A">
        <w:t xml:space="preserve"> – provides signed consent to access the property and develops the remediation plan</w:t>
      </w:r>
      <w:r w:rsidR="00D36FA7">
        <w:t xml:space="preserve"> with the Remediation Contractor and the Home and Garden team</w:t>
      </w:r>
      <w:r w:rsidR="00A3222A">
        <w:t xml:space="preserve"> - </w:t>
      </w:r>
    </w:p>
    <w:p w:rsidR="00A3222A" w:rsidRDefault="0063479F" w:rsidP="003866EF">
      <w:pPr>
        <w:pStyle w:val="ListParagraph"/>
        <w:numPr>
          <w:ilvl w:val="1"/>
          <w:numId w:val="1"/>
          <w:numberingChange w:id="58" w:author="Ruth Beck" w:date="2013-08-30T14:03:00Z" w:original="%2:4:4:)"/>
        </w:numPr>
      </w:pPr>
      <w:r>
        <w:t>Residents</w:t>
      </w:r>
      <w:r w:rsidR="00A3222A">
        <w:t xml:space="preserve"> – Allow acc</w:t>
      </w:r>
      <w:r w:rsidR="00D36FA7">
        <w:t>ess to the property during the r</w:t>
      </w:r>
      <w:r w:rsidR="00A3222A">
        <w:t>emediation/</w:t>
      </w:r>
      <w:r w:rsidR="00D36FA7">
        <w:t xml:space="preserve"> yard i</w:t>
      </w:r>
      <w:r w:rsidR="00A3222A">
        <w:t xml:space="preserve">mprovement work </w:t>
      </w:r>
    </w:p>
    <w:p w:rsidR="0063479F" w:rsidRDefault="00A3222A" w:rsidP="003866EF">
      <w:pPr>
        <w:pStyle w:val="ListParagraph"/>
        <w:numPr>
          <w:ilvl w:val="1"/>
          <w:numId w:val="1"/>
          <w:numberingChange w:id="59" w:author="Ruth Beck" w:date="2013-08-30T14:03:00Z" w:original="%2:5:4:)"/>
        </w:numPr>
      </w:pPr>
      <w:r>
        <w:t xml:space="preserve">Remediation </w:t>
      </w:r>
      <w:r w:rsidR="0063479F">
        <w:t>Contractor</w:t>
      </w:r>
      <w:r>
        <w:t xml:space="preserve"> – Carries out the </w:t>
      </w:r>
      <w:r w:rsidR="00D36FA7">
        <w:t xml:space="preserve">physical work to for the </w:t>
      </w:r>
      <w:r>
        <w:t xml:space="preserve">Remediation Plan including providing all materials and </w:t>
      </w:r>
      <w:r w:rsidR="00241C9D">
        <w:t xml:space="preserve">equipment. </w:t>
      </w:r>
      <w:ins w:id="60" w:author="Ruth Beck" w:date="2013-08-30T13:50:00Z">
        <w:r w:rsidR="00CF7652">
          <w:t>Provides a Health and Safety Program</w:t>
        </w:r>
      </w:ins>
      <w:ins w:id="61" w:author="Ruth Beck" w:date="2013-08-30T13:51:00Z">
        <w:r w:rsidR="00CF7652">
          <w:t xml:space="preserve">? </w:t>
        </w:r>
        <w:proofErr w:type="gramStart"/>
        <w:r w:rsidR="00CF7652">
          <w:t>and</w:t>
        </w:r>
        <w:proofErr w:type="gramEnd"/>
        <w:r w:rsidR="00CF7652">
          <w:t xml:space="preserve"> ensures that all site visitors sign off and comply with the H&amp;S program</w:t>
        </w:r>
      </w:ins>
      <w:ins w:id="62" w:author="Ruth Beck" w:date="2013-08-30T13:52:00Z">
        <w:r w:rsidR="00CF7652">
          <w:t>.</w:t>
        </w:r>
      </w:ins>
    </w:p>
    <w:p w:rsidR="003866EF" w:rsidRDefault="003866EF" w:rsidP="003866EF">
      <w:pPr>
        <w:pStyle w:val="ListParagraph"/>
      </w:pPr>
    </w:p>
    <w:p w:rsidR="003866EF" w:rsidRDefault="00AF6E50" w:rsidP="003866EF">
      <w:pPr>
        <w:pStyle w:val="ListParagraph"/>
        <w:numPr>
          <w:ilvl w:val="0"/>
          <w:numId w:val="1"/>
          <w:numberingChange w:id="63" w:author="Ruth Beck" w:date="2013-08-30T14:03:00Z" w:original="%1:5:0:)"/>
        </w:numPr>
      </w:pPr>
      <w:r>
        <w:t>HEALTH AND SAFETY</w:t>
      </w:r>
    </w:p>
    <w:p w:rsidR="00241C9D" w:rsidRDefault="00241C9D" w:rsidP="00241C9D">
      <w:pPr>
        <w:pStyle w:val="ListParagraph"/>
        <w:ind w:left="360"/>
      </w:pPr>
    </w:p>
    <w:p w:rsidR="00241C9D" w:rsidRDefault="00D417C0" w:rsidP="00241C9D">
      <w:pPr>
        <w:pStyle w:val="ListParagraph"/>
        <w:ind w:left="360"/>
      </w:pPr>
      <w:ins w:id="64" w:author="Ruth Beck" w:date="2013-08-30T13:50:00Z">
        <w:r>
          <w:t xml:space="preserve">A </w:t>
        </w:r>
      </w:ins>
      <w:r w:rsidR="00241C9D">
        <w:t xml:space="preserve">Health and Safety </w:t>
      </w:r>
      <w:ins w:id="65" w:author="Ruth Beck" w:date="2013-08-30T13:50:00Z">
        <w:r w:rsidR="00CF7652">
          <w:t>Program</w:t>
        </w:r>
      </w:ins>
      <w:ins w:id="66" w:author="Ruth Beck" w:date="2013-08-30T13:51:00Z">
        <w:r w:rsidR="00CF7652">
          <w:t>?</w:t>
        </w:r>
      </w:ins>
      <w:ins w:id="67" w:author="Ruth Beck" w:date="2013-08-30T13:50:00Z">
        <w:r w:rsidR="00CF7652">
          <w:t xml:space="preserve"> </w:t>
        </w:r>
      </w:ins>
      <w:proofErr w:type="gramStart"/>
      <w:r w:rsidR="00241C9D">
        <w:t>for</w:t>
      </w:r>
      <w:proofErr w:type="gramEnd"/>
      <w:r w:rsidR="00241C9D">
        <w:t xml:space="preserve"> the </w:t>
      </w:r>
      <w:r w:rsidR="00D36FA7">
        <w:t>r</w:t>
      </w:r>
      <w:r w:rsidR="00241C9D">
        <w:t>emediation and</w:t>
      </w:r>
      <w:r w:rsidR="00D36FA7">
        <w:t xml:space="preserve"> yard i</w:t>
      </w:r>
      <w:r w:rsidR="00241C9D">
        <w:t xml:space="preserve">mprovement work is </w:t>
      </w:r>
      <w:ins w:id="68" w:author="Ruth Beck" w:date="2013-08-30T13:52:00Z">
        <w:r w:rsidR="00CF7652">
          <w:t xml:space="preserve">developed and </w:t>
        </w:r>
      </w:ins>
      <w:r w:rsidR="00241C9D">
        <w:t>carried out by the Remediation Contra</w:t>
      </w:r>
      <w:r w:rsidR="00DD3250">
        <w:t>ctor. The Home and Garden team</w:t>
      </w:r>
      <w:r w:rsidR="00D36FA7">
        <w:t xml:space="preserve">, </w:t>
      </w:r>
      <w:r w:rsidR="00241C9D">
        <w:t>site visitors</w:t>
      </w:r>
      <w:r w:rsidR="00D36FA7">
        <w:t xml:space="preserve"> and </w:t>
      </w:r>
      <w:proofErr w:type="spellStart"/>
      <w:r w:rsidR="00D36FA7">
        <w:t>Teck</w:t>
      </w:r>
      <w:proofErr w:type="spellEnd"/>
      <w:r w:rsidR="00D36FA7">
        <w:t xml:space="preserve"> </w:t>
      </w:r>
      <w:r w:rsidR="00DD3250">
        <w:t xml:space="preserve">must sign off on the </w:t>
      </w:r>
      <w:r w:rsidR="00D36FA7">
        <w:t xml:space="preserve">Remediation Contractor’s </w:t>
      </w:r>
      <w:r w:rsidR="00DD3250">
        <w:t>Health</w:t>
      </w:r>
      <w:r w:rsidR="00D36FA7">
        <w:t xml:space="preserve"> and Safety Program prior to visiting the site</w:t>
      </w:r>
      <w:ins w:id="69" w:author="Ruth Beck" w:date="2013-08-30T13:52:00Z">
        <w:r w:rsidR="00CF7652">
          <w:t>, and must comply with the terms of that Program when on-site</w:t>
        </w:r>
      </w:ins>
      <w:r w:rsidR="00D36FA7">
        <w:t xml:space="preserve">. </w:t>
      </w:r>
    </w:p>
    <w:p w:rsidR="00260B03" w:rsidRDefault="00260B03" w:rsidP="00260B03">
      <w:pPr>
        <w:pStyle w:val="ListParagraph"/>
        <w:ind w:left="360"/>
      </w:pPr>
    </w:p>
    <w:p w:rsidR="00AF6E50" w:rsidRDefault="00AF6E50" w:rsidP="00AF6E50">
      <w:pPr>
        <w:pStyle w:val="ListParagraph"/>
        <w:numPr>
          <w:ilvl w:val="0"/>
          <w:numId w:val="1"/>
          <w:numberingChange w:id="70" w:author="Ruth Beck" w:date="2013-08-30T14:03:00Z" w:original="%1:6:0:)"/>
        </w:numPr>
      </w:pPr>
      <w:r>
        <w:t>MATERIALS</w:t>
      </w:r>
      <w:r w:rsidR="00260B03">
        <w:t>, SUPPLIES</w:t>
      </w:r>
      <w:r>
        <w:t xml:space="preserve"> AND EQUIPMENT </w:t>
      </w:r>
    </w:p>
    <w:p w:rsidR="003866EF" w:rsidRDefault="003866EF" w:rsidP="003866EF">
      <w:pPr>
        <w:pStyle w:val="ListParagraph"/>
        <w:numPr>
          <w:ilvl w:val="1"/>
          <w:numId w:val="1"/>
          <w:numberingChange w:id="71" w:author="Ruth Beck" w:date="2013-08-30T14:03:00Z" w:original="%2:1:4:)"/>
        </w:numPr>
      </w:pPr>
      <w:r>
        <w:t>Forms</w:t>
      </w:r>
      <w:r w:rsidR="00F4743B">
        <w:t xml:space="preserve"> </w:t>
      </w:r>
      <w:r w:rsidR="008310BD">
        <w:t>and Templates</w:t>
      </w:r>
      <w:r w:rsidR="00260B03">
        <w:t xml:space="preserve"> </w:t>
      </w:r>
    </w:p>
    <w:p w:rsidR="00D652A3" w:rsidRDefault="00D652A3" w:rsidP="00D652A3">
      <w:pPr>
        <w:pStyle w:val="ListParagraph"/>
        <w:numPr>
          <w:ilvl w:val="2"/>
          <w:numId w:val="1"/>
          <w:numberingChange w:id="72" w:author="Ruth Beck" w:date="2013-08-30T14:03:00Z" w:original="%3:1:2:)"/>
        </w:numPr>
      </w:pPr>
      <w:r>
        <w:t>Consent to Access Property for Remedia</w:t>
      </w:r>
      <w:del w:id="73" w:author="Ruth Beck" w:date="2013-08-30T13:53:00Z">
        <w:r w:rsidDel="00CF7652">
          <w:delText>i</w:delText>
        </w:r>
      </w:del>
      <w:r>
        <w:t>t</w:t>
      </w:r>
      <w:ins w:id="74" w:author="Ruth Beck" w:date="2013-08-30T13:53:00Z">
        <w:r w:rsidR="00CF7652">
          <w:t>i</w:t>
        </w:r>
      </w:ins>
      <w:r>
        <w:t>on</w:t>
      </w:r>
    </w:p>
    <w:p w:rsidR="00D652A3" w:rsidRDefault="00D652A3" w:rsidP="00D652A3">
      <w:pPr>
        <w:pStyle w:val="ListParagraph"/>
        <w:numPr>
          <w:ilvl w:val="2"/>
          <w:numId w:val="1"/>
          <w:numberingChange w:id="75" w:author="Ruth Beck" w:date="2013-08-30T14:03:00Z" w:original="%3:2:2:)"/>
        </w:numPr>
      </w:pPr>
      <w:r>
        <w:t xml:space="preserve">Remediation Plan </w:t>
      </w:r>
    </w:p>
    <w:p w:rsidR="00D652A3" w:rsidRDefault="00D652A3" w:rsidP="00D652A3">
      <w:pPr>
        <w:pStyle w:val="ListParagraph"/>
        <w:numPr>
          <w:ilvl w:val="2"/>
          <w:numId w:val="1"/>
          <w:numberingChange w:id="76" w:author="Ruth Beck" w:date="2013-08-30T14:03:00Z" w:original="%3:3:2:)"/>
        </w:numPr>
      </w:pPr>
      <w:r>
        <w:t>Remediation Drawing</w:t>
      </w:r>
    </w:p>
    <w:p w:rsidR="00D652A3" w:rsidRDefault="008E7635" w:rsidP="00D652A3">
      <w:pPr>
        <w:pStyle w:val="ListParagraph"/>
        <w:numPr>
          <w:ilvl w:val="2"/>
          <w:numId w:val="1"/>
          <w:numberingChange w:id="77" w:author="Ruth Beck" w:date="2013-08-30T14:03:00Z" w:original="%3:4:2:)"/>
        </w:numPr>
      </w:pPr>
      <w:r>
        <w:t>Remediation Soil Log</w:t>
      </w:r>
    </w:p>
    <w:p w:rsidR="008E7635" w:rsidRDefault="008E7635" w:rsidP="00D652A3">
      <w:pPr>
        <w:pStyle w:val="ListParagraph"/>
        <w:numPr>
          <w:ilvl w:val="2"/>
          <w:numId w:val="1"/>
          <w:numberingChange w:id="78" w:author="Ruth Beck" w:date="2013-08-30T14:03:00Z" w:original="%3:5:2:)"/>
        </w:numPr>
      </w:pPr>
      <w:r>
        <w:t>Remediation Completion Sign-Off</w:t>
      </w:r>
    </w:p>
    <w:p w:rsidR="008E7635" w:rsidRDefault="008E7635" w:rsidP="00D652A3">
      <w:pPr>
        <w:pStyle w:val="ListParagraph"/>
        <w:numPr>
          <w:ilvl w:val="2"/>
          <w:numId w:val="1"/>
          <w:numberingChange w:id="79" w:author="Ruth Beck" w:date="2013-08-30T14:03:00Z" w:original="%3:6:2:)"/>
        </w:numPr>
      </w:pPr>
      <w:r>
        <w:t>Complaint Form</w:t>
      </w:r>
    </w:p>
    <w:p w:rsidR="008E7635" w:rsidRDefault="008E7635" w:rsidP="00D652A3">
      <w:pPr>
        <w:pStyle w:val="ListParagraph"/>
        <w:numPr>
          <w:ilvl w:val="2"/>
          <w:numId w:val="1"/>
          <w:numberingChange w:id="80" w:author="Ruth Beck" w:date="2013-08-30T14:03:00Z" w:original="%3:7:2:)"/>
        </w:numPr>
      </w:pPr>
      <w:r>
        <w:t>Remediation Letter</w:t>
      </w:r>
      <w:r w:rsidR="00D36FA7">
        <w:t xml:space="preserve"> (example)</w:t>
      </w:r>
    </w:p>
    <w:p w:rsidR="008E7635" w:rsidRDefault="0063479F" w:rsidP="003866EF">
      <w:pPr>
        <w:pStyle w:val="ListParagraph"/>
        <w:numPr>
          <w:ilvl w:val="1"/>
          <w:numId w:val="1"/>
          <w:numberingChange w:id="81" w:author="Ruth Beck" w:date="2013-08-30T14:03:00Z" w:original="%2:2:4:)"/>
        </w:numPr>
      </w:pPr>
      <w:r>
        <w:t>Educational materials</w:t>
      </w:r>
    </w:p>
    <w:p w:rsidR="0063479F" w:rsidRDefault="008E7635" w:rsidP="008E7635">
      <w:pPr>
        <w:pStyle w:val="ListParagraph"/>
        <w:numPr>
          <w:ilvl w:val="2"/>
          <w:numId w:val="1"/>
          <w:numberingChange w:id="82" w:author="Ruth Beck" w:date="2013-08-30T14:03:00Z" w:original="%3:1:2:)"/>
        </w:numPr>
      </w:pPr>
      <w:r>
        <w:t>Yard maintenance brochure</w:t>
      </w:r>
    </w:p>
    <w:p w:rsidR="00260B03" w:rsidRDefault="00260B03" w:rsidP="00260B03">
      <w:pPr>
        <w:pStyle w:val="ListParagraph"/>
        <w:numPr>
          <w:ilvl w:val="1"/>
          <w:numId w:val="1"/>
          <w:numberingChange w:id="83" w:author="Ruth Beck" w:date="2013-08-30T14:03:00Z" w:original="%2:3:4:)"/>
        </w:numPr>
      </w:pPr>
      <w:r>
        <w:t xml:space="preserve">Equipment </w:t>
      </w:r>
    </w:p>
    <w:p w:rsidR="008E7635" w:rsidRDefault="008E7635" w:rsidP="008E7635">
      <w:pPr>
        <w:pStyle w:val="ListParagraph"/>
        <w:numPr>
          <w:ilvl w:val="2"/>
          <w:numId w:val="1"/>
          <w:numberingChange w:id="84" w:author="Ruth Beck" w:date="2013-08-30T14:03:00Z" w:original="%3:1:2:)"/>
        </w:numPr>
      </w:pPr>
      <w:r>
        <w:t>Video camera and digital camera</w:t>
      </w:r>
    </w:p>
    <w:p w:rsidR="008E7635" w:rsidRDefault="008E7635" w:rsidP="008E7635">
      <w:pPr>
        <w:pStyle w:val="ListParagraph"/>
        <w:numPr>
          <w:ilvl w:val="2"/>
          <w:numId w:val="1"/>
          <w:numberingChange w:id="85" w:author="Ruth Beck" w:date="2013-08-30T14:03:00Z" w:original="%3:2:2:)"/>
        </w:numPr>
      </w:pPr>
      <w:r>
        <w:t>Spade or shovel</w:t>
      </w:r>
    </w:p>
    <w:p w:rsidR="008E7635" w:rsidRDefault="008E7635" w:rsidP="008E7635">
      <w:pPr>
        <w:pStyle w:val="ListParagraph"/>
        <w:numPr>
          <w:ilvl w:val="2"/>
          <w:numId w:val="1"/>
          <w:numberingChange w:id="86" w:author="Ruth Beck" w:date="2013-08-30T14:03:00Z" w:original="%3:3:2:)"/>
        </w:numPr>
      </w:pPr>
      <w:r>
        <w:t>Clean Poly bags</w:t>
      </w:r>
      <w:r w:rsidR="00F111A0">
        <w:t xml:space="preserve"> (i.e. Ziploc)</w:t>
      </w:r>
    </w:p>
    <w:p w:rsidR="008E7635" w:rsidRDefault="008E7635" w:rsidP="008E7635">
      <w:pPr>
        <w:pStyle w:val="ListParagraph"/>
        <w:numPr>
          <w:ilvl w:val="2"/>
          <w:numId w:val="1"/>
          <w:numberingChange w:id="87" w:author="Ruth Beck" w:date="2013-08-30T14:03:00Z" w:original="%3:4:2:)"/>
        </w:numPr>
      </w:pPr>
      <w:r>
        <w:t>XRF</w:t>
      </w:r>
      <w:r w:rsidR="00D36FA7">
        <w:t xml:space="preserve"> Metals Analyzer</w:t>
      </w:r>
    </w:p>
    <w:p w:rsidR="008E7635" w:rsidRDefault="008E7635" w:rsidP="008E7635">
      <w:pPr>
        <w:pStyle w:val="ListParagraph"/>
        <w:numPr>
          <w:ilvl w:val="2"/>
          <w:numId w:val="1"/>
          <w:numberingChange w:id="88" w:author="Ruth Beck" w:date="2013-08-30T14:03:00Z" w:original="%3:5:2:)"/>
        </w:numPr>
      </w:pPr>
      <w:r>
        <w:t>DI water</w:t>
      </w:r>
    </w:p>
    <w:p w:rsidR="00F111A0" w:rsidRDefault="00F111A0" w:rsidP="008E7635">
      <w:pPr>
        <w:pStyle w:val="ListParagraph"/>
        <w:numPr>
          <w:ilvl w:val="2"/>
          <w:numId w:val="1"/>
          <w:numberingChange w:id="89" w:author="Ruth Beck" w:date="2013-08-30T14:03:00Z" w:original="%3:6:2:)"/>
        </w:numPr>
      </w:pPr>
      <w:r>
        <w:t>Paper towels</w:t>
      </w:r>
    </w:p>
    <w:p w:rsidR="00D36FA7" w:rsidRDefault="00F111A0" w:rsidP="008E7635">
      <w:pPr>
        <w:pStyle w:val="ListParagraph"/>
        <w:numPr>
          <w:ilvl w:val="2"/>
          <w:numId w:val="1"/>
          <w:numberingChange w:id="90" w:author="Ruth Beck" w:date="2013-08-30T14:03:00Z" w:original="%3:7:2:)"/>
        </w:numPr>
      </w:pPr>
      <w:proofErr w:type="spellStart"/>
      <w:r>
        <w:t>Nitrile</w:t>
      </w:r>
      <w:proofErr w:type="spellEnd"/>
      <w:r>
        <w:t xml:space="preserve"> glov</w:t>
      </w:r>
      <w:r w:rsidR="00D36FA7">
        <w:t>es</w:t>
      </w:r>
    </w:p>
    <w:p w:rsidR="00D36FA7" w:rsidRDefault="00D36FA7" w:rsidP="008E7635">
      <w:pPr>
        <w:pStyle w:val="ListParagraph"/>
        <w:numPr>
          <w:ilvl w:val="2"/>
          <w:numId w:val="1"/>
          <w:numberingChange w:id="91" w:author="Ruth Beck" w:date="2013-08-30T14:03:00Z" w:original="%3:8:2:)"/>
        </w:numPr>
      </w:pPr>
      <w:r>
        <w:t>Sharpie marker</w:t>
      </w:r>
    </w:p>
    <w:p w:rsidR="008E7635" w:rsidRDefault="008E7635" w:rsidP="008E7635">
      <w:pPr>
        <w:pStyle w:val="ListParagraph"/>
        <w:numPr>
          <w:ilvl w:val="1"/>
          <w:numId w:val="1"/>
          <w:numberingChange w:id="92" w:author="Ruth Beck" w:date="2013-08-30T14:03:00Z" w:original="%2:4:4:)"/>
        </w:numPr>
      </w:pPr>
      <w:r>
        <w:t xml:space="preserve">Supporting materials </w:t>
      </w:r>
    </w:p>
    <w:p w:rsidR="008E7635" w:rsidRDefault="008F7E6F" w:rsidP="008E7635">
      <w:pPr>
        <w:pStyle w:val="ListParagraph"/>
        <w:numPr>
          <w:ilvl w:val="2"/>
          <w:numId w:val="1"/>
          <w:numberingChange w:id="93" w:author="Ruth Beck" w:date="2013-08-30T14:03:00Z" w:original="%3:1:2:)"/>
        </w:numPr>
      </w:pPr>
      <w:r>
        <w:t>Garden K</w:t>
      </w:r>
      <w:r w:rsidR="008E7635">
        <w:t xml:space="preserve">its as part of </w:t>
      </w:r>
      <w:r w:rsidR="00D36FA7">
        <w:t>H</w:t>
      </w:r>
      <w:r w:rsidR="008E7635">
        <w:t xml:space="preserve">ealthy </w:t>
      </w:r>
      <w:r w:rsidR="00D36FA7">
        <w:t>H</w:t>
      </w:r>
      <w:r w:rsidR="008E7635">
        <w:t>omes program</w:t>
      </w:r>
    </w:p>
    <w:p w:rsidR="003866EF" w:rsidRDefault="003866EF" w:rsidP="00F4743B">
      <w:pPr>
        <w:pStyle w:val="ListParagraph"/>
      </w:pPr>
    </w:p>
    <w:p w:rsidR="008E7635" w:rsidRDefault="00AF6E50" w:rsidP="00AF6E50">
      <w:pPr>
        <w:pStyle w:val="ListParagraph"/>
        <w:numPr>
          <w:ilvl w:val="0"/>
          <w:numId w:val="1"/>
          <w:numberingChange w:id="94" w:author="Ruth Beck" w:date="2013-08-30T14:03:00Z" w:original="%1:7:0:)"/>
        </w:numPr>
      </w:pPr>
      <w:r>
        <w:t>PROCEDURE</w:t>
      </w:r>
    </w:p>
    <w:p w:rsidR="008E7635" w:rsidRDefault="008E7635" w:rsidP="008E7635">
      <w:pPr>
        <w:pStyle w:val="ListParagraph"/>
        <w:numPr>
          <w:ilvl w:val="1"/>
          <w:numId w:val="1"/>
          <w:numberingChange w:id="95" w:author="Ruth Beck" w:date="2013-08-30T14:03:00Z" w:original="%2:1:4:)"/>
        </w:numPr>
      </w:pPr>
      <w:r w:rsidRPr="00E732EE">
        <w:rPr>
          <w:b/>
        </w:rPr>
        <w:t xml:space="preserve">Consent </w:t>
      </w:r>
      <w:r>
        <w:rPr>
          <w:b/>
        </w:rPr>
        <w:t>for Remediation</w:t>
      </w:r>
      <w:r>
        <w:t xml:space="preserve">: Remediation </w:t>
      </w:r>
      <w:r w:rsidR="0003293B">
        <w:t>and y</w:t>
      </w:r>
      <w:r w:rsidR="00292742">
        <w:t xml:space="preserve">ard </w:t>
      </w:r>
      <w:r w:rsidR="0003293B">
        <w:t>i</w:t>
      </w:r>
      <w:r w:rsidR="00292742">
        <w:t>mprovement</w:t>
      </w:r>
      <w:r w:rsidR="001632E4">
        <w:t xml:space="preserve"> </w:t>
      </w:r>
      <w:r w:rsidR="0003293B">
        <w:t xml:space="preserve">work </w:t>
      </w:r>
      <w:r w:rsidR="001632E4">
        <w:t xml:space="preserve">through the Home and Garden Program </w:t>
      </w:r>
      <w:r>
        <w:t xml:space="preserve">is voluntary and requires signed consent from the Property Owner prior </w:t>
      </w:r>
      <w:r w:rsidR="0003293B">
        <w:t>to starting</w:t>
      </w:r>
      <w:r>
        <w:t xml:space="preserve">. </w:t>
      </w:r>
    </w:p>
    <w:p w:rsidR="0072512A" w:rsidRDefault="0072512A" w:rsidP="00292742">
      <w:pPr>
        <w:pStyle w:val="ListParagraph"/>
        <w:numPr>
          <w:ilvl w:val="1"/>
          <w:numId w:val="1"/>
          <w:numberingChange w:id="96" w:author="Ruth Beck" w:date="2013-08-30T14:03:00Z" w:original="%2:2:4:)"/>
        </w:numPr>
      </w:pPr>
      <w:r w:rsidRPr="0072512A">
        <w:rPr>
          <w:b/>
        </w:rPr>
        <w:t>Pre-remediation Planning:</w:t>
      </w:r>
      <w:r>
        <w:t xml:space="preserve"> </w:t>
      </w:r>
      <w:r w:rsidR="008F7E6F">
        <w:t xml:space="preserve">Begin by </w:t>
      </w:r>
      <w:r w:rsidR="009843A1">
        <w:t>record</w:t>
      </w:r>
      <w:r w:rsidR="008F7E6F">
        <w:t>ing</w:t>
      </w:r>
      <w:r w:rsidR="009843A1">
        <w:t xml:space="preserve"> lead concentrations on the property condition checklist for an overview of yard conditions. R</w:t>
      </w:r>
      <w:r>
        <w:t>eview leachable metals analysis (TCLP or SPLP)</w:t>
      </w:r>
      <w:r w:rsidR="009843A1">
        <w:t xml:space="preserve"> for soil disposal, if available </w:t>
      </w:r>
      <w:r w:rsidR="008F7E6F">
        <w:t xml:space="preserve">and </w:t>
      </w:r>
      <w:r w:rsidR="009843A1">
        <w:t xml:space="preserve">request </w:t>
      </w:r>
      <w:ins w:id="97" w:author="Ruth Beck" w:date="2013-08-30T13:54:00Z">
        <w:r w:rsidR="00CF7652">
          <w:t xml:space="preserve">that </w:t>
        </w:r>
      </w:ins>
      <w:r w:rsidR="009843A1">
        <w:t xml:space="preserve">samples be submitted for </w:t>
      </w:r>
      <w:r w:rsidR="008F7E6F">
        <w:t>additional analysis if required</w:t>
      </w:r>
      <w:r w:rsidR="009843A1">
        <w:t xml:space="preserve"> (see Soil Assessment POP). With this information</w:t>
      </w:r>
      <w:ins w:id="98" w:author="Ruth Beck" w:date="2013-08-30T13:54:00Z">
        <w:r w:rsidR="00CF7652">
          <w:t>,</w:t>
        </w:r>
      </w:ins>
      <w:r w:rsidR="009843A1">
        <w:t xml:space="preserve"> begin to develop the scope of work on the Remediation Plan. </w:t>
      </w:r>
    </w:p>
    <w:p w:rsidR="00FA335A" w:rsidRDefault="00FA335A" w:rsidP="00FA335A">
      <w:pPr>
        <w:pStyle w:val="ListParagraph"/>
        <w:numPr>
          <w:ilvl w:val="2"/>
          <w:numId w:val="1"/>
          <w:numberingChange w:id="99" w:author="Ruth Beck" w:date="2013-08-30T14:03:00Z" w:original="%3:1:2:)"/>
        </w:numPr>
      </w:pPr>
      <w:r w:rsidRPr="008E7635">
        <w:rPr>
          <w:b/>
        </w:rPr>
        <w:t>Backfill Sampling:</w:t>
      </w:r>
      <w:r>
        <w:rPr>
          <w:b/>
        </w:rPr>
        <w:t xml:space="preserve"> </w:t>
      </w:r>
      <w:r>
        <w:t xml:space="preserve">Potential backfill sources are sampled and analyzed for metals and soil nutrients to </w:t>
      </w:r>
      <w:r w:rsidR="008F7E6F">
        <w:t xml:space="preserve">ensure quality soil is replaced in-situ. Discuss the location of the preferred backfill sources with the Remediation Contractor. </w:t>
      </w:r>
      <w:commentRangeStart w:id="100"/>
      <w:r w:rsidR="008F7E6F">
        <w:t xml:space="preserve">Submit samples </w:t>
      </w:r>
      <w:commentRangeEnd w:id="100"/>
      <w:r w:rsidR="00CF7652">
        <w:rPr>
          <w:rStyle w:val="CommentReference"/>
          <w:vanish/>
        </w:rPr>
        <w:commentReference w:id="100"/>
      </w:r>
      <w:r w:rsidR="008F7E6F">
        <w:t xml:space="preserve">for metals analysis </w:t>
      </w:r>
      <w:ins w:id="101" w:author="Ruth Beck" w:date="2013-08-30T13:54:00Z">
        <w:r w:rsidR="00CF7652">
          <w:t>to</w:t>
        </w:r>
      </w:ins>
      <w:del w:id="102" w:author="Ruth Beck" w:date="2013-08-30T13:55:00Z">
        <w:r w:rsidR="008F7E6F" w:rsidDel="00CF7652">
          <w:delText>with</w:delText>
        </w:r>
      </w:del>
      <w:r w:rsidR="008F7E6F">
        <w:t xml:space="preserve"> Caro Labs and for nutrient analysis </w:t>
      </w:r>
      <w:ins w:id="103" w:author="Ruth Beck" w:date="2013-08-30T13:55:00Z">
        <w:r w:rsidR="00CF7652">
          <w:t>to</w:t>
        </w:r>
      </w:ins>
      <w:del w:id="104" w:author="Ruth Beck" w:date="2013-08-30T13:55:00Z">
        <w:r w:rsidR="008F7E6F" w:rsidDel="00CF7652">
          <w:delText>with</w:delText>
        </w:r>
      </w:del>
      <w:r w:rsidR="008F7E6F">
        <w:t xml:space="preserve"> Pacific Soil Analysis Inc. </w:t>
      </w:r>
    </w:p>
    <w:p w:rsidR="00FA335A" w:rsidRDefault="00AC0980" w:rsidP="00FA335A">
      <w:pPr>
        <w:pStyle w:val="ListParagraph"/>
        <w:numPr>
          <w:ilvl w:val="2"/>
          <w:numId w:val="1"/>
          <w:numberingChange w:id="105" w:author="Ruth Beck" w:date="2013-08-30T14:03:00Z" w:original="%3:2:2:)"/>
        </w:numPr>
      </w:pPr>
      <w:r>
        <w:rPr>
          <w:b/>
        </w:rPr>
        <w:t>Preparing Regulatory D</w:t>
      </w:r>
      <w:r w:rsidR="00FA335A">
        <w:rPr>
          <w:b/>
        </w:rPr>
        <w:t>ocumentation</w:t>
      </w:r>
      <w:r>
        <w:rPr>
          <w:b/>
        </w:rPr>
        <w:t xml:space="preserve">: </w:t>
      </w:r>
      <w:r>
        <w:t>If the Remediation Plan includes removing soil that exceeds Upper Cap Concentrations outlined in BC Contamin</w:t>
      </w:r>
      <w:r w:rsidR="008F7E6F">
        <w:t>ated Site Regulation Protocol 11, independent remediation documents must be filed</w:t>
      </w:r>
      <w:r>
        <w:t xml:space="preserve">. </w:t>
      </w:r>
      <w:r w:rsidR="008656CE">
        <w:t>Directions for filling out</w:t>
      </w:r>
      <w:r w:rsidR="008F7E6F">
        <w:t xml:space="preserve"> and submitting the appropriate regulatory documentation are </w:t>
      </w:r>
      <w:r>
        <w:t xml:space="preserve">included </w:t>
      </w:r>
      <w:r w:rsidR="008F7E6F">
        <w:t>on</w:t>
      </w:r>
      <w:r>
        <w:t xml:space="preserve"> the Ministry of Environment Contaminated Site</w:t>
      </w:r>
      <w:ins w:id="106" w:author="Ruth Beck" w:date="2013-08-30T13:58:00Z">
        <w:r w:rsidR="00CF7652">
          <w:t>s</w:t>
        </w:r>
      </w:ins>
      <w:r>
        <w:t xml:space="preserve"> Regulation Protocol 12 </w:t>
      </w:r>
      <w:hyperlink r:id="rId9" w:history="1">
        <w:r w:rsidRPr="00AC0980">
          <w:rPr>
            <w:rStyle w:val="Hyperlink"/>
          </w:rPr>
          <w:t>http://www.env.gov.bc.ca/epd/rem</w:t>
        </w:r>
        <w:r w:rsidRPr="00AC0980">
          <w:rPr>
            <w:rStyle w:val="Hyperlink"/>
          </w:rPr>
          <w:t>e</w:t>
        </w:r>
        <w:r w:rsidRPr="00AC0980">
          <w:rPr>
            <w:rStyle w:val="Hyperlink"/>
          </w:rPr>
          <w:t>diation/policy_procedure_protocol/protocols/pdf/p12_2013.pdf</w:t>
        </w:r>
      </w:hyperlink>
      <w:r>
        <w:t xml:space="preserve"> </w:t>
      </w:r>
    </w:p>
    <w:p w:rsidR="00292742" w:rsidRDefault="008E7635" w:rsidP="009843A1">
      <w:pPr>
        <w:pStyle w:val="ListParagraph"/>
        <w:numPr>
          <w:ilvl w:val="1"/>
          <w:numId w:val="1"/>
          <w:numberingChange w:id="107" w:author="Ruth Beck" w:date="2013-08-30T14:03:00Z" w:original="%2:3:4:)"/>
        </w:numPr>
      </w:pPr>
      <w:r w:rsidRPr="009843A1">
        <w:rPr>
          <w:b/>
        </w:rPr>
        <w:t>Remediation Planning</w:t>
      </w:r>
      <w:r>
        <w:t xml:space="preserve">: </w:t>
      </w:r>
      <w:del w:id="108" w:author="Ruth Beck" w:date="2013-08-30T14:04:00Z">
        <w:r w:rsidR="009843A1" w:rsidDel="00B21E97">
          <w:delText>The Remediation Plan is finalized at a</w:delText>
        </w:r>
        <w:r w:rsidR="00292742" w:rsidDel="00B21E97">
          <w:delText>n onsite meeting with the Property Owner</w:delText>
        </w:r>
        <w:r w:rsidR="0003293B" w:rsidDel="00B21E97">
          <w:delText>(</w:delText>
        </w:r>
        <w:r w:rsidR="00292742" w:rsidDel="00B21E97">
          <w:delText>s</w:delText>
        </w:r>
        <w:r w:rsidR="0003293B" w:rsidDel="00B21E97">
          <w:delText>)</w:delText>
        </w:r>
        <w:r w:rsidR="00292742" w:rsidDel="00B21E97">
          <w:delText xml:space="preserve"> and </w:delText>
        </w:r>
        <w:r w:rsidR="00D36FA7" w:rsidDel="00B21E97">
          <w:delText xml:space="preserve">the </w:delText>
        </w:r>
        <w:r w:rsidR="00292742" w:rsidDel="00B21E97">
          <w:delText>Remediation Contractor</w:delText>
        </w:r>
        <w:r w:rsidR="009843A1" w:rsidDel="00B21E97">
          <w:delText xml:space="preserve">. The Remediation Plan must ensure the work is </w:delText>
        </w:r>
        <w:r w:rsidR="0003293B" w:rsidDel="00B21E97">
          <w:delText>risk protective, technically feasible and a</w:delText>
        </w:r>
        <w:r w:rsidR="009843A1" w:rsidDel="00B21E97">
          <w:delText>greeable to the Property Owner</w:delText>
        </w:r>
        <w:r w:rsidR="00292742" w:rsidDel="00B21E97">
          <w:delText>.</w:delText>
        </w:r>
        <w:r w:rsidR="0003293B" w:rsidDel="00B21E97">
          <w:delText xml:space="preserve"> </w:delText>
        </w:r>
      </w:del>
      <w:r w:rsidR="008656CE">
        <w:t>The Remediation Plan</w:t>
      </w:r>
      <w:r w:rsidR="00D66B83">
        <w:t xml:space="preserve"> includes</w:t>
      </w:r>
      <w:ins w:id="109" w:author="Ruth Beck" w:date="2013-08-30T14:04:00Z">
        <w:r w:rsidR="00B21E97">
          <w:t>:</w:t>
        </w:r>
      </w:ins>
      <w:del w:id="110" w:author="Ruth Beck" w:date="2013-08-30T14:04:00Z">
        <w:r w:rsidR="00D66B83" w:rsidDel="00B21E97">
          <w:delText>;</w:delText>
        </w:r>
      </w:del>
    </w:p>
    <w:p w:rsidR="0003293B" w:rsidRDefault="0003293B" w:rsidP="00292742">
      <w:pPr>
        <w:pStyle w:val="ListParagraph"/>
        <w:numPr>
          <w:ilvl w:val="2"/>
          <w:numId w:val="1"/>
          <w:numberingChange w:id="111" w:author="Ruth Beck" w:date="2013-08-30T14:03:00Z" w:original="%3:1:2:)"/>
        </w:numPr>
      </w:pPr>
      <w:proofErr w:type="gramStart"/>
      <w:r>
        <w:t>the</w:t>
      </w:r>
      <w:proofErr w:type="gramEnd"/>
      <w:r>
        <w:t xml:space="preserve"> scope of the remediation work (i.e. full remediation, partial remediation, yard improvement);</w:t>
      </w:r>
    </w:p>
    <w:p w:rsidR="00292742" w:rsidRDefault="00292742" w:rsidP="00292742">
      <w:pPr>
        <w:pStyle w:val="ListParagraph"/>
        <w:numPr>
          <w:ilvl w:val="2"/>
          <w:numId w:val="1"/>
          <w:numberingChange w:id="112" w:author="Ruth Beck" w:date="2013-08-30T14:03:00Z" w:original="%3:2:2:)"/>
        </w:numPr>
      </w:pPr>
      <w:r>
        <w:t>property</w:t>
      </w:r>
      <w:r w:rsidR="0003293B">
        <w:t xml:space="preserve"> access issues;</w:t>
      </w:r>
      <w:r>
        <w:t xml:space="preserve"> </w:t>
      </w:r>
    </w:p>
    <w:p w:rsidR="00292742" w:rsidRDefault="00292742" w:rsidP="00292742">
      <w:pPr>
        <w:pStyle w:val="ListParagraph"/>
        <w:numPr>
          <w:ilvl w:val="2"/>
          <w:numId w:val="1"/>
          <w:numberingChange w:id="113" w:author="Ruth Beck" w:date="2013-08-30T14:03:00Z" w:original="%3:3:2:)"/>
        </w:numPr>
      </w:pPr>
      <w:r>
        <w:t xml:space="preserve">the depth of </w:t>
      </w:r>
      <w:r w:rsidR="00D66B83">
        <w:t xml:space="preserve">any </w:t>
      </w:r>
      <w:r w:rsidR="0003293B">
        <w:t>excavation</w:t>
      </w:r>
      <w:r w:rsidR="00D66B83">
        <w:t>s</w:t>
      </w:r>
      <w:r w:rsidR="0003293B">
        <w:t xml:space="preserve"> (if required); </w:t>
      </w:r>
    </w:p>
    <w:p w:rsidR="0003293B" w:rsidRDefault="0003293B" w:rsidP="0003293B">
      <w:pPr>
        <w:pStyle w:val="ListParagraph"/>
        <w:numPr>
          <w:ilvl w:val="2"/>
          <w:numId w:val="1"/>
          <w:numberingChange w:id="114" w:author="Ruth Beck" w:date="2013-08-30T14:03:00Z" w:original="%3:4:2:)"/>
        </w:numPr>
      </w:pPr>
      <w:proofErr w:type="gramStart"/>
      <w:r>
        <w:t>tasks</w:t>
      </w:r>
      <w:proofErr w:type="gramEnd"/>
      <w:r>
        <w:t xml:space="preserve"> for the property owner to complete </w:t>
      </w:r>
      <w:r w:rsidR="008656CE">
        <w:t xml:space="preserve">prior to the work </w:t>
      </w:r>
      <w:r>
        <w:t>(i.e. removing patio furniture, lawn ornaments, play structures, etc.)</w:t>
      </w:r>
      <w:r w:rsidR="0072512A">
        <w:t>;</w:t>
      </w:r>
    </w:p>
    <w:p w:rsidR="00292742" w:rsidRDefault="0003293B" w:rsidP="00292742">
      <w:pPr>
        <w:pStyle w:val="ListParagraph"/>
        <w:numPr>
          <w:ilvl w:val="2"/>
          <w:numId w:val="1"/>
          <w:numberingChange w:id="115" w:author="Ruth Beck" w:date="2013-08-30T14:03:00Z" w:original="%3:5:2:)"/>
        </w:numPr>
      </w:pPr>
      <w:proofErr w:type="gramStart"/>
      <w:r>
        <w:t>details</w:t>
      </w:r>
      <w:proofErr w:type="gramEnd"/>
      <w:r>
        <w:t xml:space="preserve"> on the replacement of landscape items (i.e. sod, gravel, shrubs, etc.)</w:t>
      </w:r>
      <w:r w:rsidR="0072512A">
        <w:t>;</w:t>
      </w:r>
    </w:p>
    <w:p w:rsidR="0003293B" w:rsidRDefault="0003293B" w:rsidP="00292742">
      <w:pPr>
        <w:pStyle w:val="ListParagraph"/>
        <w:numPr>
          <w:ilvl w:val="2"/>
          <w:numId w:val="1"/>
          <w:numberingChange w:id="116" w:author="Ruth Beck" w:date="2013-08-30T14:03:00Z" w:original="%3:6:2:)"/>
        </w:numPr>
      </w:pPr>
      <w:proofErr w:type="gramStart"/>
      <w:r>
        <w:t>a</w:t>
      </w:r>
      <w:proofErr w:type="gramEnd"/>
      <w:r>
        <w:t xml:space="preserve"> </w:t>
      </w:r>
      <w:r w:rsidR="00D36FA7">
        <w:t>sketch</w:t>
      </w:r>
      <w:r>
        <w:t xml:space="preserve"> of the</w:t>
      </w:r>
      <w:r w:rsidR="00D36FA7">
        <w:t xml:space="preserve"> property with the</w:t>
      </w:r>
      <w:r>
        <w:t xml:space="preserve"> proposed remediation</w:t>
      </w:r>
      <w:r w:rsidR="008656CE">
        <w:t xml:space="preserve">. </w:t>
      </w:r>
      <w:r>
        <w:t xml:space="preserve">  </w:t>
      </w:r>
    </w:p>
    <w:p w:rsidR="00B21E97" w:rsidRDefault="00B21E97" w:rsidP="00B21E97">
      <w:pPr>
        <w:numPr>
          <w:ins w:id="117" w:author="Ruth Beck" w:date="2013-08-30T14:07:00Z"/>
        </w:numPr>
        <w:ind w:left="720"/>
        <w:rPr>
          <w:ins w:id="118" w:author="Ruth Beck" w:date="2013-08-30T14:07:00Z"/>
        </w:rPr>
      </w:pPr>
      <w:commentRangeStart w:id="119"/>
      <w:ins w:id="120" w:author="Ruth Beck" w:date="2013-08-30T14:07:00Z">
        <w:r>
          <w:rPr>
            <w:b/>
          </w:rPr>
          <w:t xml:space="preserve">d) </w:t>
        </w:r>
      </w:ins>
      <w:ins w:id="121" w:author="Ruth Beck" w:date="2013-08-30T14:06:00Z">
        <w:r w:rsidRPr="00B21E97">
          <w:rPr>
            <w:b/>
            <w:rPrChange w:id="122" w:author="Ruth Beck" w:date="2013-08-30T14:06:00Z">
              <w:rPr/>
            </w:rPrChange>
          </w:rPr>
          <w:t xml:space="preserve">Remediation </w:t>
        </w:r>
      </w:ins>
      <w:commentRangeEnd w:id="119"/>
      <w:ins w:id="123" w:author="Ruth Beck" w:date="2013-08-30T14:07:00Z">
        <w:r>
          <w:rPr>
            <w:rStyle w:val="CommentReference"/>
            <w:vanish/>
          </w:rPr>
          <w:commentReference w:id="119"/>
        </w:r>
      </w:ins>
      <w:ins w:id="124" w:author="Ruth Beck" w:date="2013-08-30T14:06:00Z">
        <w:r w:rsidRPr="00B21E97">
          <w:rPr>
            <w:b/>
            <w:rPrChange w:id="125" w:author="Ruth Beck" w:date="2013-08-30T14:06:00Z">
              <w:rPr/>
            </w:rPrChange>
          </w:rPr>
          <w:t>Plan Approval and Sign off:</w:t>
        </w:r>
      </w:ins>
      <w:ins w:id="126" w:author="Ruth Beck" w:date="2013-08-30T14:07:00Z">
        <w:r>
          <w:t xml:space="preserve">  Remediation Plan Approval and Sign-off:  The Remediation Plan is finalized at an onsite meeting with the Property Owner(s) and the Remediation Contractor. The Remediation Plan must ensure the work is risk protective, technically feasible and agreeable to the Property Owner. The Remediation Plan is signed by all parties and submitted to </w:t>
        </w:r>
        <w:proofErr w:type="spellStart"/>
        <w:r>
          <w:t>Teck</w:t>
        </w:r>
        <w:proofErr w:type="spellEnd"/>
        <w:r>
          <w:t xml:space="preserve"> for approval prior to the start of the work. A copy is provided to the Remediation Contractor and the Home and Garden team.</w:t>
        </w:r>
      </w:ins>
    </w:p>
    <w:p w:rsidR="009843A1" w:rsidRPr="00B21E97" w:rsidDel="00B21E97" w:rsidRDefault="009843A1" w:rsidP="00B21E97">
      <w:pPr>
        <w:numPr>
          <w:ins w:id="127" w:author="Ruth Beck" w:date="2013-08-30T14:05:00Z"/>
        </w:numPr>
        <w:ind w:left="720"/>
        <w:rPr>
          <w:del w:id="128" w:author="Ruth Beck" w:date="2013-08-30T14:06:00Z"/>
        </w:rPr>
      </w:pPr>
      <w:del w:id="129" w:author="Ruth Beck" w:date="2013-08-30T14:06:00Z">
        <w:r w:rsidRPr="00B21E97" w:rsidDel="00B21E97">
          <w:delText>The Remediation Plan is signed by all parties</w:delText>
        </w:r>
        <w:r w:rsidR="008656CE" w:rsidRPr="00B21E97" w:rsidDel="00B21E97">
          <w:delText xml:space="preserve"> and </w:delText>
        </w:r>
        <w:r w:rsidR="00D43997" w:rsidRPr="00B21E97" w:rsidDel="00B21E97">
          <w:delText>submitted to Teck for approval prior to the start of the work</w:delText>
        </w:r>
        <w:r w:rsidR="008656CE" w:rsidRPr="00B21E97" w:rsidDel="00B21E97">
          <w:delText>. A</w:delText>
        </w:r>
        <w:r w:rsidR="00D43997" w:rsidRPr="00B21E97" w:rsidDel="00B21E97">
          <w:delText xml:space="preserve"> copy </w:delText>
        </w:r>
        <w:r w:rsidR="008656CE" w:rsidRPr="00B21E97" w:rsidDel="00B21E97">
          <w:delText xml:space="preserve">is </w:delText>
        </w:r>
        <w:r w:rsidR="00D43997" w:rsidRPr="00B21E97" w:rsidDel="00B21E97">
          <w:delText>provided to the Remediation Contractor and the Home and Garden team.</w:delText>
        </w:r>
      </w:del>
    </w:p>
    <w:p w:rsidR="00B21E97" w:rsidRPr="00B21E97" w:rsidRDefault="00B21E97" w:rsidP="00292742">
      <w:pPr>
        <w:pStyle w:val="ListParagraph"/>
        <w:numPr>
          <w:ilvl w:val="1"/>
          <w:numId w:val="1"/>
          <w:ins w:id="130" w:author="Ruth Beck" w:date="2013-08-30T14:05:00Z"/>
        </w:numPr>
        <w:rPr>
          <w:ins w:id="131" w:author="Ruth Beck" w:date="2013-08-30T14:05:00Z"/>
          <w:rPrChange w:id="132" w:author="Ruth Beck" w:date="2013-08-30T14:05:00Z">
            <w:rPr>
              <w:ins w:id="133" w:author="Ruth Beck" w:date="2013-08-30T14:05:00Z"/>
              <w:b/>
            </w:rPr>
          </w:rPrChange>
        </w:rPr>
      </w:pPr>
    </w:p>
    <w:p w:rsidR="00292742" w:rsidRDefault="008E7635" w:rsidP="00292742">
      <w:pPr>
        <w:pStyle w:val="ListParagraph"/>
        <w:numPr>
          <w:ilvl w:val="1"/>
          <w:numId w:val="1"/>
          <w:numberingChange w:id="134" w:author="Ruth Beck" w:date="2013-08-30T14:03:00Z" w:original="%2:4:4:)"/>
        </w:numPr>
      </w:pPr>
      <w:r>
        <w:rPr>
          <w:b/>
        </w:rPr>
        <w:t>Remediation</w:t>
      </w:r>
      <w:r w:rsidR="00D66B83">
        <w:rPr>
          <w:b/>
        </w:rPr>
        <w:t xml:space="preserve"> and Yard Improvement Work</w:t>
      </w:r>
      <w:r>
        <w:t xml:space="preserve">: </w:t>
      </w:r>
      <w:proofErr w:type="gramStart"/>
      <w:r w:rsidR="00292742">
        <w:t xml:space="preserve">Remediation and yard improvement work </w:t>
      </w:r>
      <w:r w:rsidR="00D43997">
        <w:t>is completed by the Remediation Contractor</w:t>
      </w:r>
      <w:proofErr w:type="gramEnd"/>
      <w:r w:rsidR="00D43997">
        <w:t xml:space="preserve"> as follows.</w:t>
      </w:r>
    </w:p>
    <w:p w:rsidR="00292742" w:rsidRPr="00292742" w:rsidRDefault="00292742" w:rsidP="00292742">
      <w:pPr>
        <w:pStyle w:val="ListParagraph"/>
        <w:numPr>
          <w:ilvl w:val="2"/>
          <w:numId w:val="1"/>
          <w:numberingChange w:id="135" w:author="Ruth Beck" w:date="2013-08-30T14:03:00Z" w:original="%3:1:2:)"/>
        </w:numPr>
      </w:pPr>
      <w:r>
        <w:rPr>
          <w:b/>
        </w:rPr>
        <w:t>Locating Underground Utilities</w:t>
      </w:r>
      <w:r w:rsidR="00227C66">
        <w:rPr>
          <w:b/>
        </w:rPr>
        <w:t xml:space="preserve">: </w:t>
      </w:r>
      <w:r w:rsidR="00227C66">
        <w:t xml:space="preserve">Utility locates </w:t>
      </w:r>
      <w:r w:rsidR="00D36FA7">
        <w:t>are completed by the</w:t>
      </w:r>
      <w:r w:rsidR="00227C66" w:rsidRPr="00227C66">
        <w:t xml:space="preserve"> Remediation Contractor</w:t>
      </w:r>
      <w:r w:rsidR="00227C66">
        <w:t xml:space="preserve"> prior to </w:t>
      </w:r>
      <w:r w:rsidR="00B93528">
        <w:t>excavation work</w:t>
      </w:r>
      <w:r w:rsidR="003C567B">
        <w:t xml:space="preserve"> on a property. </w:t>
      </w:r>
      <w:r w:rsidR="00227C66">
        <w:t xml:space="preserve">A BC 1-Call </w:t>
      </w:r>
      <w:r w:rsidR="00D36FA7">
        <w:t>must</w:t>
      </w:r>
      <w:r w:rsidR="00227C66">
        <w:t xml:space="preserve"> be submitted at least 3 days before </w:t>
      </w:r>
      <w:r w:rsidR="00D36FA7">
        <w:t xml:space="preserve">the start of </w:t>
      </w:r>
      <w:r w:rsidR="003C567B">
        <w:t xml:space="preserve">the </w:t>
      </w:r>
      <w:r w:rsidR="00D36FA7">
        <w:t xml:space="preserve">work and </w:t>
      </w:r>
      <w:r w:rsidR="00227C66">
        <w:t xml:space="preserve">followed </w:t>
      </w:r>
      <w:r w:rsidR="00D36FA7">
        <w:t xml:space="preserve">up with </w:t>
      </w:r>
      <w:r w:rsidR="00227C66">
        <w:t xml:space="preserve">a physical locate of underground utilities as well as a discussion with the Property Owner to identify unique property features that may not show up during a locate (i.e. underground sprinkler system, oil </w:t>
      </w:r>
      <w:r w:rsidR="0072512A">
        <w:t>storage tanks, unmarked electrical lines</w:t>
      </w:r>
      <w:r w:rsidR="00227C66">
        <w:t xml:space="preserve">, etc.) </w:t>
      </w:r>
    </w:p>
    <w:p w:rsidR="00FA335A" w:rsidRDefault="00FA335A" w:rsidP="008E7635">
      <w:pPr>
        <w:pStyle w:val="ListParagraph"/>
        <w:numPr>
          <w:ilvl w:val="2"/>
          <w:numId w:val="1"/>
          <w:numberingChange w:id="136" w:author="Ruth Beck" w:date="2013-08-30T14:03:00Z" w:original="%3:2:2:)"/>
        </w:numPr>
        <w:rPr>
          <w:b/>
        </w:rPr>
      </w:pPr>
      <w:r>
        <w:rPr>
          <w:b/>
        </w:rPr>
        <w:t>Job Set</w:t>
      </w:r>
      <w:r w:rsidR="00CF2524">
        <w:rPr>
          <w:b/>
        </w:rPr>
        <w:t>-</w:t>
      </w:r>
      <w:r>
        <w:rPr>
          <w:b/>
        </w:rPr>
        <w:t xml:space="preserve">Up: </w:t>
      </w:r>
      <w:r w:rsidR="00813F8B">
        <w:t>T</w:t>
      </w:r>
      <w:r>
        <w:t>he remediation contractor provide</w:t>
      </w:r>
      <w:r w:rsidR="00813F8B">
        <w:t>s</w:t>
      </w:r>
      <w:r>
        <w:t xml:space="preserve"> safe access and egress to the property for residents. Residents </w:t>
      </w:r>
      <w:r w:rsidR="00813F8B">
        <w:t>are</w:t>
      </w:r>
      <w:r>
        <w:t xml:space="preserve"> briefed on </w:t>
      </w:r>
      <w:r w:rsidR="00813F8B">
        <w:t>safety precautions with regards to the equipment and exposed soil and dust</w:t>
      </w:r>
      <w:r w:rsidR="00CF2524">
        <w:t xml:space="preserve"> during the work</w:t>
      </w:r>
      <w:r w:rsidR="00813F8B">
        <w:t xml:space="preserve">.  </w:t>
      </w:r>
      <w:r>
        <w:t xml:space="preserve"> </w:t>
      </w:r>
    </w:p>
    <w:p w:rsidR="00E16732" w:rsidRPr="00E16732" w:rsidRDefault="00E16732" w:rsidP="008E7635">
      <w:pPr>
        <w:pStyle w:val="ListParagraph"/>
        <w:numPr>
          <w:ilvl w:val="2"/>
          <w:numId w:val="1"/>
          <w:numberingChange w:id="137" w:author="Ruth Beck" w:date="2013-08-30T14:03:00Z" w:original="%3:3:2:)"/>
        </w:numPr>
        <w:rPr>
          <w:b/>
        </w:rPr>
      </w:pPr>
      <w:r>
        <w:rPr>
          <w:b/>
        </w:rPr>
        <w:t xml:space="preserve">Excavating Soil: </w:t>
      </w:r>
      <w:r w:rsidR="00813F8B">
        <w:t>S</w:t>
      </w:r>
      <w:r w:rsidR="0072512A" w:rsidRPr="0072512A">
        <w:t xml:space="preserve">oil is </w:t>
      </w:r>
      <w:r w:rsidR="0072512A">
        <w:t xml:space="preserve">removed </w:t>
      </w:r>
      <w:r w:rsidRPr="0072512A">
        <w:t>to</w:t>
      </w:r>
      <w:r w:rsidRPr="00E16732">
        <w:t xml:space="preserve"> a depth of 30 cm </w:t>
      </w:r>
      <w:r w:rsidR="0072512A">
        <w:t>for</w:t>
      </w:r>
      <w:r w:rsidR="00CF2524">
        <w:t xml:space="preserve"> yard remediation,</w:t>
      </w:r>
      <w:r w:rsidRPr="00E16732">
        <w:t xml:space="preserve"> 60 cm </w:t>
      </w:r>
      <w:r w:rsidR="0072512A">
        <w:t>for vegetable garden remediation or as specified on the remediation plan. Yard improvement work generally requires a</w:t>
      </w:r>
      <w:r w:rsidR="00CF2524">
        <w:t>n excavation</w:t>
      </w:r>
      <w:r w:rsidR="0072512A">
        <w:t xml:space="preserve"> depth of </w:t>
      </w:r>
      <w:r>
        <w:t>10 – 15 cm</w:t>
      </w:r>
      <w:r w:rsidR="005B0A51">
        <w:t xml:space="preserve"> </w:t>
      </w:r>
      <w:r w:rsidR="00813F8B">
        <w:t xml:space="preserve">to remove existing organic </w:t>
      </w:r>
      <w:r w:rsidR="00CF2524">
        <w:t>matter</w:t>
      </w:r>
      <w:r w:rsidR="00813F8B">
        <w:t xml:space="preserve"> and provide a good base for new sod</w:t>
      </w:r>
      <w:r>
        <w:t xml:space="preserve">. </w:t>
      </w:r>
    </w:p>
    <w:p w:rsidR="00E16732" w:rsidRPr="008E7635" w:rsidRDefault="00E16732" w:rsidP="008E7635">
      <w:pPr>
        <w:pStyle w:val="ListParagraph"/>
        <w:numPr>
          <w:ilvl w:val="2"/>
          <w:numId w:val="1"/>
          <w:numberingChange w:id="138" w:author="Ruth Beck" w:date="2013-08-30T14:03:00Z" w:original="%3:4:2:)"/>
        </w:numPr>
        <w:rPr>
          <w:b/>
        </w:rPr>
      </w:pPr>
      <w:r>
        <w:rPr>
          <w:b/>
        </w:rPr>
        <w:t>Disposing of Soil:</w:t>
      </w:r>
      <w:r w:rsidRPr="00946F48">
        <w:t xml:space="preserve"> </w:t>
      </w:r>
      <w:r w:rsidR="00946F48">
        <w:t xml:space="preserve">Soil </w:t>
      </w:r>
      <w:r w:rsidR="00813F8B">
        <w:t>less than the</w:t>
      </w:r>
      <w:r w:rsidR="005B0A51">
        <w:t xml:space="preserve"> </w:t>
      </w:r>
      <w:proofErr w:type="spellStart"/>
      <w:r w:rsidR="00813F8B">
        <w:t>Leachate</w:t>
      </w:r>
      <w:proofErr w:type="spellEnd"/>
      <w:r w:rsidR="00813F8B">
        <w:t xml:space="preserve"> Quality Standards of the Hazardous Waste Regulation</w:t>
      </w:r>
      <w:r w:rsidR="005B0A51">
        <w:t xml:space="preserve"> </w:t>
      </w:r>
      <w:r w:rsidR="00946F48">
        <w:t xml:space="preserve">is disposed </w:t>
      </w:r>
      <w:r w:rsidR="0072512A">
        <w:t xml:space="preserve">of at the </w:t>
      </w:r>
      <w:proofErr w:type="spellStart"/>
      <w:r w:rsidR="0072512A">
        <w:t>Teck</w:t>
      </w:r>
      <w:proofErr w:type="spellEnd"/>
      <w:r w:rsidR="0072512A">
        <w:t xml:space="preserve"> </w:t>
      </w:r>
      <w:proofErr w:type="spellStart"/>
      <w:r w:rsidR="0072512A">
        <w:t>Stoney</w:t>
      </w:r>
      <w:proofErr w:type="spellEnd"/>
      <w:r w:rsidR="0072512A">
        <w:t xml:space="preserve"> Creek Landfill. In cases where metals </w:t>
      </w:r>
      <w:r w:rsidR="00813F8B">
        <w:t xml:space="preserve">exceed the </w:t>
      </w:r>
      <w:proofErr w:type="spellStart"/>
      <w:r w:rsidR="00813F8B">
        <w:t>Leachate</w:t>
      </w:r>
      <w:proofErr w:type="spellEnd"/>
      <w:r w:rsidR="00813F8B">
        <w:t xml:space="preserve"> Quality Standards, soil </w:t>
      </w:r>
      <w:r w:rsidR="005B0A51">
        <w:t xml:space="preserve">is sent to </w:t>
      </w:r>
      <w:proofErr w:type="spellStart"/>
      <w:r w:rsidR="005B0A51">
        <w:t>Teck</w:t>
      </w:r>
      <w:proofErr w:type="spellEnd"/>
      <w:r w:rsidR="005B0A51">
        <w:t xml:space="preserve"> Trail Operations for re-processing. </w:t>
      </w:r>
      <w:r w:rsidR="00334B9E">
        <w:t xml:space="preserve">Prior to hauling to </w:t>
      </w:r>
      <w:proofErr w:type="spellStart"/>
      <w:r w:rsidR="00334B9E">
        <w:t>Teck</w:t>
      </w:r>
      <w:proofErr w:type="spellEnd"/>
      <w:r w:rsidR="00334B9E">
        <w:t xml:space="preserve"> </w:t>
      </w:r>
      <w:r w:rsidR="00813F8B">
        <w:t>Trail Operations</w:t>
      </w:r>
      <w:r w:rsidR="00334B9E">
        <w:t xml:space="preserve">, soil analysis </w:t>
      </w:r>
      <w:r w:rsidR="00BC1DBD">
        <w:t xml:space="preserve">is provided to </w:t>
      </w:r>
      <w:proofErr w:type="spellStart"/>
      <w:r w:rsidR="00BC1DBD">
        <w:t>Teck</w:t>
      </w:r>
      <w:proofErr w:type="spellEnd"/>
      <w:r w:rsidR="00BC1DBD">
        <w:t xml:space="preserve"> for further assay </w:t>
      </w:r>
      <w:r w:rsidR="00334B9E">
        <w:t>and the location of where to drop the soil must be coo</w:t>
      </w:r>
      <w:r w:rsidR="00E541D8">
        <w:t xml:space="preserve">rdinated with </w:t>
      </w:r>
      <w:proofErr w:type="spellStart"/>
      <w:r w:rsidR="00E541D8">
        <w:t>Teck</w:t>
      </w:r>
      <w:proofErr w:type="spellEnd"/>
      <w:r w:rsidR="00334B9E">
        <w:t xml:space="preserve">. </w:t>
      </w:r>
    </w:p>
    <w:p w:rsidR="00E16732" w:rsidRPr="00FA335A" w:rsidRDefault="00F04F7A" w:rsidP="008E7635">
      <w:pPr>
        <w:pStyle w:val="ListParagraph"/>
        <w:numPr>
          <w:ilvl w:val="2"/>
          <w:numId w:val="1"/>
          <w:numberingChange w:id="139" w:author="Ruth Beck" w:date="2013-08-30T14:03:00Z" w:original="%3:5:2:)"/>
        </w:numPr>
        <w:rPr>
          <w:b/>
        </w:rPr>
      </w:pPr>
      <w:r>
        <w:rPr>
          <w:b/>
        </w:rPr>
        <w:t>Installation of a Demarcation L</w:t>
      </w:r>
      <w:r w:rsidR="00E16732" w:rsidRPr="00FA335A">
        <w:rPr>
          <w:b/>
        </w:rPr>
        <w:t>ayer</w:t>
      </w:r>
      <w:r w:rsidR="00FA335A">
        <w:rPr>
          <w:b/>
        </w:rPr>
        <w:t xml:space="preserve">: </w:t>
      </w:r>
      <w:r w:rsidR="00E541D8">
        <w:t>A</w:t>
      </w:r>
      <w:r w:rsidR="00FA335A">
        <w:t xml:space="preserve"> </w:t>
      </w:r>
      <w:proofErr w:type="spellStart"/>
      <w:r w:rsidR="00FA335A">
        <w:t>geotextile</w:t>
      </w:r>
      <w:proofErr w:type="spellEnd"/>
      <w:r w:rsidR="00FA335A">
        <w:t xml:space="preserve"> fabric is placed </w:t>
      </w:r>
      <w:r w:rsidR="00C538E1">
        <w:t xml:space="preserve">at the bottom of </w:t>
      </w:r>
      <w:r>
        <w:t xml:space="preserve">any </w:t>
      </w:r>
      <w:r w:rsidR="00C538E1">
        <w:t>excavation</w:t>
      </w:r>
      <w:r>
        <w:t xml:space="preserve">s of 30 cm or deeper (i.e. full remediation). The </w:t>
      </w:r>
      <w:proofErr w:type="spellStart"/>
      <w:r>
        <w:t>geotextile</w:t>
      </w:r>
      <w:proofErr w:type="spellEnd"/>
      <w:r>
        <w:t xml:space="preserve"> fabric is used as a visual </w:t>
      </w:r>
      <w:r w:rsidR="00EF394D">
        <w:t>barrier</w:t>
      </w:r>
      <w:r>
        <w:t xml:space="preserve"> to delineate the depth of the remediation work for future reference</w:t>
      </w:r>
      <w:r w:rsidR="00C538E1">
        <w:t xml:space="preserve">. </w:t>
      </w:r>
      <w:r>
        <w:t>In areas where</w:t>
      </w:r>
      <w:r w:rsidR="00C538E1">
        <w:t xml:space="preserve"> less than 30 cm of soil is removed</w:t>
      </w:r>
      <w:r>
        <w:t xml:space="preserve"> (i.e. yard improvement work),</w:t>
      </w:r>
      <w:r w:rsidR="00C538E1">
        <w:t xml:space="preserve"> </w:t>
      </w:r>
      <w:r>
        <w:t>no demarcation layer is placed.</w:t>
      </w:r>
      <w:r w:rsidR="00C538E1">
        <w:t xml:space="preserve"> </w:t>
      </w:r>
    </w:p>
    <w:p w:rsidR="00E16732" w:rsidRPr="00FA335A" w:rsidRDefault="00E16732" w:rsidP="008E7635">
      <w:pPr>
        <w:pStyle w:val="ListParagraph"/>
        <w:numPr>
          <w:ilvl w:val="2"/>
          <w:numId w:val="1"/>
          <w:numberingChange w:id="140" w:author="Ruth Beck" w:date="2013-08-30T14:03:00Z" w:original="%3:6:2:)"/>
        </w:numPr>
        <w:rPr>
          <w:b/>
        </w:rPr>
      </w:pPr>
      <w:r w:rsidRPr="008F7E6F">
        <w:rPr>
          <w:b/>
        </w:rPr>
        <w:t xml:space="preserve">Replacing </w:t>
      </w:r>
      <w:r w:rsidR="00F04F7A" w:rsidRPr="008F7E6F">
        <w:rPr>
          <w:b/>
        </w:rPr>
        <w:t>S</w:t>
      </w:r>
      <w:r w:rsidRPr="008F7E6F">
        <w:rPr>
          <w:b/>
        </w:rPr>
        <w:t xml:space="preserve">uitable </w:t>
      </w:r>
      <w:r w:rsidR="00F04F7A" w:rsidRPr="008F7E6F">
        <w:rPr>
          <w:b/>
        </w:rPr>
        <w:t>B</w:t>
      </w:r>
      <w:r w:rsidRPr="008F7E6F">
        <w:rPr>
          <w:b/>
        </w:rPr>
        <w:t>ackfill</w:t>
      </w:r>
      <w:r w:rsidR="00C538E1" w:rsidRPr="008F7E6F">
        <w:rPr>
          <w:b/>
        </w:rPr>
        <w:t>:</w:t>
      </w:r>
      <w:r w:rsidR="00C538E1">
        <w:t xml:space="preserve"> </w:t>
      </w:r>
      <w:r w:rsidR="00BC1DBD">
        <w:t>Tested</w:t>
      </w:r>
      <w:r w:rsidR="00F04F7A">
        <w:t xml:space="preserve"> and approved backfill m</w:t>
      </w:r>
      <w:r w:rsidR="00C538E1">
        <w:t>aterial</w:t>
      </w:r>
      <w:r w:rsidR="00F04F7A">
        <w:t xml:space="preserve"> </w:t>
      </w:r>
      <w:r w:rsidR="00C538E1">
        <w:t xml:space="preserve">is placed on the property as specified in the Remediation Plan. </w:t>
      </w:r>
    </w:p>
    <w:p w:rsidR="00FA335A" w:rsidRPr="00FA335A" w:rsidRDefault="00E16732" w:rsidP="008E7635">
      <w:pPr>
        <w:pStyle w:val="ListParagraph"/>
        <w:numPr>
          <w:ilvl w:val="2"/>
          <w:numId w:val="1"/>
          <w:numberingChange w:id="141" w:author="Ruth Beck" w:date="2013-08-30T14:03:00Z" w:original="%3:7:2:)"/>
        </w:numPr>
      </w:pPr>
      <w:r>
        <w:rPr>
          <w:b/>
        </w:rPr>
        <w:t xml:space="preserve">Restore </w:t>
      </w:r>
      <w:r w:rsidR="00C538E1">
        <w:rPr>
          <w:b/>
        </w:rPr>
        <w:t>Lan</w:t>
      </w:r>
      <w:r w:rsidR="004B20BE">
        <w:rPr>
          <w:b/>
        </w:rPr>
        <w:t>dscaping</w:t>
      </w:r>
      <w:r w:rsidR="00C538E1">
        <w:rPr>
          <w:b/>
        </w:rPr>
        <w:t xml:space="preserve">: </w:t>
      </w:r>
      <w:r w:rsidR="00E92C2A">
        <w:t xml:space="preserve">Landscape features such as sod, gravel, </w:t>
      </w:r>
      <w:r w:rsidR="00F04F7A">
        <w:t>stone</w:t>
      </w:r>
      <w:r w:rsidR="00E92C2A">
        <w:t xml:space="preserve">, replacement plants, etc. are </w:t>
      </w:r>
      <w:r w:rsidR="00F04F7A">
        <w:t>installed</w:t>
      </w:r>
      <w:r w:rsidR="00E92C2A">
        <w:t xml:space="preserve"> to complete the work. </w:t>
      </w:r>
      <w:commentRangeStart w:id="142"/>
      <w:r w:rsidR="00E92C2A">
        <w:t xml:space="preserve">Care for </w:t>
      </w:r>
      <w:proofErr w:type="gramStart"/>
      <w:r w:rsidR="004B20BE">
        <w:t>landscaping</w:t>
      </w:r>
      <w:r w:rsidR="00E92C2A">
        <w:t xml:space="preserve"> </w:t>
      </w:r>
      <w:commentRangeEnd w:id="142"/>
      <w:r w:rsidR="00B21E97">
        <w:rPr>
          <w:rStyle w:val="CommentReference"/>
          <w:vanish/>
        </w:rPr>
        <w:commentReference w:id="142"/>
      </w:r>
      <w:r w:rsidR="00E92C2A">
        <w:t>is provided by the</w:t>
      </w:r>
      <w:r w:rsidR="00F04F7A">
        <w:t xml:space="preserve"> Remediation Contractor</w:t>
      </w:r>
      <w:proofErr w:type="gramEnd"/>
      <w:r w:rsidR="00F04F7A">
        <w:t xml:space="preserve"> for 2 weeks before </w:t>
      </w:r>
      <w:r w:rsidR="00DB4D64">
        <w:t>passing</w:t>
      </w:r>
      <w:r w:rsidR="00F04F7A">
        <w:t xml:space="preserve"> it over to the Property Owner</w:t>
      </w:r>
      <w:r w:rsidR="004B20BE">
        <w:t xml:space="preserve"> and/or </w:t>
      </w:r>
      <w:r w:rsidR="00F04F7A">
        <w:t>tenant.</w:t>
      </w:r>
      <w:r w:rsidR="00E92C2A">
        <w:t xml:space="preserve">  </w:t>
      </w:r>
      <w:r w:rsidR="00C538E1">
        <w:t xml:space="preserve"> </w:t>
      </w:r>
    </w:p>
    <w:p w:rsidR="008E7635" w:rsidRDefault="00FA335A" w:rsidP="008E7635">
      <w:pPr>
        <w:pStyle w:val="ListParagraph"/>
        <w:numPr>
          <w:ilvl w:val="2"/>
          <w:numId w:val="1"/>
          <w:numberingChange w:id="143" w:author="Ruth Beck" w:date="2013-08-30T14:03:00Z" w:original="%3:8:2:)"/>
        </w:numPr>
      </w:pPr>
      <w:r w:rsidRPr="008F7E6F">
        <w:rPr>
          <w:b/>
        </w:rPr>
        <w:t>Job Clean Up</w:t>
      </w:r>
      <w:r w:rsidR="00932A1F" w:rsidRPr="008F7E6F">
        <w:rPr>
          <w:b/>
        </w:rPr>
        <w:t>:</w:t>
      </w:r>
      <w:r w:rsidR="00F04F7A">
        <w:rPr>
          <w:b/>
        </w:rPr>
        <w:t xml:space="preserve"> </w:t>
      </w:r>
      <w:r w:rsidR="00EF394D">
        <w:t xml:space="preserve">The property is left </w:t>
      </w:r>
      <w:r w:rsidR="00DB4D64">
        <w:t xml:space="preserve">clean and </w:t>
      </w:r>
      <w:r w:rsidR="00EF394D">
        <w:t>in good condition following the remediation work. Pavement areas are washed</w:t>
      </w:r>
      <w:r w:rsidR="00DB4D64">
        <w:t xml:space="preserve"> off</w:t>
      </w:r>
      <w:r w:rsidR="00EF394D">
        <w:t>, material stockpiles are hauled off-site and equipment and tools are removed</w:t>
      </w:r>
      <w:r w:rsidR="00DB4D64">
        <w:t xml:space="preserve"> from the property</w:t>
      </w:r>
      <w:r w:rsidR="00EF394D">
        <w:t xml:space="preserve">. </w:t>
      </w:r>
      <w:r w:rsidR="00E16732">
        <w:t xml:space="preserve"> </w:t>
      </w:r>
      <w:r w:rsidR="008E7635">
        <w:t xml:space="preserve"> </w:t>
      </w:r>
    </w:p>
    <w:p w:rsidR="00D43997" w:rsidRDefault="00D43997" w:rsidP="008E7635">
      <w:pPr>
        <w:pStyle w:val="ListParagraph"/>
        <w:numPr>
          <w:ilvl w:val="1"/>
          <w:numId w:val="1"/>
          <w:numberingChange w:id="144" w:author="Ruth Beck" w:date="2013-08-30T14:03:00Z" w:original="%2:5:4:)"/>
        </w:numPr>
      </w:pPr>
      <w:r w:rsidRPr="00FA335A">
        <w:rPr>
          <w:b/>
        </w:rPr>
        <w:t>Remediation Monitoring and Oversight:</w:t>
      </w:r>
      <w:r>
        <w:t xml:space="preserve"> </w:t>
      </w:r>
      <w:r w:rsidR="00EF394D">
        <w:t xml:space="preserve">The monitoring and oversight portion of the remediation work is </w:t>
      </w:r>
      <w:r>
        <w:t>complet</w:t>
      </w:r>
      <w:r w:rsidR="004B20BE">
        <w:t xml:space="preserve">ed by the Home and Garden team to </w:t>
      </w:r>
      <w:r>
        <w:t xml:space="preserve">ensure that the work </w:t>
      </w:r>
      <w:r w:rsidR="00EF394D">
        <w:t xml:space="preserve">detailed above </w:t>
      </w:r>
      <w:r>
        <w:t xml:space="preserve">is carried out as defined in the Remediation Plan. </w:t>
      </w:r>
      <w:r w:rsidR="00EF394D">
        <w:t>In addition, the Home and Garden team:</w:t>
      </w:r>
    </w:p>
    <w:p w:rsidR="00FA335A" w:rsidRPr="00FA335A" w:rsidRDefault="00EF394D" w:rsidP="00FA335A">
      <w:pPr>
        <w:pStyle w:val="ListParagraph"/>
        <w:numPr>
          <w:ilvl w:val="2"/>
          <w:numId w:val="1"/>
          <w:numberingChange w:id="145" w:author="Ruth Beck" w:date="2013-08-30T14:03:00Z" w:original="%3:1:2:)"/>
        </w:numPr>
        <w:rPr>
          <w:b/>
        </w:rPr>
      </w:pPr>
      <w:r>
        <w:rPr>
          <w:b/>
        </w:rPr>
        <w:t xml:space="preserve">Submits </w:t>
      </w:r>
      <w:r w:rsidR="00FA335A">
        <w:rPr>
          <w:b/>
        </w:rPr>
        <w:t>Regulatory D</w:t>
      </w:r>
      <w:r w:rsidR="00FA335A" w:rsidRPr="00FA335A">
        <w:rPr>
          <w:b/>
        </w:rPr>
        <w:t>ocumentation</w:t>
      </w:r>
      <w:r w:rsidR="00FA335A">
        <w:rPr>
          <w:b/>
        </w:rPr>
        <w:t>:</w:t>
      </w:r>
      <w:r w:rsidR="00AC0980">
        <w:rPr>
          <w:b/>
        </w:rPr>
        <w:t xml:space="preserve"> </w:t>
      </w:r>
      <w:r>
        <w:t>I</w:t>
      </w:r>
      <w:r w:rsidR="00E43CE9">
        <w:t xml:space="preserve">ndependent remediation </w:t>
      </w:r>
      <w:r w:rsidR="00AC0980">
        <w:t>documents</w:t>
      </w:r>
      <w:r>
        <w:t xml:space="preserve"> are sent to </w:t>
      </w:r>
      <w:r w:rsidR="00AC0980">
        <w:t>the Ministry of Environment Site Advisor</w:t>
      </w:r>
      <w:r w:rsidR="00E43CE9">
        <w:t xml:space="preserve"> within 3 days </w:t>
      </w:r>
      <w:ins w:id="146" w:author="Ruth Beck" w:date="2013-08-30T14:11:00Z">
        <w:r w:rsidR="00B21E97">
          <w:t>of</w:t>
        </w:r>
      </w:ins>
      <w:del w:id="147" w:author="Ruth Beck" w:date="2013-08-30T14:11:00Z">
        <w:r w:rsidR="00E43CE9" w:rsidDel="00B21E97">
          <w:delText xml:space="preserve">from </w:delText>
        </w:r>
      </w:del>
      <w:ins w:id="148" w:author="Ruth Beck" w:date="2013-08-30T14:11:00Z">
        <w:r w:rsidR="00B21E97">
          <w:t xml:space="preserve"> </w:t>
        </w:r>
      </w:ins>
      <w:r w:rsidR="00E43CE9">
        <w:t>the start of the remediation work.</w:t>
      </w:r>
      <w:r w:rsidR="00AC0980">
        <w:t xml:space="preserve"> </w:t>
      </w:r>
    </w:p>
    <w:p w:rsidR="00F111A0" w:rsidRPr="00F111A0" w:rsidRDefault="00F111A0" w:rsidP="00FA335A">
      <w:pPr>
        <w:pStyle w:val="ListParagraph"/>
        <w:numPr>
          <w:ilvl w:val="2"/>
          <w:numId w:val="1"/>
          <w:numberingChange w:id="149" w:author="Ruth Beck" w:date="2013-08-30T14:03:00Z" w:original="%3:2:2:)"/>
        </w:numPr>
      </w:pPr>
      <w:r>
        <w:rPr>
          <w:b/>
        </w:rPr>
        <w:t>Video of the Property:</w:t>
      </w:r>
      <w:r w:rsidR="004B20BE">
        <w:rPr>
          <w:b/>
        </w:rPr>
        <w:t xml:space="preserve"> </w:t>
      </w:r>
      <w:r w:rsidR="004B20BE">
        <w:t>As a record of initial property condition</w:t>
      </w:r>
      <w:ins w:id="150" w:author="Ruth Beck" w:date="2013-08-30T14:11:00Z">
        <w:r w:rsidR="008D63BF">
          <w:t>,</w:t>
        </w:r>
      </w:ins>
      <w:r w:rsidR="004B20BE">
        <w:t xml:space="preserve"> a video is taken from the property prior to the start of the work. </w:t>
      </w:r>
    </w:p>
    <w:p w:rsidR="00FA335A" w:rsidRDefault="00FA335A" w:rsidP="00FA335A">
      <w:pPr>
        <w:pStyle w:val="ListParagraph"/>
        <w:numPr>
          <w:ilvl w:val="2"/>
          <w:numId w:val="1"/>
          <w:numberingChange w:id="151" w:author="Ruth Beck" w:date="2013-08-30T14:03:00Z" w:original="%3:3:2:)"/>
        </w:numPr>
      </w:pPr>
      <w:r w:rsidRPr="00E16732">
        <w:rPr>
          <w:b/>
        </w:rPr>
        <w:t>Excavation Base Sampling</w:t>
      </w:r>
      <w:r>
        <w:t xml:space="preserve">: At the final depth of any excavations, base samples are collected </w:t>
      </w:r>
      <w:r w:rsidR="00AC0980">
        <w:t xml:space="preserve">at locations similar to sample locations recorded on the property condition checklist. The purpose is </w:t>
      </w:r>
      <w:r w:rsidR="00EF394D">
        <w:t xml:space="preserve">to </w:t>
      </w:r>
      <w:ins w:id="152" w:author="Ruth Beck" w:date="2013-08-30T14:11:00Z">
        <w:r w:rsidR="008D63BF">
          <w:t>confirm</w:t>
        </w:r>
      </w:ins>
      <w:del w:id="153" w:author="Ruth Beck" w:date="2013-08-30T14:11:00Z">
        <w:r w:rsidR="00EF394D" w:rsidDel="008D63BF">
          <w:delText>ensure</w:delText>
        </w:r>
      </w:del>
      <w:r w:rsidR="00EF394D">
        <w:t xml:space="preserve"> </w:t>
      </w:r>
      <w:r w:rsidR="004B20BE">
        <w:t xml:space="preserve">that </w:t>
      </w:r>
      <w:r w:rsidR="00EF394D">
        <w:t xml:space="preserve">soil </w:t>
      </w:r>
      <w:r w:rsidR="004B20BE">
        <w:t xml:space="preserve">greater than the UCC has been removed from the property </w:t>
      </w:r>
      <w:r w:rsidR="00EF394D">
        <w:t xml:space="preserve">and </w:t>
      </w:r>
      <w:r w:rsidR="004B20BE">
        <w:t xml:space="preserve">to </w:t>
      </w:r>
      <w:r w:rsidR="00AC0980">
        <w:t>record soil metal</w:t>
      </w:r>
      <w:r>
        <w:t xml:space="preserve"> </w:t>
      </w:r>
      <w:r w:rsidR="00AC0980">
        <w:t>concentrations</w:t>
      </w:r>
      <w:r>
        <w:t xml:space="preserve"> below the demarcation layer.  </w:t>
      </w:r>
    </w:p>
    <w:p w:rsidR="00FA335A" w:rsidRDefault="00FA335A" w:rsidP="00FA335A">
      <w:pPr>
        <w:pStyle w:val="ListParagraph"/>
        <w:numPr>
          <w:ilvl w:val="2"/>
          <w:numId w:val="1"/>
          <w:numberingChange w:id="154" w:author="Ruth Beck" w:date="2013-08-30T14:03:00Z" w:original="%3:4:2:)"/>
        </w:numPr>
      </w:pPr>
      <w:r>
        <w:rPr>
          <w:b/>
        </w:rPr>
        <w:t>Post Remediation Sampling</w:t>
      </w:r>
      <w:r>
        <w:t xml:space="preserve">: </w:t>
      </w:r>
      <w:r w:rsidR="00EF394D">
        <w:t xml:space="preserve">Following the placement of backfill materials, samples </w:t>
      </w:r>
      <w:r w:rsidR="004B20BE">
        <w:t xml:space="preserve">of the replaced soil are </w:t>
      </w:r>
      <w:r w:rsidR="00303589">
        <w:t xml:space="preserve">collected </w:t>
      </w:r>
      <w:r w:rsidR="004B20BE">
        <w:t xml:space="preserve">and submitted for laboratory analysis of </w:t>
      </w:r>
      <w:commentRangeStart w:id="155"/>
      <w:r w:rsidR="004B20BE">
        <w:t>SALM</w:t>
      </w:r>
      <w:r w:rsidR="00EF394D">
        <w:t xml:space="preserve">. </w:t>
      </w:r>
      <w:commentRangeEnd w:id="155"/>
      <w:r w:rsidR="008D63BF">
        <w:rPr>
          <w:rStyle w:val="CommentReference"/>
          <w:vanish/>
        </w:rPr>
        <w:commentReference w:id="155"/>
      </w:r>
    </w:p>
    <w:p w:rsidR="00D43997" w:rsidRDefault="00C538E1" w:rsidP="00D43997">
      <w:pPr>
        <w:pStyle w:val="ListParagraph"/>
        <w:numPr>
          <w:ilvl w:val="2"/>
          <w:numId w:val="1"/>
          <w:numberingChange w:id="156" w:author="Ruth Beck" w:date="2013-08-30T14:03:00Z" w:original="%3:5:2:)"/>
        </w:numPr>
        <w:rPr>
          <w:b/>
        </w:rPr>
      </w:pPr>
      <w:r w:rsidRPr="00C538E1">
        <w:rPr>
          <w:b/>
        </w:rPr>
        <w:t>Measurement</w:t>
      </w:r>
      <w:r w:rsidR="00303589">
        <w:rPr>
          <w:b/>
        </w:rPr>
        <w:t xml:space="preserve">: </w:t>
      </w:r>
      <w:r w:rsidR="00303589">
        <w:t xml:space="preserve">Payment to the Remediation Contractor is on a </w:t>
      </w:r>
      <w:commentRangeStart w:id="157"/>
      <w:r w:rsidR="00303589">
        <w:t xml:space="preserve">per unit </w:t>
      </w:r>
      <w:commentRangeEnd w:id="157"/>
      <w:r w:rsidR="008D63BF">
        <w:rPr>
          <w:rStyle w:val="CommentReference"/>
          <w:vanish/>
        </w:rPr>
        <w:commentReference w:id="157"/>
      </w:r>
      <w:r w:rsidR="00303589">
        <w:t>basis. Measurement of the property is completed by the Remediation Contractor and the Home and Garden representative to provide accurate measurements and billing</w:t>
      </w:r>
      <w:r w:rsidR="004B20BE">
        <w:t xml:space="preserve"> to </w:t>
      </w:r>
      <w:proofErr w:type="spellStart"/>
      <w:r w:rsidR="004B20BE">
        <w:t>Teck</w:t>
      </w:r>
      <w:proofErr w:type="spellEnd"/>
      <w:r w:rsidR="00303589">
        <w:t>.</w:t>
      </w:r>
      <w:r w:rsidR="004B20BE">
        <w:t xml:space="preserve"> Costs and volumes of </w:t>
      </w:r>
      <w:ins w:id="158" w:author="Ruth Beck" w:date="2013-08-30T14:13:00Z">
        <w:r w:rsidR="008D63BF">
          <w:t xml:space="preserve">soil removed/replaced?? </w:t>
        </w:r>
        <w:proofErr w:type="gramStart"/>
        <w:r w:rsidR="008D63BF">
          <w:t>on</w:t>
        </w:r>
        <w:proofErr w:type="gramEnd"/>
        <w:r w:rsidR="008D63BF">
          <w:t xml:space="preserve"> </w:t>
        </w:r>
      </w:ins>
      <w:r w:rsidR="004B20BE">
        <w:t>each property are recorded in THE Database.</w:t>
      </w:r>
      <w:r w:rsidR="00303589">
        <w:t xml:space="preserve"> </w:t>
      </w:r>
    </w:p>
    <w:p w:rsidR="00C538E1" w:rsidRPr="00C538E1" w:rsidRDefault="00303589" w:rsidP="00D43997">
      <w:pPr>
        <w:pStyle w:val="ListParagraph"/>
        <w:numPr>
          <w:ilvl w:val="2"/>
          <w:numId w:val="1"/>
          <w:numberingChange w:id="159" w:author="Ruth Beck" w:date="2013-08-30T14:03:00Z" w:original="%3:6:2:)"/>
        </w:numPr>
        <w:rPr>
          <w:b/>
        </w:rPr>
      </w:pPr>
      <w:r>
        <w:rPr>
          <w:b/>
        </w:rPr>
        <w:t>Remediation Completion</w:t>
      </w:r>
      <w:r w:rsidR="00C538E1">
        <w:rPr>
          <w:b/>
        </w:rPr>
        <w:t>:</w:t>
      </w:r>
      <w:r w:rsidR="00B36A2B">
        <w:t xml:space="preserve"> The Property Owner is </w:t>
      </w:r>
      <w:r w:rsidR="004B20BE">
        <w:t>requested</w:t>
      </w:r>
      <w:r>
        <w:t xml:space="preserve"> to sign off on the completed remediation work. Deficiencies can be brought up and recorded on the completion </w:t>
      </w:r>
      <w:r w:rsidR="004B20BE">
        <w:t xml:space="preserve">sign-off </w:t>
      </w:r>
      <w:r>
        <w:t>form</w:t>
      </w:r>
      <w:r w:rsidR="004B20BE">
        <w:t>.</w:t>
      </w:r>
      <w:commentRangeStart w:id="160"/>
      <w:r w:rsidR="004B20BE">
        <w:t xml:space="preserve"> P</w:t>
      </w:r>
      <w:r>
        <w:t xml:space="preserve">lants </w:t>
      </w:r>
      <w:commentRangeEnd w:id="160"/>
      <w:r w:rsidR="008D63BF">
        <w:rPr>
          <w:rStyle w:val="CommentReference"/>
          <w:vanish/>
        </w:rPr>
        <w:commentReference w:id="160"/>
      </w:r>
      <w:r>
        <w:t xml:space="preserve">are under warranty for 1 year following installation.   </w:t>
      </w:r>
    </w:p>
    <w:p w:rsidR="008E7635" w:rsidRDefault="008E7635" w:rsidP="008E7635">
      <w:pPr>
        <w:pStyle w:val="ListParagraph"/>
        <w:numPr>
          <w:ilvl w:val="1"/>
          <w:numId w:val="1"/>
          <w:numberingChange w:id="161" w:author="Ruth Beck" w:date="2013-08-30T14:03:00Z" w:original="%2:6:4:)"/>
        </w:numPr>
      </w:pPr>
      <w:r w:rsidRPr="00751483">
        <w:rPr>
          <w:b/>
        </w:rPr>
        <w:t>XRF Soil Screening</w:t>
      </w:r>
      <w:r>
        <w:t xml:space="preserve">: </w:t>
      </w:r>
      <w:r w:rsidR="00B36A2B">
        <w:t>S</w:t>
      </w:r>
      <w:r w:rsidR="00E16732">
        <w:t xml:space="preserve">amples collected </w:t>
      </w:r>
      <w:r w:rsidR="00B36A2B">
        <w:t xml:space="preserve">for metals </w:t>
      </w:r>
      <w:r w:rsidR="00303589">
        <w:t xml:space="preserve">during the remediation work </w:t>
      </w:r>
      <w:r w:rsidR="00B36A2B">
        <w:t>are s</w:t>
      </w:r>
      <w:r>
        <w:t xml:space="preserve">creened using an X-Ray Fluorescence Analyzer (XRF). All employees using the XRF </w:t>
      </w:r>
      <w:r w:rsidRPr="00953BBF">
        <w:rPr>
          <w:u w:val="single"/>
        </w:rPr>
        <w:t>must</w:t>
      </w:r>
      <w:r>
        <w:t xml:space="preserve"> be certified and trained prior to using the analyzer.  Procedures for operating the XRF, including safety features, are provided in the </w:t>
      </w:r>
      <w:r w:rsidRPr="00B36A2B">
        <w:rPr>
          <w:i/>
        </w:rPr>
        <w:t>XRF Operating Procedures</w:t>
      </w:r>
      <w:r w:rsidRPr="00F256AB">
        <w:t xml:space="preserve">. </w:t>
      </w:r>
      <w:r w:rsidR="00B36A2B">
        <w:t>Excavation s</w:t>
      </w:r>
      <w:r w:rsidRPr="00F256AB">
        <w:t xml:space="preserve">amples are screened </w:t>
      </w:r>
      <w:r w:rsidR="00B36A2B">
        <w:t xml:space="preserve">on the property and </w:t>
      </w:r>
      <w:r w:rsidRPr="00F256AB">
        <w:t>in the</w:t>
      </w:r>
      <w:r>
        <w:t xml:space="preserve"> soil lab at the</w:t>
      </w:r>
      <w:r w:rsidRPr="00F256AB">
        <w:t xml:space="preserve"> CPO</w:t>
      </w:r>
      <w:r>
        <w:t xml:space="preserve">. </w:t>
      </w:r>
      <w:r w:rsidR="00B36A2B">
        <w:t>Post remediation samples are screened in the CPO. Samples are homogenized and screened directly through the Ziploc bag. T</w:t>
      </w:r>
      <w:r>
        <w:t xml:space="preserve">he screening readings are </w:t>
      </w:r>
      <w:r w:rsidR="00B36A2B">
        <w:t xml:space="preserve">downloaded to a computer and </w:t>
      </w:r>
      <w:r>
        <w:t xml:space="preserve">recorded on the </w:t>
      </w:r>
      <w:r w:rsidR="00AC0980">
        <w:t xml:space="preserve">remediation </w:t>
      </w:r>
      <w:r>
        <w:t xml:space="preserve">soil log. </w:t>
      </w:r>
    </w:p>
    <w:p w:rsidR="00E16732" w:rsidRDefault="008E7635" w:rsidP="008E7635">
      <w:pPr>
        <w:pStyle w:val="ListParagraph"/>
        <w:numPr>
          <w:ilvl w:val="1"/>
          <w:numId w:val="1"/>
          <w:numberingChange w:id="162" w:author="Ruth Beck" w:date="2013-08-30T14:03:00Z" w:original="%2:7:4:)"/>
        </w:numPr>
      </w:pPr>
      <w:r w:rsidRPr="00751483">
        <w:rPr>
          <w:b/>
        </w:rPr>
        <w:t>Laboratory analysis</w:t>
      </w:r>
      <w:r>
        <w:t xml:space="preserve">: </w:t>
      </w:r>
      <w:r w:rsidR="00B36A2B">
        <w:t>A composite sample</w:t>
      </w:r>
      <w:r w:rsidR="00E16732">
        <w:t xml:space="preserve"> </w:t>
      </w:r>
      <w:r w:rsidR="004B20BE">
        <w:t>of</w:t>
      </w:r>
      <w:r w:rsidR="00E16732">
        <w:t xml:space="preserve"> post remediation sample</w:t>
      </w:r>
      <w:r w:rsidR="00B36A2B">
        <w:t>s</w:t>
      </w:r>
      <w:r w:rsidR="00E16732">
        <w:t xml:space="preserve"> </w:t>
      </w:r>
      <w:r w:rsidR="004B20BE">
        <w:t>is</w:t>
      </w:r>
      <w:r w:rsidR="00E16732">
        <w:t xml:space="preserve"> submitted for laboratory analysis. </w:t>
      </w:r>
      <w:r w:rsidR="00B36A2B">
        <w:t xml:space="preserve">In cases where only part of the yard </w:t>
      </w:r>
      <w:r w:rsidR="004B20BE">
        <w:t>i</w:t>
      </w:r>
      <w:r w:rsidR="00B36A2B">
        <w:t>s remediated</w:t>
      </w:r>
      <w:ins w:id="163" w:author="Ruth Beck" w:date="2013-08-30T14:17:00Z">
        <w:r w:rsidR="008D63BF">
          <w:t>,</w:t>
        </w:r>
      </w:ins>
      <w:r w:rsidR="00B36A2B">
        <w:t xml:space="preserve"> only samples from that part of the yard are submitted. </w:t>
      </w:r>
      <w:r w:rsidR="00E16732">
        <w:t xml:space="preserve">For full remediation properties, a selection of excavation base samples are submitted to ensure that soil exceeding the Upper Cap Concentrations is not present in the top 1 m of soil on the property. Samples are submitted to the lab in </w:t>
      </w:r>
      <w:ins w:id="164" w:author="Ruth Beck" w:date="2013-08-30T14:17:00Z">
        <w:r w:rsidR="008D63BF">
          <w:t xml:space="preserve">a </w:t>
        </w:r>
      </w:ins>
      <w:r>
        <w:t xml:space="preserve">clean glass jar. Samples are named using standard naming: </w:t>
      </w:r>
    </w:p>
    <w:p w:rsidR="00E16732" w:rsidRPr="00B36A2B" w:rsidRDefault="00E16732" w:rsidP="00E16732">
      <w:pPr>
        <w:pStyle w:val="ListParagraph"/>
        <w:numPr>
          <w:ilvl w:val="2"/>
          <w:numId w:val="1"/>
          <w:numberingChange w:id="165" w:author="Ruth Beck" w:date="2013-08-30T14:03:00Z" w:original="%3:1:2:)"/>
        </w:numPr>
      </w:pPr>
      <w:r w:rsidRPr="00B36A2B">
        <w:t>For excavation base:</w:t>
      </w:r>
    </w:p>
    <w:p w:rsidR="008E7635" w:rsidRDefault="00E16732" w:rsidP="006635B5">
      <w:pPr>
        <w:pStyle w:val="ListParagraph"/>
        <w:ind w:left="1440"/>
      </w:pPr>
      <w:r>
        <w:rPr>
          <w:b/>
        </w:rPr>
        <w:t>EXYY-PID-SAMPLE NUMBER-YYMMDD</w:t>
      </w:r>
      <w:r w:rsidR="008E7635">
        <w:t xml:space="preserve"> </w:t>
      </w:r>
    </w:p>
    <w:p w:rsidR="008E7635" w:rsidRDefault="00B36A2B" w:rsidP="008E7635">
      <w:pPr>
        <w:pStyle w:val="ListParagraph"/>
        <w:ind w:firstLine="720"/>
      </w:pPr>
      <w:r>
        <w:t>EX</w:t>
      </w:r>
      <w:r w:rsidR="005849AF">
        <w:t xml:space="preserve"> </w:t>
      </w:r>
      <w:r w:rsidR="008E7635">
        <w:t>=</w:t>
      </w:r>
      <w:r w:rsidR="005849AF">
        <w:t xml:space="preserve">excavation base sample. </w:t>
      </w:r>
    </w:p>
    <w:p w:rsidR="008E7635" w:rsidRDefault="008E7635" w:rsidP="008E7635">
      <w:pPr>
        <w:pStyle w:val="ListParagraph"/>
        <w:ind w:firstLine="720"/>
      </w:pPr>
      <w:r>
        <w:t>YY=year</w:t>
      </w:r>
    </w:p>
    <w:p w:rsidR="008E7635" w:rsidRDefault="008E7635" w:rsidP="008E7635">
      <w:pPr>
        <w:pStyle w:val="ListParagraph"/>
        <w:ind w:left="1440"/>
      </w:pPr>
      <w:r>
        <w:t>PID= property identification</w:t>
      </w:r>
    </w:p>
    <w:p w:rsidR="008E7635" w:rsidRDefault="008E7635" w:rsidP="008E7635">
      <w:pPr>
        <w:pStyle w:val="ListParagraph"/>
        <w:ind w:left="1440"/>
      </w:pPr>
      <w:r>
        <w:t>Sample number=01-10 for yards, FG1 for flower gardens, VG1 for vegetable gardens</w:t>
      </w:r>
    </w:p>
    <w:p w:rsidR="008E7635" w:rsidRDefault="008E7635" w:rsidP="008E7635">
      <w:pPr>
        <w:pStyle w:val="ListParagraph"/>
        <w:ind w:firstLine="720"/>
      </w:pPr>
      <w:r>
        <w:t>Date= in format Year Month Day YYMMDD</w:t>
      </w:r>
    </w:p>
    <w:p w:rsidR="006635B5" w:rsidRDefault="006635B5" w:rsidP="008E7635">
      <w:pPr>
        <w:pStyle w:val="ListParagraph"/>
        <w:ind w:firstLine="720"/>
      </w:pPr>
    </w:p>
    <w:p w:rsidR="00B36A2B" w:rsidRDefault="006635B5" w:rsidP="00B36A2B">
      <w:pPr>
        <w:pStyle w:val="ListParagraph"/>
        <w:numPr>
          <w:ilvl w:val="2"/>
          <w:numId w:val="1"/>
          <w:numberingChange w:id="166" w:author="Ruth Beck" w:date="2013-08-30T14:03:00Z" w:original="%3:2:2:)"/>
        </w:numPr>
      </w:pPr>
      <w:r>
        <w:t>For post remediation:</w:t>
      </w:r>
    </w:p>
    <w:p w:rsidR="006635B5" w:rsidRDefault="006635B5" w:rsidP="00B36A2B">
      <w:pPr>
        <w:pStyle w:val="ListParagraph"/>
        <w:ind w:left="1080" w:firstLine="360"/>
      </w:pPr>
      <w:r w:rsidRPr="00B36A2B">
        <w:rPr>
          <w:b/>
        </w:rPr>
        <w:t>PRYY-PID-SAMPLE NUMBER-YYMMDD</w:t>
      </w:r>
      <w:r>
        <w:t xml:space="preserve"> </w:t>
      </w:r>
    </w:p>
    <w:p w:rsidR="00E16732" w:rsidRPr="00E16732" w:rsidRDefault="001632E4" w:rsidP="00B36A2B">
      <w:pPr>
        <w:pStyle w:val="ListParagraph"/>
        <w:ind w:firstLine="720"/>
      </w:pPr>
      <w:r>
        <w:t>As above except</w:t>
      </w:r>
    </w:p>
    <w:p w:rsidR="00E16732" w:rsidRDefault="00E16732" w:rsidP="008E7635">
      <w:pPr>
        <w:pStyle w:val="ListParagraph"/>
        <w:ind w:firstLine="720"/>
      </w:pPr>
      <w:r>
        <w:t>PR = Post remediation sample</w:t>
      </w:r>
    </w:p>
    <w:p w:rsidR="008E7635" w:rsidRDefault="008E7635" w:rsidP="008E7635">
      <w:pPr>
        <w:pStyle w:val="ListParagraph"/>
      </w:pPr>
      <w:r>
        <w:t>A Chain of Custody (COC) is filled out for the property and samples are shipped to a pre-approved laboratory for analysis of metals using BC Strong Acid Lea</w:t>
      </w:r>
      <w:r w:rsidR="00B36A2B">
        <w:t xml:space="preserve">chable Metals (SALM) method.  The metals analysis is received on a Certificate of Analysis (COA) from the lab. </w:t>
      </w:r>
    </w:p>
    <w:p w:rsidR="008E7635" w:rsidRDefault="008E7635" w:rsidP="008E7635">
      <w:pPr>
        <w:pStyle w:val="ListParagraph"/>
        <w:numPr>
          <w:ilvl w:val="1"/>
          <w:numId w:val="1"/>
          <w:numberingChange w:id="167" w:author="Ruth Beck" w:date="2013-08-30T14:03:00Z" w:original="%2:8:4:)"/>
        </w:numPr>
      </w:pPr>
      <w:r>
        <w:rPr>
          <w:b/>
        </w:rPr>
        <w:t>Data Management:</w:t>
      </w:r>
      <w:r>
        <w:t xml:space="preserve"> Information </w:t>
      </w:r>
      <w:r w:rsidR="006849A7">
        <w:t>from the remediation work is recorded in THE Database including</w:t>
      </w:r>
      <w:r>
        <w:t xml:space="preserve">, XRF and laboratory results </w:t>
      </w:r>
      <w:r w:rsidR="006849A7">
        <w:t xml:space="preserve">from the excavation, costs and volumes of soil remediated, </w:t>
      </w:r>
      <w:r w:rsidR="00AC0980">
        <w:t xml:space="preserve">remediation start and end </w:t>
      </w:r>
      <w:r w:rsidR="006849A7">
        <w:t>dat</w:t>
      </w:r>
      <w:r w:rsidR="00AC0980">
        <w:t>es and regulatory information</w:t>
      </w:r>
      <w:r>
        <w:t xml:space="preserve">. Information on THE Database is included in </w:t>
      </w:r>
      <w:r w:rsidR="00AC0980">
        <w:t xml:space="preserve">Data Management Operating Procedures. </w:t>
      </w:r>
    </w:p>
    <w:p w:rsidR="008E7635" w:rsidRPr="008D63BF" w:rsidRDefault="008E7635" w:rsidP="008E7635">
      <w:pPr>
        <w:pStyle w:val="ListParagraph"/>
        <w:numPr>
          <w:ilvl w:val="1"/>
          <w:numId w:val="1"/>
          <w:numberingChange w:id="168" w:author="Ruth Beck" w:date="2013-08-30T14:03:00Z" w:original="%2:9:4:)"/>
        </w:numPr>
        <w:rPr>
          <w:b/>
          <w:rPrChange w:id="169" w:author="Ruth Beck" w:date="2013-08-30T14:19:00Z">
            <w:rPr/>
          </w:rPrChange>
        </w:rPr>
      </w:pPr>
      <w:r w:rsidRPr="00A34A8C">
        <w:rPr>
          <w:b/>
        </w:rPr>
        <w:t xml:space="preserve">Reporting: </w:t>
      </w:r>
      <w:r>
        <w:t xml:space="preserve">Letters are generated in THE Database and sent to each Property Owner with </w:t>
      </w:r>
      <w:r w:rsidR="00FA335A">
        <w:t xml:space="preserve">a summary of the remediation work and post remediation soil results. </w:t>
      </w:r>
      <w:r>
        <w:t xml:space="preserve">A summary report including all the </w:t>
      </w:r>
      <w:r w:rsidR="00FA335A">
        <w:t xml:space="preserve">remediation </w:t>
      </w:r>
      <w:r>
        <w:t xml:space="preserve">properties and results is provided to </w:t>
      </w:r>
      <w:proofErr w:type="spellStart"/>
      <w:r>
        <w:t>Teck</w:t>
      </w:r>
      <w:proofErr w:type="spellEnd"/>
      <w:r>
        <w:t xml:space="preserve"> </w:t>
      </w:r>
      <w:r w:rsidR="00FA335A">
        <w:t>by the end of January following the remediation season</w:t>
      </w:r>
      <w:r>
        <w:t xml:space="preserve">. </w:t>
      </w:r>
    </w:p>
    <w:p w:rsidR="008D63BF" w:rsidRPr="00A34A8C" w:rsidRDefault="008D63BF" w:rsidP="008E7635">
      <w:pPr>
        <w:pStyle w:val="ListParagraph"/>
        <w:numPr>
          <w:ilvl w:val="1"/>
          <w:numId w:val="1"/>
          <w:ins w:id="170" w:author="Ruth Beck" w:date="2013-08-30T14:19:00Z"/>
        </w:numPr>
        <w:rPr>
          <w:ins w:id="171" w:author="Ruth Beck" w:date="2013-08-30T14:19:00Z"/>
          <w:b/>
        </w:rPr>
      </w:pPr>
      <w:ins w:id="172" w:author="Ruth Beck" w:date="2013-08-30T14:19:00Z">
        <w:r>
          <w:rPr>
            <w:b/>
          </w:rPr>
          <w:t xml:space="preserve">Documentation:  Do you need a separate section to detail the </w:t>
        </w:r>
      </w:ins>
      <w:ins w:id="173" w:author="Ruth Beck" w:date="2013-08-30T14:20:00Z">
        <w:r>
          <w:rPr>
            <w:b/>
          </w:rPr>
          <w:t>independent remediation documentation?</w:t>
        </w:r>
      </w:ins>
    </w:p>
    <w:p w:rsidR="008E7635" w:rsidRDefault="008E7635" w:rsidP="008E7635">
      <w:pPr>
        <w:pStyle w:val="ListParagraph"/>
        <w:numPr>
          <w:ilvl w:val="1"/>
          <w:numId w:val="1"/>
          <w:numberingChange w:id="174" w:author="Ruth Beck" w:date="2013-08-30T14:03:00Z" w:original="%2:10:4:)"/>
        </w:numPr>
      </w:pPr>
      <w:r>
        <w:rPr>
          <w:b/>
        </w:rPr>
        <w:t>Quality Assurance/Quality Control (QA/QC):</w:t>
      </w:r>
      <w:r>
        <w:t xml:space="preserve">  </w:t>
      </w:r>
    </w:p>
    <w:p w:rsidR="008E7635" w:rsidRDefault="008E7635" w:rsidP="008E7635">
      <w:pPr>
        <w:pStyle w:val="ListParagraph"/>
        <w:numPr>
          <w:ilvl w:val="2"/>
          <w:numId w:val="1"/>
          <w:numberingChange w:id="175" w:author="Ruth Beck" w:date="2013-08-30T14:03:00Z" w:original="%3:1:2:)"/>
        </w:numPr>
      </w:pPr>
      <w:r>
        <w:t xml:space="preserve">Cleaning equipment: between each sample the soil auger or spade must be cleaned using DI water and a clean paper towel or wipe. </w:t>
      </w:r>
      <w:proofErr w:type="spellStart"/>
      <w:r>
        <w:t>Nitrile</w:t>
      </w:r>
      <w:proofErr w:type="spellEnd"/>
      <w:r>
        <w:t xml:space="preserve"> gloves must be changed between each sample </w:t>
      </w:r>
    </w:p>
    <w:p w:rsidR="008E7635" w:rsidRDefault="008E7635" w:rsidP="008E7635">
      <w:pPr>
        <w:pStyle w:val="ListParagraph"/>
        <w:numPr>
          <w:ilvl w:val="2"/>
          <w:numId w:val="1"/>
          <w:numberingChange w:id="176" w:author="Ruth Beck" w:date="2013-08-30T14:03:00Z" w:original="%3:2:2:)"/>
        </w:numPr>
      </w:pPr>
      <w:r>
        <w:t>Blind Duplicate sampling: Split one of every 10 samples into two separate samples and submit one under an a</w:t>
      </w:r>
      <w:r w:rsidR="00B36A2B">
        <w:t xml:space="preserve">lias sample ID. </w:t>
      </w:r>
      <w:r w:rsidR="004B20BE">
        <w:t>R</w:t>
      </w:r>
      <w:r w:rsidR="00B36A2B">
        <w:t xml:space="preserve">esults </w:t>
      </w:r>
      <w:r w:rsidR="004B20BE">
        <w:t xml:space="preserve">are compared </w:t>
      </w:r>
      <w:r w:rsidR="00B36A2B">
        <w:t>using relative percent difference (RPD)</w:t>
      </w:r>
      <w:r w:rsidR="004B20BE">
        <w:t>.</w:t>
      </w:r>
    </w:p>
    <w:p w:rsidR="008E7635" w:rsidRDefault="008E7635" w:rsidP="008E7635">
      <w:pPr>
        <w:pStyle w:val="ListParagraph"/>
        <w:numPr>
          <w:ilvl w:val="2"/>
          <w:numId w:val="1"/>
          <w:numberingChange w:id="177" w:author="Ruth Beck" w:date="2013-08-30T14:03:00Z" w:original="%3:3:2:)"/>
        </w:numPr>
      </w:pPr>
      <w:r>
        <w:t xml:space="preserve">Laboratory </w:t>
      </w:r>
      <w:r w:rsidR="00B36A2B">
        <w:t>certificate of analysis (COA)</w:t>
      </w:r>
      <w:r>
        <w:t xml:space="preserve"> review: Review of laboratory errors to ensure all lab procedures were completed correctly. </w:t>
      </w:r>
    </w:p>
    <w:p w:rsidR="003866EF" w:rsidRDefault="003866EF" w:rsidP="00F4743B">
      <w:pPr>
        <w:pStyle w:val="ListParagraph"/>
      </w:pPr>
    </w:p>
    <w:p w:rsidR="008310BD" w:rsidRDefault="008310BD" w:rsidP="00AF6E50">
      <w:pPr>
        <w:pStyle w:val="ListParagraph"/>
        <w:numPr>
          <w:ilvl w:val="0"/>
          <w:numId w:val="1"/>
          <w:numberingChange w:id="178" w:author="Ruth Beck" w:date="2013-08-30T14:03:00Z" w:original="%1:8:0:)"/>
        </w:numPr>
      </w:pPr>
      <w:r>
        <w:t>MONITORING, EVALUATI</w:t>
      </w:r>
      <w:ins w:id="179" w:author="Ruth Beck" w:date="2013-08-30T14:20:00Z">
        <w:r w:rsidR="008D63BF">
          <w:t>O</w:t>
        </w:r>
      </w:ins>
      <w:r>
        <w:t>N</w:t>
      </w:r>
      <w:del w:id="180" w:author="Ruth Beck" w:date="2013-08-30T14:20:00Z">
        <w:r w:rsidDel="008D63BF">
          <w:delText>G</w:delText>
        </w:r>
      </w:del>
      <w:r>
        <w:t xml:space="preserve"> AND CONTIN</w:t>
      </w:r>
      <w:ins w:id="181" w:author="Ruth Beck" w:date="2013-08-30T14:20:00Z">
        <w:r w:rsidR="008D63BF">
          <w:t>U</w:t>
        </w:r>
      </w:ins>
      <w:r>
        <w:t xml:space="preserve">OUS IMPROVEMENT </w:t>
      </w:r>
    </w:p>
    <w:p w:rsidR="008310BD" w:rsidRDefault="00571AF8" w:rsidP="004B20BE">
      <w:ins w:id="182" w:author="Ruth Beck" w:date="2013-08-30T14:27:00Z">
        <w:r>
          <w:t xml:space="preserve">The </w:t>
        </w:r>
      </w:ins>
      <w:del w:id="183" w:author="Ruth Beck" w:date="2013-08-30T14:27:00Z">
        <w:r w:rsidR="004B20BE" w:rsidDel="00571AF8">
          <w:delText xml:space="preserve">A successful </w:delText>
        </w:r>
      </w:del>
      <w:r w:rsidR="004B20BE">
        <w:t xml:space="preserve">remediation program </w:t>
      </w:r>
      <w:ins w:id="184" w:author="Ruth Beck" w:date="2013-08-30T14:27:00Z">
        <w:r>
          <w:t xml:space="preserve">is monitored to ensure that it meets its objectives and so that improvements can be incorporated in a timely manner.  Performance objectives </w:t>
        </w:r>
      </w:ins>
      <w:r w:rsidR="004B20BE">
        <w:t>include</w:t>
      </w:r>
      <w:del w:id="185" w:author="Ruth Beck" w:date="2013-08-30T14:28:00Z">
        <w:r w:rsidR="004B20BE" w:rsidDel="00571AF8">
          <w:delText>s</w:delText>
        </w:r>
      </w:del>
      <w:r w:rsidR="004B20BE">
        <w:t>:</w:t>
      </w:r>
    </w:p>
    <w:p w:rsidR="004B20BE" w:rsidRDefault="004B20BE" w:rsidP="004B20BE">
      <w:pPr>
        <w:pStyle w:val="ListParagraph"/>
        <w:numPr>
          <w:ilvl w:val="0"/>
          <w:numId w:val="7"/>
          <w:numberingChange w:id="186" w:author="Ruth Beck" w:date="2013-08-30T14:03:00Z" w:original="-"/>
        </w:numPr>
      </w:pPr>
      <w:del w:id="187" w:author="Ruth Beck" w:date="2013-08-30T14:24:00Z">
        <w:r w:rsidDel="00571AF8">
          <w:delText xml:space="preserve">Completing </w:delText>
        </w:r>
      </w:del>
      <w:proofErr w:type="gramStart"/>
      <w:r>
        <w:t>yard</w:t>
      </w:r>
      <w:proofErr w:type="gramEnd"/>
      <w:r>
        <w:t xml:space="preserve"> improvement work </w:t>
      </w:r>
      <w:ins w:id="188" w:author="Ruth Beck" w:date="2013-08-30T14:24:00Z">
        <w:r w:rsidR="00571AF8">
          <w:t xml:space="preserve">completed </w:t>
        </w:r>
      </w:ins>
      <w:del w:id="189" w:author="Ruth Beck" w:date="2013-08-30T14:25:00Z">
        <w:r w:rsidDel="00571AF8">
          <w:delText xml:space="preserve">on </w:delText>
        </w:r>
      </w:del>
      <w:ins w:id="190" w:author="Ruth Beck" w:date="2013-08-30T14:25:00Z">
        <w:r w:rsidR="00571AF8">
          <w:t xml:space="preserve">within x months of soil testing for </w:t>
        </w:r>
      </w:ins>
      <w:r>
        <w:t xml:space="preserve">all properties where young children are present and may be exposed to metals in bare soil. </w:t>
      </w:r>
    </w:p>
    <w:p w:rsidR="004B20BE" w:rsidRDefault="004B20BE" w:rsidP="004B20BE">
      <w:pPr>
        <w:pStyle w:val="ListParagraph"/>
        <w:numPr>
          <w:ilvl w:val="0"/>
          <w:numId w:val="7"/>
          <w:numberingChange w:id="191" w:author="Ruth Beck" w:date="2013-08-30T14:03:00Z" w:original="-"/>
        </w:numPr>
      </w:pPr>
      <w:del w:id="192" w:author="Ruth Beck" w:date="2013-08-30T14:24:00Z">
        <w:r w:rsidDel="00571AF8">
          <w:delText xml:space="preserve">Completing </w:delText>
        </w:r>
      </w:del>
      <w:proofErr w:type="gramStart"/>
      <w:r>
        <w:t>garden</w:t>
      </w:r>
      <w:proofErr w:type="gramEnd"/>
      <w:r>
        <w:t xml:space="preserve"> remediation </w:t>
      </w:r>
      <w:ins w:id="193" w:author="Ruth Beck" w:date="2013-08-30T14:24:00Z">
        <w:r w:rsidR="00571AF8">
          <w:t xml:space="preserve">completed </w:t>
        </w:r>
      </w:ins>
      <w:ins w:id="194" w:author="Ruth Beck" w:date="2013-08-30T14:25:00Z">
        <w:r w:rsidR="00571AF8">
          <w:t>within x months of soil testing for</w:t>
        </w:r>
      </w:ins>
      <w:del w:id="195" w:author="Ruth Beck" w:date="2013-08-30T14:25:00Z">
        <w:r w:rsidDel="00571AF8">
          <w:delText>on</w:delText>
        </w:r>
      </w:del>
      <w:r>
        <w:t xml:space="preserve"> all properties with soil greater than the Action Levels and the property owner is interested. </w:t>
      </w:r>
    </w:p>
    <w:p w:rsidR="004B20BE" w:rsidRDefault="004B20BE" w:rsidP="004B20BE">
      <w:pPr>
        <w:pStyle w:val="ListParagraph"/>
        <w:numPr>
          <w:ilvl w:val="0"/>
          <w:numId w:val="7"/>
          <w:numberingChange w:id="196" w:author="Ruth Beck" w:date="2013-08-30T14:03:00Z" w:original="-"/>
        </w:numPr>
      </w:pPr>
      <w:del w:id="197" w:author="Ruth Beck" w:date="2013-08-30T14:24:00Z">
        <w:r w:rsidDel="00571AF8">
          <w:delText xml:space="preserve">Completing </w:delText>
        </w:r>
      </w:del>
      <w:proofErr w:type="gramStart"/>
      <w:r>
        <w:t>yard</w:t>
      </w:r>
      <w:proofErr w:type="gramEnd"/>
      <w:r>
        <w:t xml:space="preserve"> remediation </w:t>
      </w:r>
      <w:ins w:id="198" w:author="Ruth Beck" w:date="2013-08-30T14:24:00Z">
        <w:r w:rsidR="00571AF8">
          <w:t xml:space="preserve">completed </w:t>
        </w:r>
      </w:ins>
      <w:ins w:id="199" w:author="Ruth Beck" w:date="2013-08-30T14:25:00Z">
        <w:r w:rsidR="00571AF8">
          <w:t xml:space="preserve">within x months of soil testing for </w:t>
        </w:r>
      </w:ins>
      <w:del w:id="200" w:author="Ruth Beck" w:date="2013-08-30T14:25:00Z">
        <w:r w:rsidDel="00571AF8">
          <w:delText xml:space="preserve">on </w:delText>
        </w:r>
      </w:del>
      <w:r>
        <w:t>all properties where soil is greater than the Action Levels and the property owner is interested.</w:t>
      </w:r>
    </w:p>
    <w:p w:rsidR="004B20BE" w:rsidRDefault="00450D45" w:rsidP="004B20BE">
      <w:pPr>
        <w:pStyle w:val="ListParagraph"/>
        <w:numPr>
          <w:ilvl w:val="0"/>
          <w:numId w:val="7"/>
          <w:numberingChange w:id="201" w:author="Ruth Beck" w:date="2013-08-30T14:03:00Z" w:original="-"/>
        </w:numPr>
      </w:pPr>
      <w:del w:id="202" w:author="Ruth Beck" w:date="2013-08-30T14:26:00Z">
        <w:r w:rsidDel="00571AF8">
          <w:delText xml:space="preserve">Having </w:delText>
        </w:r>
      </w:del>
      <w:proofErr w:type="gramStart"/>
      <w:r>
        <w:t>no</w:t>
      </w:r>
      <w:proofErr w:type="gramEnd"/>
      <w:r>
        <w:t xml:space="preserve"> complaints from tenants or property owners </w:t>
      </w:r>
      <w:ins w:id="203" w:author="Ruth Beck" w:date="2013-08-30T14:30:00Z">
        <w:r w:rsidR="00571AF8">
          <w:t xml:space="preserve">or </w:t>
        </w:r>
        <w:proofErr w:type="spellStart"/>
        <w:r w:rsidR="00571AF8">
          <w:t>neighbours</w:t>
        </w:r>
        <w:proofErr w:type="spellEnd"/>
        <w:r w:rsidR="00571AF8">
          <w:t xml:space="preserve">? </w:t>
        </w:r>
      </w:ins>
      <w:proofErr w:type="gramStart"/>
      <w:r>
        <w:t>during</w:t>
      </w:r>
      <w:proofErr w:type="gramEnd"/>
      <w:r>
        <w:t xml:space="preserve"> the remediation.</w:t>
      </w:r>
    </w:p>
    <w:p w:rsidR="00450D45" w:rsidRDefault="00450D45" w:rsidP="004B20BE">
      <w:pPr>
        <w:pStyle w:val="ListParagraph"/>
        <w:numPr>
          <w:ilvl w:val="0"/>
          <w:numId w:val="7"/>
          <w:numberingChange w:id="204" w:author="Ruth Beck" w:date="2013-08-30T14:03:00Z" w:original="-"/>
        </w:numPr>
      </w:pPr>
      <w:del w:id="205" w:author="Ruth Beck" w:date="2013-08-30T14:26:00Z">
        <w:r w:rsidDel="00571AF8">
          <w:delText xml:space="preserve">Having </w:delText>
        </w:r>
      </w:del>
      <w:proofErr w:type="gramStart"/>
      <w:r>
        <w:t>no</w:t>
      </w:r>
      <w:proofErr w:type="gramEnd"/>
      <w:r>
        <w:t xml:space="preserve"> health and safety incidents.</w:t>
      </w:r>
    </w:p>
    <w:p w:rsidR="00450D45" w:rsidRDefault="00450D45" w:rsidP="004B20BE">
      <w:pPr>
        <w:pStyle w:val="ListParagraph"/>
        <w:numPr>
          <w:ilvl w:val="0"/>
          <w:numId w:val="7"/>
          <w:numberingChange w:id="206" w:author="Ruth Beck" w:date="2013-08-30T14:03:00Z" w:original="-"/>
        </w:numPr>
      </w:pPr>
      <w:del w:id="207" w:author="Ruth Beck" w:date="2013-08-30T14:26:00Z">
        <w:r w:rsidDel="00571AF8">
          <w:delText xml:space="preserve">Leaving </w:delText>
        </w:r>
      </w:del>
      <w:proofErr w:type="gramStart"/>
      <w:r>
        <w:t>all</w:t>
      </w:r>
      <w:proofErr w:type="gramEnd"/>
      <w:r>
        <w:t xml:space="preserve"> yards with scheduled work </w:t>
      </w:r>
      <w:ins w:id="208" w:author="Ruth Beck" w:date="2013-08-30T14:26:00Z">
        <w:r w:rsidR="00571AF8">
          <w:t xml:space="preserve">left in </w:t>
        </w:r>
      </w:ins>
      <w:r>
        <w:t xml:space="preserve">better </w:t>
      </w:r>
      <w:ins w:id="209" w:author="Ruth Beck" w:date="2013-08-30T14:26:00Z">
        <w:r w:rsidR="00571AF8">
          <w:t xml:space="preserve">condition </w:t>
        </w:r>
      </w:ins>
      <w:r>
        <w:t xml:space="preserve">than before we entered the property. </w:t>
      </w:r>
    </w:p>
    <w:p w:rsidR="00450D45" w:rsidRDefault="00450D45" w:rsidP="004B20BE">
      <w:pPr>
        <w:pStyle w:val="ListParagraph"/>
        <w:numPr>
          <w:ilvl w:val="0"/>
          <w:numId w:val="7"/>
          <w:numberingChange w:id="210" w:author="Ruth Beck" w:date="2013-08-30T14:03:00Z" w:original="-"/>
        </w:numPr>
      </w:pPr>
      <w:del w:id="211" w:author="Ruth Beck" w:date="2013-08-30T14:26:00Z">
        <w:r w:rsidDel="00571AF8">
          <w:delText xml:space="preserve">Having </w:delText>
        </w:r>
      </w:del>
      <w:proofErr w:type="gramStart"/>
      <w:r>
        <w:t>no</w:t>
      </w:r>
      <w:proofErr w:type="gramEnd"/>
      <w:r>
        <w:t xml:space="preserve"> to minimal damage to properties where work was performed.</w:t>
      </w:r>
    </w:p>
    <w:p w:rsidR="00571AF8" w:rsidRDefault="00571AF8" w:rsidP="004B20BE">
      <w:pPr>
        <w:pStyle w:val="ListParagraph"/>
        <w:numPr>
          <w:ilvl w:val="0"/>
          <w:numId w:val="7"/>
          <w:ins w:id="212" w:author="Ruth Beck" w:date="2013-08-30T14:28:00Z"/>
        </w:numPr>
        <w:rPr>
          <w:ins w:id="213" w:author="Ruth Beck" w:date="2013-08-30T14:28:00Z"/>
        </w:rPr>
      </w:pPr>
      <w:proofErr w:type="gramStart"/>
      <w:ins w:id="214" w:author="Ruth Beck" w:date="2013-08-30T14:28:00Z">
        <w:r>
          <w:t>what</w:t>
        </w:r>
        <w:proofErr w:type="gramEnd"/>
        <w:r>
          <w:t xml:space="preserve"> else do we/should we track?</w:t>
        </w:r>
      </w:ins>
      <w:ins w:id="215" w:author="Ruth Beck" w:date="2013-08-30T14:31:00Z">
        <w:r>
          <w:t xml:space="preserve"> </w:t>
        </w:r>
        <w:proofErr w:type="gramStart"/>
        <w:r>
          <w:t>let’s</w:t>
        </w:r>
        <w:proofErr w:type="gramEnd"/>
        <w:r>
          <w:t xml:space="preserve"> talk about this.</w:t>
        </w:r>
      </w:ins>
    </w:p>
    <w:p w:rsidR="00571AF8" w:rsidRDefault="00571AF8" w:rsidP="004B20BE">
      <w:pPr>
        <w:pStyle w:val="ListParagraph"/>
        <w:numPr>
          <w:ilvl w:val="0"/>
          <w:numId w:val="7"/>
          <w:ins w:id="216" w:author="Ruth Beck" w:date="2013-08-30T14:29:00Z"/>
        </w:numPr>
        <w:rPr>
          <w:ins w:id="217" w:author="Ruth Beck" w:date="2013-08-30T14:28:00Z"/>
        </w:rPr>
      </w:pPr>
      <w:proofErr w:type="gramStart"/>
      <w:ins w:id="218" w:author="Ruth Beck" w:date="2013-08-30T14:29:00Z">
        <w:r>
          <w:t>submission</w:t>
        </w:r>
        <w:proofErr w:type="gramEnd"/>
        <w:r>
          <w:t xml:space="preserve"> and review of all QA/QC samples</w:t>
        </w:r>
      </w:ins>
    </w:p>
    <w:p w:rsidR="004B20BE" w:rsidRDefault="004B20BE" w:rsidP="008310BD">
      <w:pPr>
        <w:pStyle w:val="ListParagraph"/>
      </w:pPr>
    </w:p>
    <w:p w:rsidR="00117328" w:rsidRDefault="008310BD" w:rsidP="00AF6E50">
      <w:pPr>
        <w:pStyle w:val="ListParagraph"/>
        <w:numPr>
          <w:ilvl w:val="0"/>
          <w:numId w:val="1"/>
          <w:numberingChange w:id="219" w:author="Ruth Beck" w:date="2013-08-30T14:03:00Z" w:original="%1:9:0:)"/>
        </w:numPr>
      </w:pPr>
      <w:r>
        <w:t>REFERENCES</w:t>
      </w:r>
    </w:p>
    <w:p w:rsidR="003866EF" w:rsidRDefault="003866EF" w:rsidP="00F4743B">
      <w:pPr>
        <w:pStyle w:val="ListParagraph"/>
        <w:ind w:left="360"/>
      </w:pPr>
    </w:p>
    <w:p w:rsidR="00AF6E50" w:rsidRDefault="00AF6E50" w:rsidP="00AF6E50">
      <w:pPr>
        <w:pStyle w:val="ListParagraph"/>
        <w:ind w:left="360"/>
      </w:pPr>
    </w:p>
    <w:sectPr w:rsidR="00AF6E50" w:rsidSect="00961D51">
      <w:pgSz w:w="12240" w:h="15840"/>
      <w:pgMar w:top="1440" w:right="1440" w:bottom="1440" w:left="1440"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Ruth Beck" w:date="2013-08-30T14:33:00Z" w:initials="RB">
    <w:p w:rsidR="00571AF8" w:rsidRDefault="00571AF8">
      <w:pPr>
        <w:pStyle w:val="CommentText"/>
      </w:pPr>
      <w:r>
        <w:rPr>
          <w:rStyle w:val="CommentReference"/>
        </w:rPr>
        <w:annotationRef/>
      </w:r>
      <w:r>
        <w:t>I think it’s one OR the other. No??</w:t>
      </w:r>
    </w:p>
  </w:comment>
  <w:comment w:id="26" w:author="Ruth Beck" w:date="2013-08-30T14:33:00Z" w:initials="RB">
    <w:p w:rsidR="00571AF8" w:rsidRDefault="00571AF8">
      <w:pPr>
        <w:pStyle w:val="CommentText"/>
      </w:pPr>
      <w:r>
        <w:rPr>
          <w:rStyle w:val="CommentReference"/>
        </w:rPr>
        <w:annotationRef/>
      </w:r>
      <w:r>
        <w:t>Sorry about the bullet formatting (</w:t>
      </w:r>
      <w:proofErr w:type="spellStart"/>
      <w:r>
        <w:t>grrr</w:t>
      </w:r>
      <w:proofErr w:type="spellEnd"/>
      <w:r>
        <w:t>…) but I think that the SNC responsibilities are best listed as bullet points to reinforce the OP.</w:t>
      </w:r>
    </w:p>
  </w:comment>
  <w:comment w:id="100" w:author="Ruth Beck" w:date="2013-08-30T14:33:00Z" w:initials="RB">
    <w:p w:rsidR="00571AF8" w:rsidRDefault="00571AF8">
      <w:pPr>
        <w:pStyle w:val="CommentText"/>
      </w:pPr>
      <w:r>
        <w:rPr>
          <w:rStyle w:val="CommentReference"/>
        </w:rPr>
        <w:annotationRef/>
      </w:r>
      <w:r>
        <w:t>Would it be useful to include the contact information for the two labs here?</w:t>
      </w:r>
    </w:p>
  </w:comment>
  <w:comment w:id="119" w:author="Ruth Beck" w:date="2013-08-30T14:33:00Z" w:initials="RB">
    <w:p w:rsidR="00571AF8" w:rsidRDefault="00571AF8">
      <w:pPr>
        <w:pStyle w:val="CommentText"/>
      </w:pPr>
      <w:r>
        <w:rPr>
          <w:rStyle w:val="CommentReference"/>
        </w:rPr>
        <w:annotationRef/>
      </w:r>
      <w:r>
        <w:t>This should be a separate point.  For some reason, I can’t get it to stay as point d).  It jumps back to being part of c</w:t>
      </w:r>
      <w:proofErr w:type="gramStart"/>
      <w:r>
        <w:t>)  but</w:t>
      </w:r>
      <w:proofErr w:type="gramEnd"/>
      <w:r>
        <w:t xml:space="preserve"> I think it’s separate from developing the plan unless you typically write up the plan and finalize it at the same time.</w:t>
      </w:r>
    </w:p>
  </w:comment>
  <w:comment w:id="142" w:author="Ruth Beck" w:date="2013-08-30T14:33:00Z" w:initials="RB">
    <w:p w:rsidR="00571AF8" w:rsidRDefault="00571AF8">
      <w:pPr>
        <w:pStyle w:val="CommentText"/>
      </w:pPr>
      <w:r>
        <w:rPr>
          <w:rStyle w:val="CommentReference"/>
        </w:rPr>
        <w:annotationRef/>
      </w:r>
      <w:r>
        <w:t>What does this mean?</w:t>
      </w:r>
    </w:p>
  </w:comment>
  <w:comment w:id="155" w:author="Ruth Beck" w:date="2013-08-30T14:33:00Z" w:initials="RB">
    <w:p w:rsidR="00571AF8" w:rsidRDefault="00571AF8">
      <w:pPr>
        <w:pStyle w:val="CommentText"/>
      </w:pPr>
      <w:r>
        <w:rPr>
          <w:rStyle w:val="CommentReference"/>
        </w:rPr>
        <w:annotationRef/>
      </w:r>
      <w:proofErr w:type="gramStart"/>
      <w:r>
        <w:t>please</w:t>
      </w:r>
      <w:proofErr w:type="gramEnd"/>
      <w:r>
        <w:t xml:space="preserve"> spell out</w:t>
      </w:r>
    </w:p>
  </w:comment>
  <w:comment w:id="157" w:author="Ruth Beck" w:date="2013-08-30T14:33:00Z" w:initials="RB">
    <w:p w:rsidR="00571AF8" w:rsidRDefault="00571AF8">
      <w:pPr>
        <w:pStyle w:val="CommentText"/>
      </w:pPr>
      <w:r>
        <w:rPr>
          <w:rStyle w:val="CommentReference"/>
        </w:rPr>
        <w:annotationRef/>
      </w:r>
      <w:proofErr w:type="gramStart"/>
      <w:r>
        <w:t>what</w:t>
      </w:r>
      <w:proofErr w:type="gramEnd"/>
      <w:r>
        <w:t xml:space="preserve"> kind of unit? </w:t>
      </w:r>
      <w:proofErr w:type="gramStart"/>
      <w:r>
        <w:t>cubic</w:t>
      </w:r>
      <w:proofErr w:type="gramEnd"/>
      <w:r>
        <w:t xml:space="preserve"> </w:t>
      </w:r>
      <w:proofErr w:type="spellStart"/>
      <w:r>
        <w:t>metre</w:t>
      </w:r>
      <w:proofErr w:type="spellEnd"/>
      <w:r>
        <w:t xml:space="preserve">?   </w:t>
      </w:r>
      <w:proofErr w:type="gramStart"/>
      <w:r>
        <w:t>square</w:t>
      </w:r>
      <w:proofErr w:type="gramEnd"/>
      <w:r>
        <w:t xml:space="preserve"> foot of surface?</w:t>
      </w:r>
    </w:p>
  </w:comment>
  <w:comment w:id="160" w:author="Ruth Beck" w:date="2013-08-30T14:33:00Z" w:initials="RB">
    <w:p w:rsidR="00571AF8" w:rsidRDefault="00571AF8">
      <w:pPr>
        <w:pStyle w:val="CommentText"/>
      </w:pPr>
      <w:r>
        <w:rPr>
          <w:rStyle w:val="CommentReference"/>
        </w:rPr>
        <w:annotationRef/>
      </w:r>
      <w:r>
        <w:t xml:space="preserve">Do you mean:  Any plants </w:t>
      </w:r>
      <w:proofErr w:type="spellStart"/>
      <w:r>
        <w:t>disturbed</w:t>
      </w:r>
      <w:proofErr w:type="spellEnd"/>
      <w:r>
        <w:t>, exposed or installed by the remediation?? What does this include?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AF8" w:rsidRDefault="00571AF8" w:rsidP="000B6D34">
      <w:pPr>
        <w:spacing w:after="0" w:line="240" w:lineRule="auto"/>
      </w:pPr>
      <w:r>
        <w:separator/>
      </w:r>
    </w:p>
  </w:endnote>
  <w:endnote w:type="continuationSeparator" w:id="0">
    <w:p w:rsidR="00571AF8" w:rsidRDefault="00571AF8" w:rsidP="000B6D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Lucida Grande">
    <w:panose1 w:val="020B05030304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AF8" w:rsidRDefault="00571AF8" w:rsidP="000B6D34">
      <w:pPr>
        <w:spacing w:after="0" w:line="240" w:lineRule="auto"/>
      </w:pPr>
      <w:r>
        <w:separator/>
      </w:r>
    </w:p>
  </w:footnote>
  <w:footnote w:type="continuationSeparator" w:id="0">
    <w:p w:rsidR="00571AF8" w:rsidRDefault="00571AF8" w:rsidP="000B6D34">
      <w:pPr>
        <w:spacing w:after="0" w:line="240" w:lineRule="auto"/>
      </w:pPr>
      <w:r>
        <w:continuationSeparator/>
      </w:r>
    </w:p>
  </w:footnote>
  <w:footnote w:id="1">
    <w:p w:rsidR="00571AF8" w:rsidRDefault="00571AF8">
      <w:pPr>
        <w:pStyle w:val="FootnoteText"/>
      </w:pPr>
      <w:r>
        <w:rPr>
          <w:rStyle w:val="FootnoteReference"/>
        </w:rPr>
        <w:footnoteRef/>
      </w:r>
      <w:r>
        <w:t xml:space="preserve"> Defined by the BC Ministry of Environment</w:t>
      </w:r>
      <w:ins w:id="3" w:author="Ruth Beck" w:date="2013-08-30T13:44:00Z">
        <w:r>
          <w:t>,</w:t>
        </w:r>
      </w:ins>
      <w:r>
        <w:t xml:space="preserve"> Protocol 1</w:t>
      </w:r>
      <w:ins w:id="4" w:author="Ruth Beck" w:date="2013-08-30T14:01:00Z">
        <w:r>
          <w:t>1</w:t>
        </w:r>
      </w:ins>
      <w:del w:id="5" w:author="Ruth Beck" w:date="2013-08-30T14:01:00Z">
        <w:r w:rsidDel="00E26D07">
          <w:delText>2</w:delText>
        </w:r>
      </w:del>
      <w:ins w:id="6" w:author="Ruth Beck" w:date="2013-08-30T13:44:00Z">
        <w:r>
          <w:t xml:space="preserve">, </w:t>
        </w:r>
        <w:r w:rsidRPr="00D417C0">
          <w:rPr>
            <w:u w:val="single"/>
            <w:rPrChange w:id="7" w:author="Ruth Beck" w:date="2013-08-30T13:44:00Z">
              <w:rPr/>
            </w:rPrChange>
          </w:rPr>
          <w:t>Contaminated Sites Regulation</w:t>
        </w:r>
      </w:ins>
      <w:r>
        <w:t xml:space="preserve">.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13FFE"/>
    <w:multiLevelType w:val="hybridMultilevel"/>
    <w:tmpl w:val="4358E586"/>
    <w:lvl w:ilvl="0" w:tplc="C1C41984">
      <w:numFmt w:val="bullet"/>
      <w:lvlText w:val="-"/>
      <w:lvlJc w:val="left"/>
      <w:pPr>
        <w:ind w:left="720" w:hanging="360"/>
      </w:pPr>
      <w:rPr>
        <w:rFonts w:ascii="Arial" w:eastAsiaTheme="minorHAnsi" w:hAnsi="Arial" w:cs="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705FB4"/>
    <w:multiLevelType w:val="hybridMultilevel"/>
    <w:tmpl w:val="9B267646"/>
    <w:lvl w:ilvl="0" w:tplc="D638B968">
      <w:numFmt w:val="bullet"/>
      <w:lvlText w:val="-"/>
      <w:lvlJc w:val="left"/>
      <w:pPr>
        <w:ind w:left="720" w:hanging="360"/>
      </w:pPr>
      <w:rPr>
        <w:rFonts w:ascii="Arial" w:eastAsiaTheme="minorHAnsi" w:hAnsi="Arial" w:cs="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606A14"/>
    <w:multiLevelType w:val="hybridMultilevel"/>
    <w:tmpl w:val="B2D05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A524B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10E16CE"/>
    <w:multiLevelType w:val="hybridMultilevel"/>
    <w:tmpl w:val="3A789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6D53BDA"/>
    <w:multiLevelType w:val="hybridMultilevel"/>
    <w:tmpl w:val="B91AC1AC"/>
    <w:lvl w:ilvl="0" w:tplc="14B00ABC">
      <w:start w:val="1"/>
      <w:numFmt w:val="bullet"/>
      <w:lvlText w:val="o"/>
      <w:lvlJc w:val="left"/>
      <w:pPr>
        <w:ind w:left="180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22137EE"/>
    <w:multiLevelType w:val="hybridMultilevel"/>
    <w:tmpl w:val="83C6AFEA"/>
    <w:lvl w:ilvl="0" w:tplc="D638B968">
      <w:numFmt w:val="bullet"/>
      <w:lvlText w:val="-"/>
      <w:lvlJc w:val="left"/>
      <w:pPr>
        <w:ind w:left="720" w:hanging="360"/>
      </w:pPr>
      <w:rPr>
        <w:rFonts w:ascii="Arial" w:eastAsiaTheme="minorHAnsi" w:hAnsi="Arial" w:cs="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604B3B"/>
    <w:multiLevelType w:val="hybridMultilevel"/>
    <w:tmpl w:val="ACEC4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7"/>
  </w:num>
  <w:num w:numId="6">
    <w:abstractNumId w:val="4"/>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5"/>
  <w:proofState w:spelling="clean" w:grammar="clean"/>
  <w:trackRevisions/>
  <w:doNotTrackMoves/>
  <w:defaultTabStop w:val="720"/>
  <w:characterSpacingControl w:val="doNotCompress"/>
  <w:footnotePr>
    <w:footnote w:id="-1"/>
    <w:footnote w:id="0"/>
  </w:footnotePr>
  <w:endnotePr>
    <w:endnote w:id="-1"/>
    <w:endnote w:id="0"/>
  </w:endnotePr>
  <w:compat/>
  <w:rsids>
    <w:rsidRoot w:val="00AF6E50"/>
    <w:rsid w:val="0003293B"/>
    <w:rsid w:val="000B6D34"/>
    <w:rsid w:val="00117328"/>
    <w:rsid w:val="00117CA0"/>
    <w:rsid w:val="00142846"/>
    <w:rsid w:val="001632E4"/>
    <w:rsid w:val="001719E1"/>
    <w:rsid w:val="00216E0D"/>
    <w:rsid w:val="0022798C"/>
    <w:rsid w:val="00227C66"/>
    <w:rsid w:val="00241C9D"/>
    <w:rsid w:val="00260B03"/>
    <w:rsid w:val="00292742"/>
    <w:rsid w:val="0029576A"/>
    <w:rsid w:val="002C6189"/>
    <w:rsid w:val="002D079C"/>
    <w:rsid w:val="00303589"/>
    <w:rsid w:val="00334B9E"/>
    <w:rsid w:val="003866EF"/>
    <w:rsid w:val="003C567B"/>
    <w:rsid w:val="00435579"/>
    <w:rsid w:val="00450D45"/>
    <w:rsid w:val="00465E72"/>
    <w:rsid w:val="004B20BE"/>
    <w:rsid w:val="00542354"/>
    <w:rsid w:val="00571AF8"/>
    <w:rsid w:val="005849AF"/>
    <w:rsid w:val="005B0A51"/>
    <w:rsid w:val="0063479F"/>
    <w:rsid w:val="006635B5"/>
    <w:rsid w:val="006849A7"/>
    <w:rsid w:val="006D3729"/>
    <w:rsid w:val="006F3F01"/>
    <w:rsid w:val="0072512A"/>
    <w:rsid w:val="007619C6"/>
    <w:rsid w:val="007D10BD"/>
    <w:rsid w:val="007D5358"/>
    <w:rsid w:val="00813F8B"/>
    <w:rsid w:val="008310BD"/>
    <w:rsid w:val="008656CE"/>
    <w:rsid w:val="008D63BF"/>
    <w:rsid w:val="008E7635"/>
    <w:rsid w:val="008F7E6F"/>
    <w:rsid w:val="00927E6A"/>
    <w:rsid w:val="00932A1F"/>
    <w:rsid w:val="00946F48"/>
    <w:rsid w:val="00961D51"/>
    <w:rsid w:val="00970BC4"/>
    <w:rsid w:val="009843A1"/>
    <w:rsid w:val="00A3222A"/>
    <w:rsid w:val="00A41F53"/>
    <w:rsid w:val="00A54614"/>
    <w:rsid w:val="00AB27EF"/>
    <w:rsid w:val="00AB42C1"/>
    <w:rsid w:val="00AC0980"/>
    <w:rsid w:val="00AE19E1"/>
    <w:rsid w:val="00AE3D96"/>
    <w:rsid w:val="00AF6E50"/>
    <w:rsid w:val="00B0361E"/>
    <w:rsid w:val="00B21E97"/>
    <w:rsid w:val="00B36A2B"/>
    <w:rsid w:val="00B93528"/>
    <w:rsid w:val="00BB6C33"/>
    <w:rsid w:val="00BC1DBD"/>
    <w:rsid w:val="00C538E1"/>
    <w:rsid w:val="00C6116E"/>
    <w:rsid w:val="00C706CB"/>
    <w:rsid w:val="00C8607F"/>
    <w:rsid w:val="00C90EAA"/>
    <w:rsid w:val="00CF2524"/>
    <w:rsid w:val="00CF7652"/>
    <w:rsid w:val="00D36FA7"/>
    <w:rsid w:val="00D417C0"/>
    <w:rsid w:val="00D43997"/>
    <w:rsid w:val="00D652A3"/>
    <w:rsid w:val="00D66B83"/>
    <w:rsid w:val="00D97C73"/>
    <w:rsid w:val="00DB4D64"/>
    <w:rsid w:val="00DD3250"/>
    <w:rsid w:val="00DD6D15"/>
    <w:rsid w:val="00E16732"/>
    <w:rsid w:val="00E26D07"/>
    <w:rsid w:val="00E43CE9"/>
    <w:rsid w:val="00E541D8"/>
    <w:rsid w:val="00E92C2A"/>
    <w:rsid w:val="00EF394D"/>
    <w:rsid w:val="00F04F7A"/>
    <w:rsid w:val="00F111A0"/>
    <w:rsid w:val="00F21404"/>
    <w:rsid w:val="00F4743B"/>
    <w:rsid w:val="00FA335A"/>
    <w:rsid w:val="00FB4864"/>
    <w:rsid w:val="00FF5F5B"/>
  </w:rsids>
  <m:mathPr>
    <m:mathFont m:val="Arial-ItalicM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961D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F6E50"/>
    <w:pPr>
      <w:ind w:left="720"/>
      <w:contextualSpacing/>
    </w:pPr>
  </w:style>
  <w:style w:type="character" w:styleId="Hyperlink">
    <w:name w:val="Hyperlink"/>
    <w:basedOn w:val="DefaultParagraphFont"/>
    <w:uiPriority w:val="99"/>
    <w:unhideWhenUsed/>
    <w:rsid w:val="00AC0980"/>
    <w:rPr>
      <w:color w:val="0000FF" w:themeColor="hyperlink"/>
      <w:u w:val="single"/>
    </w:rPr>
  </w:style>
  <w:style w:type="paragraph" w:styleId="FootnoteText">
    <w:name w:val="footnote text"/>
    <w:basedOn w:val="Normal"/>
    <w:link w:val="FootnoteTextChar"/>
    <w:uiPriority w:val="99"/>
    <w:semiHidden/>
    <w:unhideWhenUsed/>
    <w:rsid w:val="000B6D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6D34"/>
    <w:rPr>
      <w:sz w:val="20"/>
      <w:szCs w:val="20"/>
    </w:rPr>
  </w:style>
  <w:style w:type="character" w:styleId="FootnoteReference">
    <w:name w:val="footnote reference"/>
    <w:basedOn w:val="DefaultParagraphFont"/>
    <w:uiPriority w:val="99"/>
    <w:semiHidden/>
    <w:unhideWhenUsed/>
    <w:rsid w:val="000B6D34"/>
    <w:rPr>
      <w:vertAlign w:val="superscript"/>
    </w:rPr>
  </w:style>
  <w:style w:type="character" w:styleId="CommentReference">
    <w:name w:val="annotation reference"/>
    <w:basedOn w:val="DefaultParagraphFont"/>
    <w:uiPriority w:val="99"/>
    <w:semiHidden/>
    <w:unhideWhenUsed/>
    <w:rsid w:val="00D417C0"/>
    <w:rPr>
      <w:sz w:val="18"/>
      <w:szCs w:val="18"/>
    </w:rPr>
  </w:style>
  <w:style w:type="paragraph" w:styleId="CommentText">
    <w:name w:val="annotation text"/>
    <w:basedOn w:val="Normal"/>
    <w:link w:val="CommentTextChar"/>
    <w:uiPriority w:val="99"/>
    <w:semiHidden/>
    <w:unhideWhenUsed/>
    <w:rsid w:val="00D417C0"/>
    <w:pPr>
      <w:spacing w:line="240" w:lineRule="auto"/>
    </w:pPr>
    <w:rPr>
      <w:sz w:val="24"/>
      <w:szCs w:val="24"/>
    </w:rPr>
  </w:style>
  <w:style w:type="character" w:customStyle="1" w:styleId="CommentTextChar">
    <w:name w:val="Comment Text Char"/>
    <w:basedOn w:val="DefaultParagraphFont"/>
    <w:link w:val="CommentText"/>
    <w:uiPriority w:val="99"/>
    <w:semiHidden/>
    <w:rsid w:val="00D417C0"/>
    <w:rPr>
      <w:sz w:val="24"/>
      <w:szCs w:val="24"/>
    </w:rPr>
  </w:style>
  <w:style w:type="paragraph" w:styleId="CommentSubject">
    <w:name w:val="annotation subject"/>
    <w:basedOn w:val="CommentText"/>
    <w:next w:val="CommentText"/>
    <w:link w:val="CommentSubjectChar"/>
    <w:uiPriority w:val="99"/>
    <w:semiHidden/>
    <w:unhideWhenUsed/>
    <w:rsid w:val="00D417C0"/>
    <w:rPr>
      <w:b/>
      <w:bCs/>
      <w:sz w:val="20"/>
      <w:szCs w:val="20"/>
    </w:rPr>
  </w:style>
  <w:style w:type="character" w:customStyle="1" w:styleId="CommentSubjectChar">
    <w:name w:val="Comment Subject Char"/>
    <w:basedOn w:val="CommentTextChar"/>
    <w:link w:val="CommentSubject"/>
    <w:uiPriority w:val="99"/>
    <w:semiHidden/>
    <w:rsid w:val="00D417C0"/>
    <w:rPr>
      <w:b/>
      <w:bCs/>
      <w:sz w:val="20"/>
      <w:szCs w:val="20"/>
    </w:rPr>
  </w:style>
  <w:style w:type="paragraph" w:styleId="BalloonText">
    <w:name w:val="Balloon Text"/>
    <w:basedOn w:val="Normal"/>
    <w:link w:val="BalloonTextChar"/>
    <w:uiPriority w:val="99"/>
    <w:semiHidden/>
    <w:unhideWhenUsed/>
    <w:rsid w:val="00D417C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417C0"/>
    <w:rPr>
      <w:rFonts w:ascii="Lucida Grande" w:hAnsi="Lucida Grande"/>
      <w:sz w:val="18"/>
      <w:szCs w:val="18"/>
    </w:rPr>
  </w:style>
  <w:style w:type="character" w:styleId="FollowedHyperlink">
    <w:name w:val="FollowedHyperlink"/>
    <w:basedOn w:val="DefaultParagraphFont"/>
    <w:rsid w:val="00CF765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env.gov.bc.ca/epd/remediation/policy_procedure_protocol/protocols/pdf/p12_2013.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CBCEB-BD3F-3A46-903F-52D4830D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2269</Words>
  <Characters>12935</Characters>
  <Application>Microsoft Macintosh Word</Application>
  <DocSecurity>0</DocSecurity>
  <Lines>107</Lines>
  <Paragraphs>25</Paragraphs>
  <ScaleCrop>false</ScaleCrop>
  <HeadingPairs>
    <vt:vector size="2" baseType="variant">
      <vt:variant>
        <vt:lpstr>Title</vt:lpstr>
      </vt:variant>
      <vt:variant>
        <vt:i4>1</vt:i4>
      </vt:variant>
    </vt:vector>
  </HeadingPairs>
  <TitlesOfParts>
    <vt:vector size="1" baseType="lpstr">
      <vt:lpstr/>
    </vt:vector>
  </TitlesOfParts>
  <Company>SNC-Lavalin</Company>
  <LinksUpToDate>false</LinksUpToDate>
  <CharactersWithSpaces>15885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mccoa</dc:creator>
  <cp:keywords/>
  <dc:description/>
  <cp:lastModifiedBy>Ruth Beck</cp:lastModifiedBy>
  <cp:revision>3</cp:revision>
  <dcterms:created xsi:type="dcterms:W3CDTF">2013-08-30T21:03:00Z</dcterms:created>
  <dcterms:modified xsi:type="dcterms:W3CDTF">2013-08-30T21:33:00Z</dcterms:modified>
</cp:coreProperties>
</file>