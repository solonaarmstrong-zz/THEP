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r>
        <w:t xml:space="preserve">to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to inform the community, and particularly expectant families and families with young children, about the potential health risks from lead and other smelter metals in the home &amp; yard environment</w:t>
      </w:r>
    </w:p>
    <w:p w:rsidR="00F256BB" w:rsidRPr="00F256BB" w:rsidRDefault="00125CC7" w:rsidP="00125CC7">
      <w:pPr>
        <w:pStyle w:val="ReportText"/>
        <w:numPr>
          <w:ilvl w:val="0"/>
          <w:numId w:val="6"/>
        </w:numPr>
        <w:rPr>
          <w:lang w:val="en-CA"/>
        </w:rPr>
      </w:pPr>
      <w:r>
        <w:t xml:space="preserve">to engage </w:t>
      </w:r>
      <w:r w:rsidR="00F256BB">
        <w:t xml:space="preserve">the community, and particularly </w:t>
      </w:r>
      <w:r>
        <w:t>expectant families and families with young children</w:t>
      </w:r>
      <w:r w:rsidR="00F256BB">
        <w:t>,</w:t>
      </w:r>
      <w:r>
        <w:t xml:space="preserve"> in addressing potential health risks from lead and other smelter metals </w:t>
      </w:r>
      <w:r w:rsidR="00F256BB">
        <w:t>in the home and yard environment</w:t>
      </w:r>
    </w:p>
    <w:p w:rsidR="00125CC7" w:rsidRPr="009D0DE5" w:rsidRDefault="00F256BB" w:rsidP="00125CC7">
      <w:pPr>
        <w:pStyle w:val="ReportText"/>
        <w:numPr>
          <w:ilvl w:val="0"/>
          <w:numId w:val="6"/>
        </w:numPr>
        <w:rPr>
          <w:lang w:val="en-CA"/>
        </w:rPr>
      </w:pPr>
      <w:r>
        <w:t>to prevent health risks from exposure to soil in the community.</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EF586F" w:rsidRDefault="00EF586F" w:rsidP="00C76D39">
      <w:pPr>
        <w:pStyle w:val="IntrinsikBulletStyle"/>
        <w:numPr>
          <w:ins w:id="9" w:author="Ruth Beck" w:date="2013-07-12T12:19:00Z"/>
        </w:numPr>
      </w:pPr>
      <w:r>
        <w:t xml:space="preserve">Community Program Office </w:t>
      </w:r>
    </w:p>
    <w:p w:rsidR="00EF586F" w:rsidRDefault="00EF586F" w:rsidP="00C76D39">
      <w:pPr>
        <w:pStyle w:val="IntrinsikBulletStyle"/>
        <w:numPr>
          <w:ins w:id="10" w:author="Ruth Beck" w:date="2013-07-12T12:19:00Z"/>
        </w:numPr>
        <w:pPrChange w:id="11" w:author="Ruth Beck" w:date="2013-07-12T12:19:00Z">
          <w:pPr>
            <w:widowControl w:val="0"/>
            <w:autoSpaceDE w:val="0"/>
            <w:autoSpaceDN w:val="0"/>
            <w:adjustRightInd w:val="0"/>
            <w:spacing w:after="400"/>
          </w:pPr>
        </w:pPrChange>
      </w:pPr>
      <w:r>
        <w:t>Healthy Homes Program</w:t>
      </w:r>
    </w:p>
    <w:p w:rsidR="00F256BB" w:rsidRDefault="00B459F4" w:rsidP="00C76D39">
      <w:pPr>
        <w:pStyle w:val="IntrinsikBulletStyle"/>
        <w:numPr>
          <w:ins w:id="12" w:author="Ruth Beck" w:date="2013-07-12T12:19:00Z"/>
        </w:numPr>
        <w:pPrChange w:id="13" w:author="Ruth Beck" w:date="2013-07-12T12:19:00Z">
          <w:pPr>
            <w:widowControl w:val="0"/>
            <w:autoSpaceDE w:val="0"/>
            <w:autoSpaceDN w:val="0"/>
            <w:adjustRightInd w:val="0"/>
            <w:spacing w:after="400"/>
          </w:pPr>
        </w:pPrChange>
      </w:pPr>
      <w:r>
        <w:t xml:space="preserve">Residential </w:t>
      </w:r>
      <w:r w:rsidR="00EF586F">
        <w:t xml:space="preserve">Soil </w:t>
      </w:r>
      <w:r>
        <w:t>Assessment</w:t>
      </w:r>
      <w:r w:rsidR="00EF586F">
        <w:t xml:space="preserve"> and Remediation</w:t>
      </w:r>
    </w:p>
    <w:p w:rsidR="00B459F4" w:rsidRDefault="00A456E6" w:rsidP="00C76D39">
      <w:pPr>
        <w:pStyle w:val="IntrinsikBulletStyle"/>
        <w:numPr>
          <w:ins w:id="14" w:author="Ruth Beck" w:date="2013-07-12T12:19:00Z"/>
        </w:numPr>
        <w:pPrChange w:id="15" w:author="Ruth Beck" w:date="2013-07-12T12:19:00Z">
          <w:pPr>
            <w:widowControl w:val="0"/>
            <w:autoSpaceDE w:val="0"/>
            <w:autoSpaceDN w:val="0"/>
            <w:adjustRightInd w:val="0"/>
            <w:spacing w:after="400"/>
          </w:pPr>
        </w:pPrChange>
      </w:pPr>
      <w:r w:rsidRPr="002C08CC">
        <w:t xml:space="preserve">Home Renovation Support </w:t>
      </w:r>
      <w:r w:rsidR="00B459F4">
        <w:t>Program</w:t>
      </w:r>
    </w:p>
    <w:p w:rsidR="00EF586F" w:rsidRDefault="00EF586F" w:rsidP="00C76D39">
      <w:pPr>
        <w:pStyle w:val="IntrinsikBulletStyle"/>
        <w:numPr>
          <w:ins w:id="16" w:author="Ruth Beck" w:date="2013-07-12T12:19:00Z"/>
        </w:numPr>
        <w:pPrChange w:id="17" w:author="Ruth Beck" w:date="2013-07-12T12:19:00Z">
          <w:pPr>
            <w:widowControl w:val="0"/>
            <w:autoSpaceDE w:val="0"/>
            <w:autoSpaceDN w:val="0"/>
            <w:adjustRightInd w:val="0"/>
            <w:spacing w:after="400"/>
          </w:pPr>
        </w:pPrChange>
      </w:pPr>
      <w:r>
        <w:t>Other Residential Assessment and Remediation Projects</w:t>
      </w:r>
    </w:p>
    <w:p w:rsidR="00EF586F" w:rsidRDefault="00EF586F" w:rsidP="00C76D39">
      <w:pPr>
        <w:pStyle w:val="IntrinsikBulletStyle"/>
        <w:numPr>
          <w:ins w:id="18" w:author="Ruth Beck" w:date="2013-07-12T12:19:00Z"/>
        </w:numPr>
        <w:pPrChange w:id="19" w:author="Ruth Beck" w:date="2013-07-12T12:19:00Z">
          <w:pPr>
            <w:pStyle w:val="IntrinsikBulletStyle"/>
          </w:pPr>
        </w:pPrChange>
      </w:pPr>
      <w:r>
        <w:t xml:space="preserve">Parks &amp; Playgrounds (to go to Parks and </w:t>
      </w:r>
      <w:proofErr w:type="spellStart"/>
      <w:r>
        <w:t>Wildlands</w:t>
      </w:r>
      <w:proofErr w:type="spellEnd"/>
      <w:r>
        <w:t>)</w:t>
      </w:r>
    </w:p>
    <w:p w:rsidR="00A456E6" w:rsidRPr="002C08CC" w:rsidRDefault="00A456E6" w:rsidP="00C76D39">
      <w:pPr>
        <w:pStyle w:val="IntrinsikBulletStyle"/>
        <w:numPr>
          <w:ins w:id="20" w:author="Ruth Beck" w:date="2013-07-12T12:19:00Z"/>
        </w:numPr>
        <w:pPrChange w:id="21" w:author="Ruth Beck" w:date="2013-07-12T12:19:00Z">
          <w:pPr>
            <w:pStyle w:val="IntrinsikBulletStyle"/>
          </w:pPr>
        </w:pPrChange>
      </w:pPr>
    </w:p>
    <w:p w:rsidR="001F0894" w:rsidRDefault="001F0894" w:rsidP="00AD1202">
      <w:pPr>
        <w:pStyle w:val="Heading3"/>
        <w:numPr>
          <w:ilvl w:val="0"/>
          <w:numId w:val="0"/>
        </w:numPr>
        <w:rPr>
          <w:b w:val="0"/>
          <w:i w:val="0"/>
        </w:r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3831A1" w:rsidRDefault="003831A1" w:rsidP="008047F7">
      <w:pPr>
        <w:pStyle w:val="Heading3"/>
        <w:tabs>
          <w:tab w:val="clear" w:pos="0"/>
          <w:tab w:val="num" w:pos="-360"/>
        </w:tabs>
        <w:pPrChange w:id="22" w:author="Ruth Beck" w:date="2013-07-12T11:26:00Z">
          <w:pPr>
            <w:pStyle w:val="Heading3"/>
          </w:pPr>
        </w:pPrChange>
      </w:pPr>
      <w:r>
        <w:t>Community Program Office</w:t>
      </w:r>
    </w:p>
    <w:p w:rsidR="003831A1" w:rsidRPr="003831A1" w:rsidRDefault="003831A1" w:rsidP="003831A1"/>
    <w:p w:rsidR="003831A1" w:rsidRDefault="003831A1" w:rsidP="003831A1">
      <w:pPr>
        <w:pStyle w:val="ListParagraph"/>
        <w:numPr>
          <w:ilvl w:val="0"/>
          <w:numId w:val="10"/>
        </w:numPr>
      </w:pPr>
      <w:r>
        <w:t xml:space="preserve">Provide information, advice and support for residents regarding health risks from metals in soil </w:t>
      </w:r>
    </w:p>
    <w:p w:rsidR="003831A1" w:rsidRDefault="003831A1" w:rsidP="003831A1">
      <w:pPr>
        <w:pStyle w:val="ListParagraph"/>
        <w:numPr>
          <w:ilvl w:val="0"/>
          <w:numId w:val="10"/>
        </w:numPr>
      </w:pPr>
      <w:r>
        <w:t>Provide instructions and facilitate laboratory access for residents submitting their own soil samples (typically garden soil) for analysis</w:t>
      </w:r>
    </w:p>
    <w:p w:rsidR="003831A1" w:rsidRDefault="003831A1" w:rsidP="003831A1"/>
    <w:p w:rsidR="003831A1" w:rsidRPr="003831A1" w:rsidRDefault="003831A1" w:rsidP="003831A1"/>
    <w:p w:rsidR="003831A1" w:rsidRDefault="003831A1" w:rsidP="008047F7">
      <w:pPr>
        <w:pStyle w:val="Heading3"/>
        <w:tabs>
          <w:tab w:val="clear" w:pos="0"/>
          <w:tab w:val="num" w:pos="-360"/>
        </w:tabs>
        <w:pPrChange w:id="23" w:author="Ruth Beck" w:date="2013-07-12T11:26:00Z">
          <w:pPr>
            <w:pStyle w:val="Heading3"/>
          </w:pPr>
        </w:pPrChange>
      </w:pPr>
      <w:r>
        <w:t>Healthy Homes Program</w:t>
      </w:r>
    </w:p>
    <w:p w:rsidR="003831A1" w:rsidRPr="003831A1" w:rsidRDefault="003831A1" w:rsidP="003831A1"/>
    <w:p w:rsidR="0094566F" w:rsidRDefault="0080779B" w:rsidP="008047F7">
      <w:pPr>
        <w:pStyle w:val="Heading3"/>
        <w:tabs>
          <w:tab w:val="clear" w:pos="0"/>
          <w:tab w:val="num" w:pos="-360"/>
        </w:tabs>
        <w:pPrChange w:id="24" w:author="Ruth Beck" w:date="2013-07-12T11:26:00Z">
          <w:pPr>
            <w:pStyle w:val="Heading3"/>
          </w:pPr>
        </w:pPrChange>
      </w:pPr>
      <w:r>
        <w:t xml:space="preserve">Residential </w:t>
      </w:r>
      <w:r w:rsidR="00D87153">
        <w:t xml:space="preserve">Soil </w:t>
      </w:r>
      <w:r w:rsidR="00B459F4">
        <w:t xml:space="preserve">Assessment </w:t>
      </w:r>
      <w:del w:id="25" w:author="Ruth Beck" w:date="2013-07-12T11:07:00Z">
        <w:r w:rsidR="00B459F4" w:rsidDel="002629EB">
          <w:delText>&amp; Remediation</w:delText>
        </w:r>
      </w:del>
    </w:p>
    <w:p w:rsidR="002C1FF0" w:rsidRDefault="002C1FF0" w:rsidP="004002D3">
      <w:pPr>
        <w:rPr>
          <w:lang w:val="en-CA"/>
        </w:rPr>
      </w:pPr>
    </w:p>
    <w:p w:rsidR="002C1FF0" w:rsidRPr="002C1FF0" w:rsidRDefault="002C1FF0" w:rsidP="002C1FF0">
      <w:pPr>
        <w:pStyle w:val="ListParagraph"/>
        <w:ind w:left="360"/>
        <w:rPr>
          <w:lang w:val="en-CA"/>
        </w:rPr>
      </w:pPr>
    </w:p>
    <w:p w:rsidR="004002D3" w:rsidRPr="004002D3" w:rsidDel="002629EB" w:rsidRDefault="002C1FF0" w:rsidP="00C76D39">
      <w:pPr>
        <w:pStyle w:val="IntrinsikBulletStyle"/>
        <w:numPr>
          <w:ins w:id="26" w:author="Ruth Beck" w:date="2013-07-12T12:19:00Z"/>
        </w:numPr>
        <w:rPr>
          <w:del w:id="27" w:author="Ruth Beck" w:date="2013-07-12T11:07:00Z"/>
          <w:lang w:val="en-CA"/>
        </w:rPr>
        <w:pPrChange w:id="28" w:author="Ruth Beck" w:date="2013-07-12T12:19:00Z">
          <w:pPr/>
        </w:pPrChange>
      </w:pPr>
      <w:del w:id="29" w:author="Ruth Beck" w:date="2013-07-12T11:07:00Z">
        <w:r w:rsidDel="002629EB">
          <w:rPr>
            <w:lang w:val="en-CA"/>
          </w:rPr>
          <w:delText>Assessment</w:delText>
        </w:r>
      </w:del>
    </w:p>
    <w:p w:rsidR="00602F65" w:rsidRDefault="00602F65" w:rsidP="00C76D39">
      <w:pPr>
        <w:pStyle w:val="IntrinsikBulletStyle"/>
        <w:numPr>
          <w:ins w:id="30" w:author="Ruth Beck" w:date="2013-07-12T12:19:00Z"/>
        </w:numPr>
        <w:pPrChange w:id="31" w:author="Ruth Beck" w:date="2013-07-12T12:19:00Z">
          <w:pPr/>
        </w:pPrChange>
      </w:pPr>
      <w:r>
        <w:t xml:space="preserve">Soil assessment is prioritized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ins w:id="32" w:author="Ruth Beck" w:date="2013-07-12T11:41:00Z">
        <w:r w:rsidR="003E0E71">
          <w:rPr>
            <w:rStyle w:val="FootnoteReference"/>
          </w:rPr>
          <w:footnoteReference w:id="1"/>
        </w:r>
      </w:ins>
      <w:r>
        <w:t xml:space="preserve">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EF586F" w:rsidRDefault="00602F65" w:rsidP="00C76D39">
      <w:pPr>
        <w:pStyle w:val="IntrinsikBulletStyle"/>
        <w:numPr>
          <w:ins w:id="40" w:author="Ruth Beck" w:date="2013-07-12T12:19:00Z"/>
        </w:numPr>
        <w:pPrChange w:id="41" w:author="Ruth Beck" w:date="2013-07-12T12:19:00Z">
          <w:pPr/>
        </w:pPrChang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EF586F" w:rsidRDefault="00EF586F" w:rsidP="00C76D39">
      <w:pPr>
        <w:pStyle w:val="IntrinsikBulletStyle"/>
        <w:numPr>
          <w:ins w:id="42" w:author="Ruth Beck" w:date="2013-07-12T12:19:00Z"/>
        </w:numPr>
        <w:pPrChange w:id="43" w:author="Ruth Beck" w:date="2013-07-12T12:19:00Z">
          <w:pPr/>
        </w:pPrChange>
      </w:pPr>
      <w:r>
        <w:t xml:space="preserve">Vegetable garden soil assessment is available upon request for residents in Trail and </w:t>
      </w:r>
      <w:proofErr w:type="spellStart"/>
      <w:r>
        <w:t>Rivervale</w:t>
      </w:r>
      <w:proofErr w:type="spellEnd"/>
      <w:r>
        <w:t xml:space="preserve">.  </w:t>
      </w:r>
    </w:p>
    <w:p w:rsidR="00602F65" w:rsidRDefault="00EF586F" w:rsidP="00C76D39">
      <w:pPr>
        <w:pStyle w:val="IntrinsikBulletStyle"/>
        <w:numPr>
          <w:ins w:id="44" w:author="Ruth Beck" w:date="2013-07-12T12:19:00Z"/>
        </w:numPr>
        <w:pPrChange w:id="45" w:author="Ruth Beck" w:date="2013-07-12T12:19:00Z">
          <w:pPr/>
        </w:pPrChang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Assessment is offered to residents on a block-by-block basis each year, depending on available resources.</w:t>
      </w:r>
    </w:p>
    <w:p w:rsidR="00EE187A" w:rsidRDefault="00602F65" w:rsidP="00C76D39">
      <w:pPr>
        <w:pStyle w:val="IntrinsikBulletStyle"/>
        <w:numPr>
          <w:ins w:id="46" w:author="Ruth Beck" w:date="2013-07-12T12:19:00Z"/>
        </w:numPr>
        <w:pPrChange w:id="47" w:author="Ruth Beck" w:date="2013-07-12T12:19:00Z">
          <w:pPr>
            <w:pStyle w:val="IntrinsikBulletStyle"/>
          </w:pPr>
        </w:pPrChange>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D87153">
      <w:pPr>
        <w:pStyle w:val="ListParagraph"/>
        <w:numPr>
          <w:ilvl w:val="0"/>
          <w:numId w:val="8"/>
        </w:numPr>
      </w:pPr>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263182" w:rsidRDefault="00263182" w:rsidP="00C76D39">
      <w:pPr>
        <w:pStyle w:val="IntrinsikBulletStyle"/>
        <w:numPr>
          <w:ins w:id="48" w:author="Ruth Beck" w:date="2013-07-12T12:19:00Z"/>
        </w:numPr>
        <w:pPrChange w:id="49" w:author="Ruth Beck" w:date="2013-07-12T12:19:00Z">
          <w:pPr>
            <w:pStyle w:val="IntrinsikBulletStyle"/>
          </w:pPr>
        </w:pPrChange>
      </w:pPr>
      <w:r>
        <w:t>signed consent from property owner to conduct assessment;</w:t>
      </w:r>
    </w:p>
    <w:p w:rsidR="004735A5" w:rsidRDefault="00263182" w:rsidP="00C76D39">
      <w:pPr>
        <w:pStyle w:val="IntrinsikBulletStyle"/>
        <w:numPr>
          <w:ins w:id="50" w:author="Ruth Beck" w:date="2013-07-12T12:19:00Z"/>
        </w:numPr>
        <w:pPrChange w:id="51" w:author="Ruth Beck" w:date="2013-07-12T12:19:00Z">
          <w:pPr>
            <w:pStyle w:val="IntrinsikBulletStyle"/>
          </w:pPr>
        </w:pPrChange>
      </w:pPr>
      <w:r>
        <w:t>site reconnaissance visit</w:t>
      </w:r>
      <w:r w:rsidR="004735A5">
        <w:t xml:space="preserve">: on-site inspection of property conditions, sketch </w:t>
      </w:r>
      <w:r>
        <w:t xml:space="preserve">and photographs </w:t>
      </w:r>
      <w:r w:rsidR="004735A5">
        <w:t xml:space="preserve">of property, </w:t>
      </w:r>
      <w:r>
        <w:t xml:space="preserve">and </w:t>
      </w:r>
      <w:r w:rsidR="004735A5">
        <w:t>interview with property owner/tenant</w:t>
      </w:r>
      <w:r>
        <w:t xml:space="preserve"> re. metals contamination issues;</w:t>
      </w:r>
    </w:p>
    <w:p w:rsidR="00F86FD8" w:rsidRDefault="004735A5" w:rsidP="00C76D39">
      <w:pPr>
        <w:pStyle w:val="IntrinsikBulletStyle"/>
        <w:numPr>
          <w:ins w:id="52" w:author="Ruth Beck" w:date="2013-07-12T12:19:00Z"/>
        </w:numPr>
        <w:pPrChange w:id="53" w:author="Ruth Beck" w:date="2013-07-12T12:19:00Z">
          <w:pPr>
            <w:pStyle w:val="IntrinsikBulletStyle"/>
          </w:pPr>
        </w:pPrChange>
      </w:pPr>
      <w:r>
        <w:t>soil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4735A5" w:rsidRDefault="00F86FD8" w:rsidP="00C76D39">
      <w:pPr>
        <w:pStyle w:val="IntrinsikBulletStyle"/>
        <w:numPr>
          <w:ins w:id="54" w:author="Ruth Beck" w:date="2013-07-12T12:19:00Z"/>
        </w:numPr>
        <w:pPrChange w:id="55" w:author="Ruth Beck" w:date="2013-07-12T12:19:00Z">
          <w:pPr>
            <w:pStyle w:val="IntrinsikBulletStyle"/>
          </w:pPr>
        </w:pPrChange>
      </w:pPr>
      <w:r>
        <w:t>soil screening: All soil samples are screened with an XRF machine for preliminary information about metal levels.</w:t>
      </w:r>
      <w:r w:rsidR="004735A5">
        <w:t xml:space="preserve"> </w:t>
      </w:r>
    </w:p>
    <w:p w:rsidR="004735A5" w:rsidRDefault="004735A5" w:rsidP="00C76D39">
      <w:pPr>
        <w:pStyle w:val="IntrinsikBulletStyle"/>
        <w:numPr>
          <w:ins w:id="56" w:author="Ruth Beck" w:date="2013-07-12T12:19:00Z"/>
        </w:numPr>
        <w:pPrChange w:id="57" w:author="Ruth Beck" w:date="2013-07-12T12:19:00Z">
          <w:pPr>
            <w:pStyle w:val="IntrinsikBulletStyle"/>
          </w:pPr>
        </w:pPrChange>
      </w:pPr>
      <w:r>
        <w:t>laboratory analysis</w:t>
      </w:r>
      <w:r w:rsidR="00F86FD8">
        <w:t>: approximately 2-3 soil samples from each property are submitted for laboratory analysis.  This typically includes the highest sample, the median and any samples from vegetable gardens.</w:t>
      </w:r>
    </w:p>
    <w:p w:rsidR="002D44A2" w:rsidRDefault="009E122D" w:rsidP="00C76D39">
      <w:pPr>
        <w:pStyle w:val="IntrinsikBulletStyle"/>
        <w:numPr>
          <w:ins w:id="58" w:author="Ruth Beck" w:date="2013-07-12T12:19:00Z"/>
        </w:numPr>
        <w:pPrChange w:id="59" w:author="Ruth Beck" w:date="2013-07-12T12:19:00Z">
          <w:pPr>
            <w:pStyle w:val="IntrinsikBulletStyle"/>
          </w:pPr>
        </w:pPrChange>
      </w:pPr>
      <w:r>
        <w:t>quality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machine, sterilization of field equipment,</w:t>
      </w:r>
      <w:r>
        <w:t xml:space="preserve"> </w:t>
      </w:r>
      <w:r w:rsidR="002D44A2">
        <w:t>XRF certification and field training</w:t>
      </w:r>
      <w:r w:rsidR="00320D20">
        <w:t xml:space="preserve"> for all assessment personnel</w:t>
      </w:r>
      <w:r w:rsidR="002D44A2">
        <w:t>.</w:t>
      </w:r>
    </w:p>
    <w:p w:rsidR="00320D20" w:rsidRDefault="00320D20" w:rsidP="00C76D39">
      <w:pPr>
        <w:pStyle w:val="IntrinsikBulletStyle"/>
        <w:numPr>
          <w:ins w:id="60" w:author="Ruth Beck" w:date="2013-07-12T12:19:00Z"/>
        </w:numPr>
        <w:pPrChange w:id="61" w:author="Ruth Beck" w:date="2013-07-12T12:19:00Z">
          <w:pPr>
            <w:pStyle w:val="IntrinsikBulletStyle"/>
          </w:pPr>
        </w:pPrChange>
      </w:pPr>
      <w:r>
        <w:t xml:space="preserve">data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t>.</w:t>
      </w:r>
    </w:p>
    <w:p w:rsidR="00EE187A" w:rsidRDefault="00EE187A" w:rsidP="00C76D39">
      <w:pPr>
        <w:pStyle w:val="IntrinsikBulletStyle"/>
        <w:numPr>
          <w:ins w:id="62" w:author="Ruth Beck" w:date="2013-07-12T12:19:00Z"/>
        </w:numPr>
        <w:pPrChange w:id="63" w:author="Ruth Beck" w:date="2013-07-12T12:19:00Z">
          <w:pPr>
            <w:pStyle w:val="IntrinsikBulletStyle"/>
          </w:pPr>
        </w:pPrChange>
      </w:pPr>
      <w:r>
        <w:t xml:space="preserve">records: </w:t>
      </w:r>
      <w:r w:rsidR="00320D20">
        <w:t xml:space="preserve">all property information is tracked and managed through the </w:t>
      </w:r>
      <w:proofErr w:type="spellStart"/>
      <w:r w:rsidR="00320D20">
        <w:t>THE</w:t>
      </w:r>
      <w:proofErr w:type="spellEnd"/>
      <w:r w:rsidR="00320D20">
        <w:t xml:space="preserve"> database</w:t>
      </w:r>
    </w:p>
    <w:p w:rsidR="00EE187A" w:rsidRDefault="00EE187A" w:rsidP="00F71E32">
      <w:pPr>
        <w:pStyle w:val="ListParagraph"/>
        <w:numPr>
          <w:ilvl w:val="1"/>
          <w:numId w:val="8"/>
        </w:numPr>
        <w:ind w:left="1080"/>
      </w:pPr>
      <w:r>
        <w:t xml:space="preserve">reporting: Assessment results letters are provided to property owners following the assessment work and a summary letter is submitted to </w:t>
      </w:r>
      <w:proofErr w:type="spellStart"/>
      <w:r>
        <w:t>Teck</w:t>
      </w:r>
      <w:proofErr w:type="spellEnd"/>
      <w:r>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F54F07" w:rsidDel="002629EB" w:rsidRDefault="00F54F07" w:rsidP="005B5631">
      <w:pPr>
        <w:pStyle w:val="IntrinsikBulletStyle"/>
        <w:rPr>
          <w:del w:id="64" w:author="Ruth Beck" w:date="2013-07-12T11:08:00Z"/>
        </w:rPr>
      </w:pPr>
      <w:bookmarkStart w:id="65" w:name="_Toc212250873"/>
      <w:bookmarkStart w:id="66" w:name="_Toc211911891"/>
      <w:bookmarkStart w:id="67" w:name="_Toc211911892"/>
      <w:bookmarkStart w:id="68" w:name="_Toc212250881"/>
      <w:bookmarkStart w:id="69" w:name="_Toc212250882"/>
      <w:bookmarkStart w:id="70" w:name="_Toc212250884"/>
      <w:bookmarkStart w:id="71" w:name="_Toc212250885"/>
      <w:bookmarkStart w:id="72" w:name="_Toc212096721"/>
      <w:bookmarkStart w:id="73" w:name="_Toc212099151"/>
      <w:bookmarkStart w:id="74" w:name="_Toc212124198"/>
      <w:bookmarkStart w:id="75" w:name="_Toc212250886"/>
      <w:bookmarkEnd w:id="65"/>
      <w:bookmarkEnd w:id="66"/>
      <w:bookmarkEnd w:id="67"/>
      <w:bookmarkEnd w:id="68"/>
      <w:bookmarkEnd w:id="69"/>
      <w:bookmarkEnd w:id="70"/>
      <w:bookmarkEnd w:id="71"/>
      <w:bookmarkEnd w:id="72"/>
      <w:bookmarkEnd w:id="73"/>
      <w:bookmarkEnd w:id="74"/>
      <w:bookmarkEnd w:id="75"/>
    </w:p>
    <w:p w:rsidR="0029334A" w:rsidDel="002629EB" w:rsidRDefault="002C1FF0" w:rsidP="002C1FF0">
      <w:pPr>
        <w:widowControl w:val="0"/>
        <w:autoSpaceDE w:val="0"/>
        <w:autoSpaceDN w:val="0"/>
        <w:adjustRightInd w:val="0"/>
        <w:spacing w:after="400"/>
        <w:rPr>
          <w:del w:id="76" w:author="Ruth Beck" w:date="2013-07-12T11:08:00Z"/>
          <w:rFonts w:eastAsia="Cambria" w:cs="Helvetica"/>
          <w:bCs/>
          <w:szCs w:val="28"/>
        </w:rPr>
      </w:pPr>
      <w:del w:id="77" w:author="Ruth Beck" w:date="2013-07-12T11:08:00Z">
        <w:r w:rsidRPr="00107241" w:rsidDel="002629EB">
          <w:rPr>
            <w:rFonts w:eastAsia="Cambria" w:cs="Helvetica"/>
            <w:bCs/>
            <w:szCs w:val="28"/>
          </w:rPr>
          <w:delText>Remediation</w:delText>
        </w:r>
      </w:del>
    </w:p>
    <w:p w:rsidR="002629EB" w:rsidRDefault="002629EB" w:rsidP="0029334A">
      <w:pPr>
        <w:widowControl w:val="0"/>
        <w:numPr>
          <w:ins w:id="78" w:author="Ruth Beck" w:date="2013-07-12T11:08:00Z"/>
        </w:numPr>
        <w:autoSpaceDE w:val="0"/>
        <w:autoSpaceDN w:val="0"/>
        <w:adjustRightInd w:val="0"/>
        <w:spacing w:after="400"/>
        <w:rPr>
          <w:ins w:id="79" w:author="Ruth Beck" w:date="2013-07-12T11:08:00Z"/>
          <w:rFonts w:eastAsia="Cambria" w:cs="Helvetica"/>
          <w:bCs/>
          <w:szCs w:val="28"/>
        </w:rPr>
      </w:pPr>
    </w:p>
    <w:p w:rsidR="002629EB" w:rsidRDefault="002629EB" w:rsidP="008047F7">
      <w:pPr>
        <w:pStyle w:val="Heading3"/>
        <w:numPr>
          <w:ins w:id="80" w:author="Ruth Beck" w:date="2013-07-12T11:08:00Z"/>
        </w:numPr>
        <w:tabs>
          <w:tab w:val="clear" w:pos="0"/>
          <w:tab w:val="num" w:pos="-360"/>
        </w:tabs>
        <w:rPr>
          <w:ins w:id="81" w:author="Ruth Beck" w:date="2013-07-12T11:08:00Z"/>
        </w:rPr>
        <w:pPrChange w:id="82" w:author="Ruth Beck" w:date="2013-07-12T11:26:00Z">
          <w:pPr>
            <w:pStyle w:val="Heading3"/>
          </w:pPr>
        </w:pPrChange>
      </w:pPr>
      <w:ins w:id="83" w:author="Ruth Beck" w:date="2013-07-12T11:08:00Z">
        <w:r>
          <w:t>Yard &amp; Garden Remediation</w:t>
        </w:r>
      </w:ins>
    </w:p>
    <w:p w:rsidR="002629EB" w:rsidRDefault="002629EB" w:rsidP="0029334A">
      <w:pPr>
        <w:widowControl w:val="0"/>
        <w:numPr>
          <w:ins w:id="84" w:author="Ruth Beck" w:date="2013-07-12T11:08:00Z"/>
        </w:numPr>
        <w:autoSpaceDE w:val="0"/>
        <w:autoSpaceDN w:val="0"/>
        <w:adjustRightInd w:val="0"/>
        <w:spacing w:after="400"/>
        <w:rPr>
          <w:ins w:id="85" w:author="Ruth Beck" w:date="2013-07-12T11:08:00Z"/>
          <w:rFonts w:eastAsia="Cambria" w:cs="Helvetica"/>
          <w:bCs/>
          <w:szCs w:val="28"/>
        </w:rPr>
      </w:pPr>
    </w:p>
    <w:p w:rsidR="00A17B1D" w:rsidRDefault="0029334A" w:rsidP="0029334A">
      <w:pPr>
        <w:widowControl w:val="0"/>
        <w:autoSpaceDE w:val="0"/>
        <w:autoSpaceDN w:val="0"/>
        <w:adjustRightInd w:val="0"/>
        <w:spacing w:after="400"/>
        <w:rPr>
          <w:rFonts w:eastAsia="Cambria" w:cs="Helvetica"/>
          <w:bCs/>
          <w:szCs w:val="28"/>
        </w:rPr>
      </w:pPr>
      <w:r>
        <w:rPr>
          <w:rFonts w:eastAsia="Cambria" w:cs="Helvetica"/>
          <w:bCs/>
          <w:szCs w:val="28"/>
        </w:rPr>
        <w:t xml:space="preserve">Residential properties </w:t>
      </w:r>
      <w:r w:rsidR="00033D66">
        <w:rPr>
          <w:rFonts w:eastAsia="Cambria" w:cs="Helvetica"/>
          <w:bCs/>
          <w:szCs w:val="28"/>
        </w:rPr>
        <w:t xml:space="preserve">qualify </w:t>
      </w:r>
      <w:r>
        <w:rPr>
          <w:rFonts w:eastAsia="Cambria" w:cs="Helvetica"/>
          <w:bCs/>
          <w:szCs w:val="28"/>
        </w:rPr>
        <w:t xml:space="preserve">for remediation </w:t>
      </w:r>
      <w:r w:rsidR="00033D66">
        <w:rPr>
          <w:rFonts w:eastAsia="Cambria" w:cs="Helvetica"/>
          <w:bCs/>
          <w:szCs w:val="28"/>
        </w:rPr>
        <w:t xml:space="preserve">where </w:t>
      </w:r>
      <w:r>
        <w:rPr>
          <w:rFonts w:eastAsia="Cambria" w:cs="Helvetica"/>
          <w:bCs/>
          <w:szCs w:val="28"/>
        </w:rPr>
        <w:t xml:space="preserve">the soil assessment results </w:t>
      </w:r>
      <w:r w:rsidR="00033D66">
        <w:rPr>
          <w:rFonts w:eastAsia="Cambria" w:cs="Helvetica"/>
          <w:bCs/>
          <w:szCs w:val="28"/>
        </w:rPr>
        <w:t>exceed established</w:t>
      </w:r>
      <w:r>
        <w:rPr>
          <w:rFonts w:eastAsia="Cambria" w:cs="Helvetica"/>
          <w:bCs/>
          <w:szCs w:val="28"/>
        </w:rPr>
        <w:t xml:space="preserve"> </w:t>
      </w:r>
      <w:r w:rsidR="00A17B1D">
        <w:rPr>
          <w:rFonts w:eastAsia="Cambria" w:cs="Helvetica"/>
          <w:bCs/>
          <w:szCs w:val="28"/>
        </w:rPr>
        <w:t>r</w:t>
      </w:r>
      <w:r w:rsidRPr="00A17B1D">
        <w:rPr>
          <w:rFonts w:eastAsia="Cambria" w:cs="Helvetica"/>
          <w:bCs/>
          <w:szCs w:val="28"/>
        </w:rPr>
        <w:t>emediatio</w:t>
      </w:r>
      <w:r w:rsidR="00A17B1D">
        <w:rPr>
          <w:rFonts w:eastAsia="Cambria" w:cs="Helvetica"/>
          <w:bCs/>
          <w:szCs w:val="28"/>
        </w:rPr>
        <w:t>n</w:t>
      </w:r>
      <w:r w:rsidRPr="00A17B1D">
        <w:rPr>
          <w:rFonts w:eastAsia="Cambria" w:cs="Helvetica"/>
          <w:bCs/>
          <w:szCs w:val="28"/>
        </w:rPr>
        <w:t xml:space="preserve"> </w:t>
      </w:r>
      <w:r w:rsidR="00A17B1D">
        <w:rPr>
          <w:rFonts w:eastAsia="Cambria" w:cs="Helvetica"/>
          <w:bCs/>
          <w:szCs w:val="28"/>
        </w:rPr>
        <w:t>action levels</w:t>
      </w:r>
      <w:del w:id="86" w:author="Ruth Beck" w:date="2013-07-12T11:11:00Z">
        <w:r w:rsidR="00A17B1D" w:rsidDel="002629EB">
          <w:rPr>
            <w:rFonts w:eastAsia="Cambria" w:cs="Helvetica"/>
            <w:bCs/>
            <w:szCs w:val="28"/>
          </w:rPr>
          <w:delText xml:space="preserve"> (see glossary)</w:delText>
        </w:r>
      </w:del>
      <w:ins w:id="87" w:author="Ruth Beck" w:date="2013-07-12T11:11:00Z">
        <w:r w:rsidR="002629EB">
          <w:rPr>
            <w:rFonts w:eastAsia="Cambria" w:cs="Helvetica"/>
            <w:bCs/>
            <w:szCs w:val="28"/>
          </w:rPr>
          <w:t xml:space="preserve"> (see glossary)</w:t>
        </w:r>
      </w:ins>
      <w:r>
        <w:rPr>
          <w:rFonts w:eastAsia="Cambria" w:cs="Helvetica"/>
          <w:bCs/>
          <w:szCs w:val="28"/>
        </w:rPr>
        <w:t xml:space="preserve">. </w:t>
      </w:r>
      <w:r w:rsidR="00A17B1D">
        <w:rPr>
          <w:rFonts w:eastAsia="Cambria" w:cs="Helvetica"/>
          <w:bCs/>
          <w:szCs w:val="28"/>
        </w:rPr>
        <w:t xml:space="preserve"> The action levels </w:t>
      </w:r>
      <w:r w:rsidR="00033D66">
        <w:rPr>
          <w:rFonts w:eastAsia="Cambria" w:cs="Helvetica"/>
          <w:bCs/>
          <w:szCs w:val="28"/>
        </w:rPr>
        <w:t>have been established</w:t>
      </w:r>
      <w:r w:rsidR="00A17B1D">
        <w:rPr>
          <w:rFonts w:eastAsia="Cambria" w:cs="Helvetica"/>
          <w:bCs/>
          <w:szCs w:val="28"/>
        </w:rPr>
        <w:t xml:space="preserve"> </w:t>
      </w:r>
      <w:ins w:id="88" w:author="Ruth Beck" w:date="2013-07-12T11:09:00Z">
        <w:r w:rsidR="002629EB">
          <w:rPr>
            <w:rFonts w:eastAsia="Cambria" w:cs="Helvetica"/>
            <w:bCs/>
            <w:szCs w:val="28"/>
          </w:rPr>
          <w:t xml:space="preserve">by the Trail Health &amp; Environment </w:t>
        </w:r>
      </w:ins>
      <w:ins w:id="89" w:author="Ruth Beck" w:date="2013-07-12T11:10:00Z">
        <w:r w:rsidR="002629EB">
          <w:rPr>
            <w:rFonts w:eastAsia="Cambria" w:cs="Helvetica"/>
            <w:bCs/>
            <w:szCs w:val="28"/>
          </w:rPr>
          <w:t>Committee</w:t>
        </w:r>
      </w:ins>
      <w:del w:id="90" w:author="Ruth Beck" w:date="2013-07-12T11:10:00Z">
        <w:r w:rsidR="00A17B1D" w:rsidDel="002629EB">
          <w:rPr>
            <w:rFonts w:eastAsia="Cambria" w:cs="Helvetica"/>
            <w:bCs/>
            <w:szCs w:val="28"/>
          </w:rPr>
          <w:delText>using a risk-based approach,</w:delText>
        </w:r>
      </w:del>
      <w:r w:rsidR="00A17B1D">
        <w:rPr>
          <w:rFonts w:eastAsia="Cambria" w:cs="Helvetica"/>
          <w:bCs/>
          <w:szCs w:val="28"/>
        </w:rPr>
        <w:t xml:space="preserve"> as follows:</w:t>
      </w:r>
    </w:p>
    <w:p w:rsidR="002629EB" w:rsidRDefault="002629EB" w:rsidP="008047F7">
      <w:pPr>
        <w:pStyle w:val="MECIBULLET1"/>
        <w:numPr>
          <w:ins w:id="91" w:author="Ruth Beck" w:date="2013-07-12T11:16:00Z"/>
        </w:numPr>
        <w:tabs>
          <w:tab w:val="num" w:pos="72"/>
        </w:tabs>
        <w:ind w:left="432" w:hanging="432"/>
        <w:jc w:val="left"/>
        <w:rPr>
          <w:ins w:id="92" w:author="Ruth Beck" w:date="2013-07-12T11:16:00Z"/>
        </w:rPr>
        <w:pPrChange w:id="93" w:author="Ruth Beck" w:date="2013-07-12T11:26:00Z">
          <w:pPr>
            <w:pStyle w:val="MECIBULLET1"/>
            <w:tabs>
              <w:tab w:val="num" w:pos="432"/>
            </w:tabs>
            <w:ind w:left="432" w:hanging="432"/>
            <w:jc w:val="left"/>
          </w:pPr>
        </w:pPrChange>
      </w:pPr>
      <w:ins w:id="94" w:author="Ruth Beck" w:date="2013-07-12T11:16:00Z">
        <w:r>
          <w:t>For yard soil and flower gardens:</w:t>
        </w:r>
      </w:ins>
    </w:p>
    <w:p w:rsidR="007211FB" w:rsidRDefault="007211FB" w:rsidP="007211FB">
      <w:pPr>
        <w:pStyle w:val="ListParagraph"/>
        <w:widowControl w:val="0"/>
        <w:numPr>
          <w:ilvl w:val="0"/>
          <w:numId w:val="12"/>
          <w:ins w:id="95" w:author="Ruth Beck" w:date="2013-07-12T11:29:00Z"/>
        </w:numPr>
        <w:autoSpaceDE w:val="0"/>
        <w:autoSpaceDN w:val="0"/>
        <w:adjustRightInd w:val="0"/>
        <w:spacing w:after="400"/>
        <w:rPr>
          <w:ins w:id="96" w:author="Ruth Beck" w:date="2013-07-12T11:29:00Z"/>
          <w:rFonts w:eastAsia="Cambria" w:cs="Helvetica"/>
          <w:bCs/>
          <w:szCs w:val="28"/>
        </w:rPr>
      </w:pPr>
      <w:ins w:id="97" w:author="Ruth Beck" w:date="2013-07-12T11:30:00Z">
        <w:r>
          <w:t xml:space="preserve">For </w:t>
        </w:r>
      </w:ins>
      <w:ins w:id="98" w:author="Ruth Beck" w:date="2013-07-12T12:05:00Z">
        <w:r w:rsidR="00F714C4">
          <w:t>full</w:t>
        </w:r>
      </w:ins>
      <w:ins w:id="99" w:author="Ruth Beck" w:date="2013-07-12T11:30:00Z">
        <w:r>
          <w:t xml:space="preserve"> </w:t>
        </w:r>
      </w:ins>
      <w:ins w:id="100" w:author="Ruth Beck" w:date="2013-07-12T12:05:00Z">
        <w:r w:rsidR="00F714C4">
          <w:t xml:space="preserve">remediation </w:t>
        </w:r>
      </w:ins>
      <w:ins w:id="101" w:author="Ruth Beck" w:date="2013-07-12T12:14:00Z">
        <w:r w:rsidR="00C76D39">
          <w:t>(add to glossary) of yards</w:t>
        </w:r>
      </w:ins>
      <w:ins w:id="102" w:author="Ruth Beck" w:date="2013-07-12T11:31:00Z">
        <w:r>
          <w:t>,</w:t>
        </w:r>
      </w:ins>
      <w:ins w:id="103" w:author="Ruth Beck" w:date="2013-07-12T11:30:00Z">
        <w:r>
          <w:t xml:space="preserve"> the action level corresponds to the </w:t>
        </w:r>
        <w:r>
          <w:rPr>
            <w:rFonts w:eastAsia="Cambria" w:cs="Helvetica"/>
            <w:bCs/>
            <w:szCs w:val="28"/>
          </w:rPr>
          <w:t>Upper Cap Concentration</w:t>
        </w:r>
      </w:ins>
      <w:ins w:id="104" w:author="Ruth Beck" w:date="2013-07-12T11:32:00Z">
        <w:r>
          <w:rPr>
            <w:rFonts w:eastAsia="Cambria" w:cs="Helvetica"/>
            <w:bCs/>
            <w:szCs w:val="28"/>
          </w:rPr>
          <w:t xml:space="preserve">, currently 5,000 </w:t>
        </w:r>
        <w:proofErr w:type="spellStart"/>
        <w:r>
          <w:rPr>
            <w:rFonts w:eastAsia="Cambria" w:cs="Helvetica"/>
            <w:bCs/>
            <w:szCs w:val="28"/>
          </w:rPr>
          <w:t>ppm</w:t>
        </w:r>
        <w:proofErr w:type="spellEnd"/>
        <w:r>
          <w:rPr>
            <w:rFonts w:eastAsia="Cambria" w:cs="Helvetica"/>
            <w:bCs/>
            <w:szCs w:val="28"/>
          </w:rPr>
          <w:t xml:space="preserve"> lead,</w:t>
        </w:r>
      </w:ins>
      <w:ins w:id="105" w:author="Ruth Beck" w:date="2013-07-12T11:30:00Z">
        <w:r>
          <w:rPr>
            <w:rFonts w:eastAsia="Cambria" w:cs="Helvetica"/>
            <w:bCs/>
            <w:szCs w:val="28"/>
          </w:rPr>
          <w:t xml:space="preserve"> </w:t>
        </w:r>
      </w:ins>
      <w:ins w:id="106" w:author="Ruth Beck" w:date="2013-07-12T11:32:00Z">
        <w:r>
          <w:rPr>
            <w:rFonts w:eastAsia="Cambria" w:cs="Helvetica"/>
            <w:bCs/>
            <w:szCs w:val="28"/>
          </w:rPr>
          <w:t>set out i</w:t>
        </w:r>
      </w:ins>
      <w:ins w:id="107" w:author="Ruth Beck" w:date="2013-07-12T11:30:00Z">
        <w:r>
          <w:rPr>
            <w:rFonts w:eastAsia="Cambria" w:cs="Helvetica"/>
            <w:bCs/>
            <w:szCs w:val="28"/>
          </w:rPr>
          <w:t xml:space="preserve">n Protocol 11 of the BC Ministry of Environment, Contaminated Sites </w:t>
        </w:r>
        <w:proofErr w:type="spellStart"/>
        <w:r>
          <w:rPr>
            <w:rFonts w:eastAsia="Cambria" w:cs="Helvetica"/>
            <w:bCs/>
            <w:szCs w:val="28"/>
          </w:rPr>
          <w:t>Regulation</w:t>
        </w:r>
      </w:ins>
      <w:proofErr w:type="spellEnd"/>
      <w:ins w:id="108" w:author="Ruth Beck" w:date="2013-07-12T11:31:00Z">
        <w:r>
          <w:rPr>
            <w:rFonts w:eastAsia="Cambria" w:cs="Helvetica"/>
            <w:bCs/>
            <w:szCs w:val="28"/>
          </w:rPr>
          <w:t xml:space="preserve">, </w:t>
        </w:r>
      </w:ins>
      <w:ins w:id="109" w:author="Ruth Beck" w:date="2013-07-12T11:26:00Z">
        <w:r w:rsidR="008047F7">
          <w:t xml:space="preserve">If the soil lead concentration is greater than 5,000 </w:t>
        </w:r>
        <w:proofErr w:type="spellStart"/>
        <w:r w:rsidR="008047F7">
          <w:t>ppm</w:t>
        </w:r>
        <w:proofErr w:type="spellEnd"/>
        <w:r w:rsidR="008047F7">
          <w:t xml:space="preserve">, </w:t>
        </w:r>
        <w:commentRangeStart w:id="110"/>
        <w:r w:rsidR="008047F7">
          <w:t xml:space="preserve">full remediation </w:t>
        </w:r>
        <w:commentRangeEnd w:id="110"/>
        <w:r w:rsidR="008047F7">
          <w:rPr>
            <w:rStyle w:val="CommentReference"/>
          </w:rPr>
          <w:commentReference w:id="110"/>
        </w:r>
        <w:commentRangeStart w:id="111"/>
        <w:r w:rsidR="008047F7">
          <w:t>of some or all of the yard</w:t>
        </w:r>
        <w:commentRangeEnd w:id="111"/>
        <w:r w:rsidR="008047F7">
          <w:rPr>
            <w:rStyle w:val="CommentReference"/>
          </w:rPr>
          <w:commentReference w:id="111"/>
        </w:r>
        <w:r w:rsidR="008047F7">
          <w:t xml:space="preserve"> is offered.  This involves soil replacement to a depth of 30 cm (</w:t>
        </w:r>
      </w:ins>
      <w:ins w:id="112" w:author="Ruth Beck" w:date="2013-07-12T12:05:00Z">
        <w:r w:rsidR="00F714C4">
          <w:t>approximately</w:t>
        </w:r>
      </w:ins>
      <w:ins w:id="113" w:author="Ruth Beck" w:date="2013-07-12T11:26:00Z">
        <w:r w:rsidR="008047F7">
          <w:t xml:space="preserve"> 1 foot</w:t>
        </w:r>
      </w:ins>
      <w:ins w:id="114" w:author="Ruth Beck" w:date="2013-07-12T11:31:00Z">
        <w:r>
          <w:t>).</w:t>
        </w:r>
      </w:ins>
    </w:p>
    <w:p w:rsidR="008047F7" w:rsidRDefault="00C76D39" w:rsidP="008047F7">
      <w:pPr>
        <w:pStyle w:val="ListParagraph"/>
        <w:numPr>
          <w:ilvl w:val="0"/>
          <w:numId w:val="13"/>
          <w:ins w:id="115" w:author="Ruth Beck" w:date="2013-07-12T11:26:00Z"/>
        </w:numPr>
        <w:ind w:left="1080"/>
        <w:rPr>
          <w:ins w:id="116" w:author="Ruth Beck" w:date="2013-07-12T11:26:00Z"/>
        </w:rPr>
        <w:pPrChange w:id="117" w:author="Ruth Beck" w:date="2013-07-12T11:26:00Z">
          <w:pPr>
            <w:pStyle w:val="ListParagraph"/>
            <w:numPr>
              <w:numId w:val="13"/>
            </w:numPr>
            <w:ind w:left="1440" w:hanging="360"/>
          </w:pPr>
        </w:pPrChange>
      </w:pPr>
      <w:ins w:id="118" w:author="Ruth Beck" w:date="2013-07-12T12:12:00Z">
        <w:r>
          <w:rPr>
            <w:rFonts w:eastAsia="Cambria" w:cs="Helvetica"/>
            <w:bCs/>
            <w:szCs w:val="28"/>
          </w:rPr>
          <w:t>Where soil lead concentration</w:t>
        </w:r>
      </w:ins>
      <w:ins w:id="119" w:author="Ruth Beck" w:date="2013-07-12T12:13:00Z">
        <w:r>
          <w:rPr>
            <w:rFonts w:eastAsia="Cambria" w:cs="Helvetica"/>
            <w:bCs/>
            <w:szCs w:val="28"/>
          </w:rPr>
          <w:t>s</w:t>
        </w:r>
      </w:ins>
      <w:ins w:id="120" w:author="Ruth Beck" w:date="2013-07-12T12:12:00Z">
        <w:r>
          <w:rPr>
            <w:rFonts w:eastAsia="Cambria" w:cs="Helvetica"/>
            <w:bCs/>
            <w:szCs w:val="28"/>
          </w:rPr>
          <w:t xml:space="preserve"> are below 5,000 </w:t>
        </w:r>
        <w:proofErr w:type="spellStart"/>
        <w:r>
          <w:rPr>
            <w:rFonts w:eastAsia="Cambria" w:cs="Helvetica"/>
            <w:bCs/>
            <w:szCs w:val="28"/>
          </w:rPr>
          <w:t>ppm</w:t>
        </w:r>
        <w:proofErr w:type="spellEnd"/>
        <w:r>
          <w:rPr>
            <w:rFonts w:eastAsia="Cambria" w:cs="Helvetica"/>
            <w:bCs/>
            <w:szCs w:val="28"/>
          </w:rPr>
          <w:t xml:space="preserve"> </w:t>
        </w:r>
        <w:r w:rsidRPr="00C76D39">
          <w:rPr>
            <w:rFonts w:eastAsia="Cambria" w:cs="Helvetica"/>
            <w:bCs/>
            <w:szCs w:val="28"/>
            <w:u w:val="single"/>
            <w:rPrChange w:id="121" w:author="Ruth Beck" w:date="2013-07-12T12:12:00Z">
              <w:rPr>
                <w:rFonts w:eastAsia="Cambria" w:cs="Helvetica"/>
                <w:bCs/>
                <w:szCs w:val="28"/>
              </w:rPr>
            </w:rPrChange>
          </w:rPr>
          <w:t>and</w:t>
        </w:r>
      </w:ins>
      <w:ins w:id="122" w:author="Ruth Beck" w:date="2013-07-12T11:26:00Z">
        <w:r w:rsidR="008047F7" w:rsidRPr="008047F7">
          <w:rPr>
            <w:rFonts w:eastAsia="Cambria" w:cs="Helvetica"/>
            <w:bCs/>
            <w:szCs w:val="28"/>
          </w:rPr>
          <w:t xml:space="preserve"> expectant families or children age 3 and under are present on a property, </w:t>
        </w:r>
      </w:ins>
      <w:ins w:id="123" w:author="Ruth Beck" w:date="2013-07-12T12:11:00Z">
        <w:r>
          <w:rPr>
            <w:rFonts w:eastAsia="Cambria" w:cs="Helvetica"/>
            <w:bCs/>
            <w:szCs w:val="28"/>
          </w:rPr>
          <w:t>yard improvement work</w:t>
        </w:r>
      </w:ins>
      <w:ins w:id="124" w:author="Ruth Beck" w:date="2013-07-12T11:26:00Z">
        <w:r w:rsidR="008047F7" w:rsidRPr="008047F7">
          <w:rPr>
            <w:rFonts w:eastAsia="Cambria" w:cs="Helvetica"/>
            <w:bCs/>
            <w:szCs w:val="28"/>
          </w:rPr>
          <w:t xml:space="preserve"> </w:t>
        </w:r>
      </w:ins>
      <w:ins w:id="125" w:author="Ruth Beck" w:date="2013-07-12T12:13:00Z">
        <w:r>
          <w:rPr>
            <w:rFonts w:eastAsia="Cambria" w:cs="Helvetica"/>
            <w:bCs/>
            <w:szCs w:val="28"/>
          </w:rPr>
          <w:t>(add to glossary)</w:t>
        </w:r>
      </w:ins>
      <w:ins w:id="126" w:author="Ruth Beck" w:date="2013-07-12T12:14:00Z">
        <w:r>
          <w:rPr>
            <w:rFonts w:eastAsia="Cambria" w:cs="Helvetica"/>
            <w:bCs/>
            <w:szCs w:val="28"/>
          </w:rPr>
          <w:t xml:space="preserve"> </w:t>
        </w:r>
      </w:ins>
      <w:ins w:id="127" w:author="Ruth Beck" w:date="2013-07-12T11:26:00Z">
        <w:r w:rsidR="008047F7" w:rsidRPr="008047F7">
          <w:rPr>
            <w:rFonts w:eastAsia="Cambria" w:cs="Helvetica"/>
            <w:bCs/>
            <w:szCs w:val="28"/>
          </w:rPr>
          <w:t xml:space="preserve">is determined case-by-case to address potential risks from exposure to bare soil.  </w:t>
        </w:r>
        <w:r w:rsidR="008047F7">
          <w:t xml:space="preserve">In these situations, the </w:t>
        </w:r>
      </w:ins>
      <w:ins w:id="128" w:author="Ruth Beck" w:date="2013-07-12T12:13:00Z">
        <w:r>
          <w:t>work</w:t>
        </w:r>
      </w:ins>
      <w:ins w:id="129" w:author="Ruth Beck" w:date="2013-07-12T11:26:00Z">
        <w:r w:rsidR="008047F7">
          <w:t xml:space="preserve"> plan is determined based on the soil assessment results in conjunction with a visual assessment of ground conditions and land use.  This includes areas of poor ground cover or bare ground in drip zones, play areas, parking areas, pathways, patios, as well as vegetable and flower gardens. In these cases, the </w:t>
        </w:r>
      </w:ins>
      <w:ins w:id="130" w:author="Ruth Beck" w:date="2013-07-12T12:13:00Z">
        <w:r>
          <w:t>yard improvement work</w:t>
        </w:r>
      </w:ins>
      <w:ins w:id="131" w:author="Ruth Beck" w:date="2013-07-12T11:26:00Z">
        <w:r w:rsidR="008047F7">
          <w:t xml:space="preserve"> typically consists of removing existing surface soil and ground cover and replacing it with better ground cover.  The objective is to prevent young children’s potential exposure to metals in dust and soil.</w:t>
        </w:r>
      </w:ins>
    </w:p>
    <w:p w:rsidR="008047F7" w:rsidRPr="008047F7" w:rsidRDefault="008047F7" w:rsidP="007211FB">
      <w:pPr>
        <w:pStyle w:val="MECIBULLET1"/>
        <w:numPr>
          <w:ilvl w:val="0"/>
          <w:numId w:val="0"/>
          <w:ins w:id="132" w:author="Ruth Beck" w:date="2013-07-12T11:26:00Z"/>
        </w:numPr>
        <w:ind w:left="1152"/>
        <w:jc w:val="left"/>
        <w:rPr>
          <w:ins w:id="133" w:author="Ruth Beck" w:date="2013-07-12T11:26:00Z"/>
        </w:rPr>
        <w:pPrChange w:id="134" w:author="Ruth Beck" w:date="2013-07-12T11:27:00Z">
          <w:pPr>
            <w:pStyle w:val="MECIBULLET1"/>
            <w:numPr>
              <w:ilvl w:val="1"/>
              <w:numId w:val="16"/>
            </w:numPr>
            <w:tabs>
              <w:tab w:val="num" w:pos="1512"/>
            </w:tabs>
            <w:ind w:left="1512" w:hanging="432"/>
            <w:jc w:val="left"/>
          </w:pPr>
        </w:pPrChange>
      </w:pPr>
    </w:p>
    <w:p w:rsidR="002629EB" w:rsidRDefault="002629EB" w:rsidP="002629EB">
      <w:pPr>
        <w:pStyle w:val="MECINORM15"/>
        <w:numPr>
          <w:ilvl w:val="0"/>
          <w:numId w:val="16"/>
          <w:ins w:id="135" w:author="Ruth Beck" w:date="2013-07-12T11:16:00Z"/>
        </w:numPr>
        <w:jc w:val="left"/>
        <w:rPr>
          <w:ins w:id="136" w:author="Ruth Beck" w:date="2013-07-12T11:16:00Z"/>
        </w:rPr>
      </w:pPr>
      <w:ins w:id="137" w:author="Ruth Beck" w:date="2013-07-12T11:16:00Z">
        <w:r>
          <w:t>For vegetable gardens:</w:t>
        </w:r>
      </w:ins>
    </w:p>
    <w:p w:rsidR="002629EB" w:rsidRDefault="002629EB" w:rsidP="007211FB">
      <w:pPr>
        <w:pStyle w:val="MECINORM15"/>
        <w:numPr>
          <w:ilvl w:val="1"/>
          <w:numId w:val="16"/>
          <w:ins w:id="138" w:author="Ruth Beck" w:date="2013-07-12T11:33:00Z"/>
        </w:numPr>
        <w:jc w:val="left"/>
        <w:rPr>
          <w:ins w:id="139" w:author="Ruth Beck" w:date="2013-07-12T11:16:00Z"/>
        </w:rPr>
      </w:pPr>
      <w:ins w:id="140" w:author="Ruth Beck" w:date="2013-07-12T11:16:00Z">
        <w:r>
          <w:t xml:space="preserve">if soil lead concentration is greater than 1,000 </w:t>
        </w:r>
        <w:proofErr w:type="spellStart"/>
        <w:r>
          <w:t>ppm</w:t>
        </w:r>
        <w:proofErr w:type="spellEnd"/>
        <w:r>
          <w:t xml:space="preserve">, </w:t>
        </w:r>
      </w:ins>
      <w:ins w:id="141" w:author="Ruth Beck" w:date="2013-07-12T12:08:00Z">
        <w:r w:rsidR="00F714C4">
          <w:t xml:space="preserve">full remediation is offered.  This involves </w:t>
        </w:r>
      </w:ins>
      <w:ins w:id="142" w:author="Ruth Beck" w:date="2013-07-12T11:16:00Z">
        <w:r>
          <w:t xml:space="preserve">soil replacement to a depth of </w:t>
        </w:r>
      </w:ins>
      <w:ins w:id="143" w:author="Ruth Beck" w:date="2013-07-12T12:09:00Z">
        <w:r w:rsidR="00F714C4">
          <w:t xml:space="preserve">at least </w:t>
        </w:r>
      </w:ins>
      <w:ins w:id="144" w:author="Ruth Beck" w:date="2013-07-12T11:16:00Z">
        <w:r>
          <w:t>60 cm (2 feet)</w:t>
        </w:r>
      </w:ins>
      <w:ins w:id="145" w:author="Ruth Beck" w:date="2013-07-12T12:09:00Z">
        <w:r w:rsidR="00F714C4">
          <w:t xml:space="preserve"> across the vegetable garden</w:t>
        </w:r>
      </w:ins>
      <w:ins w:id="146" w:author="Ruth Beck" w:date="2013-07-12T11:16:00Z">
        <w:r>
          <w:t>.</w:t>
        </w:r>
      </w:ins>
      <w:ins w:id="147" w:author="Ruth Beck" w:date="2013-07-12T11:34:00Z">
        <w:r w:rsidR="007211FB">
          <w:t xml:space="preserve">  </w:t>
        </w:r>
        <w:r w:rsidR="007211FB" w:rsidRPr="007211FB">
          <w:rPr>
            <w:highlight w:val="yellow"/>
            <w:rPrChange w:id="148" w:author="Ruth Beck" w:date="2013-07-12T11:37:00Z">
              <w:rPr/>
            </w:rPrChange>
          </w:rPr>
          <w:t xml:space="preserve">(Andrea to add simple explanation of how 1,000 </w:t>
        </w:r>
        <w:proofErr w:type="spellStart"/>
        <w:r w:rsidR="007211FB" w:rsidRPr="007211FB">
          <w:rPr>
            <w:highlight w:val="yellow"/>
            <w:rPrChange w:id="149" w:author="Ruth Beck" w:date="2013-07-12T11:37:00Z">
              <w:rPr/>
            </w:rPrChange>
          </w:rPr>
          <w:t>ppm</w:t>
        </w:r>
        <w:proofErr w:type="spellEnd"/>
        <w:r w:rsidR="007211FB" w:rsidRPr="007211FB">
          <w:rPr>
            <w:highlight w:val="yellow"/>
            <w:rPrChange w:id="150" w:author="Ruth Beck" w:date="2013-07-12T11:37:00Z">
              <w:rPr/>
            </w:rPrChange>
          </w:rPr>
          <w:t xml:space="preserve"> was established to be protective of all metals.)</w:t>
        </w:r>
      </w:ins>
    </w:p>
    <w:p w:rsidR="002629EB" w:rsidRDefault="002629EB" w:rsidP="002629EB">
      <w:pPr>
        <w:numPr>
          <w:ins w:id="151" w:author="Ruth Beck" w:date="2013-07-12T11:16:00Z"/>
        </w:numPr>
        <w:spacing w:after="220"/>
        <w:rPr>
          <w:ins w:id="152" w:author="Ruth Beck" w:date="2013-07-12T11:16:00Z"/>
        </w:rPr>
      </w:pPr>
      <w:ins w:id="153" w:author="Ruth Beck" w:date="2013-07-12T11:16:00Z">
        <w:r>
          <w:t xml:space="preserve">Soil with lead concentrations below these levels do not qualify for remediation at this time.  </w:t>
        </w:r>
      </w:ins>
    </w:p>
    <w:p w:rsidR="00A17B1D" w:rsidDel="007211FB" w:rsidRDefault="00A17B1D" w:rsidP="00A17B1D">
      <w:pPr>
        <w:pStyle w:val="ListParagraph"/>
        <w:widowControl w:val="0"/>
        <w:numPr>
          <w:ilvl w:val="0"/>
          <w:numId w:val="12"/>
        </w:numPr>
        <w:autoSpaceDE w:val="0"/>
        <w:autoSpaceDN w:val="0"/>
        <w:adjustRightInd w:val="0"/>
        <w:spacing w:after="400"/>
        <w:rPr>
          <w:del w:id="154" w:author="Ruth Beck" w:date="2013-07-12T11:33:00Z"/>
          <w:rFonts w:eastAsia="Cambria" w:cs="Helvetica"/>
          <w:bCs/>
          <w:szCs w:val="28"/>
        </w:rPr>
      </w:pPr>
      <w:del w:id="155" w:author="Ruth Beck" w:date="2013-07-12T11:33:00Z">
        <w:r w:rsidDel="007211FB">
          <w:rPr>
            <w:rFonts w:eastAsia="Cambria" w:cs="Helvetica"/>
            <w:bCs/>
            <w:szCs w:val="28"/>
          </w:rPr>
          <w:delText xml:space="preserve">for vegetable gardens, the action level is </w:delText>
        </w:r>
        <w:r w:rsidRPr="006D1C6C" w:rsidDel="007211FB">
          <w:rPr>
            <w:rFonts w:eastAsia="Cambria" w:cs="Helvetica"/>
            <w:bCs/>
            <w:szCs w:val="28"/>
          </w:rPr>
          <w:delText xml:space="preserve">1,000 </w:delText>
        </w:r>
        <w:r w:rsidDel="007211FB">
          <w:rPr>
            <w:rFonts w:eastAsia="Cambria" w:cs="Helvetica"/>
            <w:bCs/>
            <w:szCs w:val="28"/>
          </w:rPr>
          <w:delText>ppm lead;</w:delText>
        </w:r>
      </w:del>
    </w:p>
    <w:p w:rsidR="00033D66" w:rsidDel="007211FB" w:rsidRDefault="00A17B1D" w:rsidP="00A17B1D">
      <w:pPr>
        <w:pStyle w:val="ListParagraph"/>
        <w:widowControl w:val="0"/>
        <w:numPr>
          <w:ilvl w:val="0"/>
          <w:numId w:val="12"/>
        </w:numPr>
        <w:autoSpaceDE w:val="0"/>
        <w:autoSpaceDN w:val="0"/>
        <w:adjustRightInd w:val="0"/>
        <w:spacing w:after="400"/>
        <w:rPr>
          <w:del w:id="156" w:author="Ruth Beck" w:date="2013-07-12T11:29:00Z"/>
          <w:rFonts w:eastAsia="Cambria" w:cs="Helvetica"/>
          <w:bCs/>
          <w:szCs w:val="28"/>
        </w:rPr>
      </w:pPr>
      <w:del w:id="157" w:author="Ruth Beck" w:date="2013-07-12T11:33:00Z">
        <w:r w:rsidDel="007211FB">
          <w:rPr>
            <w:rFonts w:eastAsia="Cambria" w:cs="Helvetica"/>
            <w:bCs/>
            <w:szCs w:val="28"/>
          </w:rPr>
          <w:delText xml:space="preserve">for </w:delText>
        </w:r>
        <w:r w:rsidR="00033D66" w:rsidDel="007211FB">
          <w:rPr>
            <w:rFonts w:eastAsia="Cambria" w:cs="Helvetica"/>
            <w:bCs/>
            <w:szCs w:val="28"/>
          </w:rPr>
          <w:delText>whole yards, the action level in 5</w:delText>
        </w:r>
        <w:r w:rsidR="00ED7BBF" w:rsidDel="007211FB">
          <w:rPr>
            <w:rFonts w:eastAsia="Cambria" w:cs="Helvetica"/>
            <w:bCs/>
            <w:szCs w:val="28"/>
          </w:rPr>
          <w:delText xml:space="preserve">,000 ppm lead.  </w:delText>
        </w:r>
      </w:del>
      <w:del w:id="158" w:author="Ruth Beck" w:date="2013-07-12T11:29:00Z">
        <w:r w:rsidR="00ED7BBF" w:rsidDel="007211FB">
          <w:rPr>
            <w:rFonts w:eastAsia="Cambria" w:cs="Helvetica"/>
            <w:bCs/>
            <w:szCs w:val="28"/>
          </w:rPr>
          <w:delText xml:space="preserve">This corresponds </w:delText>
        </w:r>
        <w:r w:rsidR="00ED7BBF" w:rsidDel="007211FB">
          <w:rPr>
            <w:rFonts w:eastAsia="Cambria" w:cs="Helvetica"/>
            <w:bCs/>
            <w:szCs w:val="28"/>
          </w:rPr>
          <w:delText>to the High Risk Site Classification</w:delText>
        </w:r>
      </w:del>
      <w:ins w:id="159" w:author="mccoa" w:date="2013-07-09T16:29:00Z">
        <w:del w:id="160" w:author="Ruth Beck" w:date="2013-07-12T11:29:00Z">
          <w:r w:rsidR="000159DA" w:rsidDel="007211FB">
            <w:rPr>
              <w:rFonts w:eastAsia="Cambria" w:cs="Helvetica"/>
              <w:bCs/>
              <w:szCs w:val="28"/>
            </w:rPr>
            <w:delText>Upper Cap Concentrations</w:delText>
          </w:r>
        </w:del>
      </w:ins>
      <w:del w:id="161" w:author="Ruth Beck" w:date="2013-07-12T11:29:00Z">
        <w:r w:rsidR="00ED7BBF" w:rsidDel="007211FB">
          <w:rPr>
            <w:rFonts w:eastAsia="Cambria" w:cs="Helvetica"/>
            <w:bCs/>
            <w:szCs w:val="28"/>
          </w:rPr>
          <w:delText xml:space="preserve"> in Protocol 11 of the BC Ministry of Environment, Contaminated Sites Regulation.</w:delText>
        </w:r>
      </w:del>
    </w:p>
    <w:p w:rsidR="00033D66" w:rsidRPr="007211FB" w:rsidDel="007211FB" w:rsidRDefault="00033D66" w:rsidP="00033D66">
      <w:pPr>
        <w:pStyle w:val="ListParagraph"/>
        <w:widowControl w:val="0"/>
        <w:numPr>
          <w:ilvl w:val="0"/>
          <w:numId w:val="12"/>
        </w:numPr>
        <w:autoSpaceDE w:val="0"/>
        <w:autoSpaceDN w:val="0"/>
        <w:adjustRightInd w:val="0"/>
        <w:spacing w:after="400"/>
        <w:rPr>
          <w:del w:id="162" w:author="Ruth Beck" w:date="2013-07-12T11:33:00Z"/>
          <w:rFonts w:eastAsia="Cambria" w:cs="Helvetica"/>
          <w:bCs/>
          <w:szCs w:val="28"/>
          <w:rPrChange w:id="163" w:author="Ruth Beck" w:date="2013-07-12T11:29:00Z">
            <w:rPr>
              <w:del w:id="164" w:author="Ruth Beck" w:date="2013-07-12T11:33:00Z"/>
            </w:rPr>
          </w:rPrChange>
        </w:rPr>
        <w:pPrChange w:id="165" w:author="Ruth Beck" w:date="2013-07-12T11:29:00Z">
          <w:pPr>
            <w:pStyle w:val="ListParagraph"/>
            <w:numPr>
              <w:numId w:val="12"/>
            </w:numPr>
            <w:ind w:left="1080" w:hanging="360"/>
          </w:pPr>
        </w:pPrChange>
      </w:pPr>
      <w:del w:id="166" w:author="Ruth Beck" w:date="2013-07-12T11:33:00Z">
        <w:r w:rsidRPr="007211FB" w:rsidDel="007211FB">
          <w:rPr>
            <w:rFonts w:eastAsia="Cambria" w:cs="Helvetica"/>
            <w:bCs/>
            <w:szCs w:val="28"/>
            <w:rPrChange w:id="167" w:author="Ruth Beck" w:date="2013-07-12T11:29:00Z">
              <w:rPr>
                <w:rFonts w:eastAsia="Cambria" w:cs="Helvetica"/>
                <w:bCs/>
                <w:szCs w:val="28"/>
              </w:rPr>
            </w:rPrChange>
          </w:rPr>
          <w:delText xml:space="preserve">for yards </w:delText>
        </w:r>
      </w:del>
      <w:del w:id="168" w:author="Ruth Beck" w:date="2013-07-12T11:21:00Z">
        <w:r w:rsidRPr="007211FB" w:rsidDel="008047F7">
          <w:rPr>
            <w:rFonts w:eastAsia="Cambria" w:cs="Helvetica"/>
            <w:bCs/>
            <w:szCs w:val="28"/>
            <w:rPrChange w:id="169" w:author="Ruth Beck" w:date="2013-07-12T11:29:00Z">
              <w:rPr>
                <w:rFonts w:eastAsia="Cambria" w:cs="Helvetica"/>
                <w:bCs/>
                <w:szCs w:val="28"/>
              </w:rPr>
            </w:rPrChange>
          </w:rPr>
          <w:delText xml:space="preserve">where expectant families or children age 3 and under are present, </w:delText>
        </w:r>
        <w:r w:rsidR="009A33D8" w:rsidRPr="007211FB" w:rsidDel="008047F7">
          <w:rPr>
            <w:rFonts w:eastAsia="Cambria" w:cs="Helvetica"/>
            <w:bCs/>
            <w:szCs w:val="28"/>
            <w:rPrChange w:id="170" w:author="Ruth Beck" w:date="2013-07-12T11:29:00Z">
              <w:rPr>
                <w:rFonts w:eastAsia="Cambria" w:cs="Helvetica"/>
                <w:bCs/>
                <w:szCs w:val="28"/>
              </w:rPr>
            </w:rPrChange>
          </w:rPr>
          <w:delText>remediation is determined on a case-by-case basis to</w:delText>
        </w:r>
        <w:r w:rsidRPr="007211FB" w:rsidDel="008047F7">
          <w:rPr>
            <w:rFonts w:eastAsia="Cambria" w:cs="Helvetica"/>
            <w:bCs/>
            <w:szCs w:val="28"/>
            <w:rPrChange w:id="171" w:author="Ruth Beck" w:date="2013-07-12T11:29:00Z">
              <w:rPr>
                <w:rFonts w:eastAsia="Cambria" w:cs="Helvetica"/>
                <w:bCs/>
                <w:szCs w:val="28"/>
              </w:rPr>
            </w:rPrChange>
          </w:rPr>
          <w:delText xml:space="preserve"> address </w:delText>
        </w:r>
        <w:r w:rsidR="009A33D8" w:rsidRPr="007211FB" w:rsidDel="008047F7">
          <w:rPr>
            <w:rFonts w:eastAsia="Cambria" w:cs="Helvetica"/>
            <w:bCs/>
            <w:szCs w:val="28"/>
            <w:rPrChange w:id="172" w:author="Ruth Beck" w:date="2013-07-12T11:29:00Z">
              <w:rPr>
                <w:rFonts w:eastAsia="Cambria" w:cs="Helvetica"/>
                <w:bCs/>
                <w:szCs w:val="28"/>
              </w:rPr>
            </w:rPrChange>
          </w:rPr>
          <w:delText xml:space="preserve">potential </w:delText>
        </w:r>
        <w:r w:rsidRPr="007211FB" w:rsidDel="008047F7">
          <w:rPr>
            <w:rFonts w:eastAsia="Cambria" w:cs="Helvetica"/>
            <w:bCs/>
            <w:szCs w:val="28"/>
            <w:rPrChange w:id="173" w:author="Ruth Beck" w:date="2013-07-12T11:29:00Z">
              <w:rPr>
                <w:rFonts w:eastAsia="Cambria" w:cs="Helvetica"/>
                <w:bCs/>
                <w:szCs w:val="28"/>
              </w:rPr>
            </w:rPrChange>
          </w:rPr>
          <w:delText>risks</w:delText>
        </w:r>
        <w:r w:rsidR="009A33D8" w:rsidRPr="007211FB" w:rsidDel="008047F7">
          <w:rPr>
            <w:rFonts w:eastAsia="Cambria" w:cs="Helvetica"/>
            <w:bCs/>
            <w:szCs w:val="28"/>
            <w:rPrChange w:id="174" w:author="Ruth Beck" w:date="2013-07-12T11:29:00Z">
              <w:rPr>
                <w:rFonts w:eastAsia="Cambria" w:cs="Helvetica"/>
                <w:bCs/>
                <w:szCs w:val="28"/>
              </w:rPr>
            </w:rPrChange>
          </w:rPr>
          <w:delText xml:space="preserve"> from exposure to bare soil (even at le</w:delText>
        </w:r>
        <w:r w:rsidR="002C1A43" w:rsidRPr="007211FB" w:rsidDel="008047F7">
          <w:rPr>
            <w:rFonts w:eastAsia="Cambria" w:cs="Helvetica"/>
            <w:bCs/>
            <w:szCs w:val="28"/>
            <w:rPrChange w:id="175" w:author="Ruth Beck" w:date="2013-07-12T11:29:00Z">
              <w:rPr>
                <w:rFonts w:eastAsia="Cambria" w:cs="Helvetica"/>
                <w:bCs/>
                <w:szCs w:val="28"/>
              </w:rPr>
            </w:rPrChange>
          </w:rPr>
          <w:delText>vels below the established action levels).</w:delText>
        </w:r>
      </w:del>
    </w:p>
    <w:p w:rsidR="00033D66" w:rsidRPr="007211FB" w:rsidRDefault="00033D66" w:rsidP="00033D66">
      <w:pPr>
        <w:pStyle w:val="ListParagraph"/>
        <w:ind w:left="360"/>
        <w:rPr>
          <w:rFonts w:eastAsia="Cambria" w:cs="Helvetica"/>
          <w:bCs/>
          <w:szCs w:val="28"/>
          <w:rPrChange w:id="176" w:author="Ruth Beck" w:date="2013-07-12T11:29:00Z">
            <w:rPr/>
          </w:rPrChange>
        </w:rPr>
      </w:pPr>
    </w:p>
    <w:p w:rsidR="00D27A86" w:rsidDel="003E0E71" w:rsidRDefault="00D27A86" w:rsidP="00D27A86">
      <w:pPr>
        <w:pStyle w:val="ListParagraph"/>
        <w:ind w:left="0"/>
        <w:rPr>
          <w:del w:id="177" w:author="Ruth Beck" w:date="2013-07-12T11:40:00Z"/>
        </w:rPr>
      </w:pPr>
      <w:r w:rsidRPr="007211FB">
        <w:rPr>
          <w:rFonts w:eastAsia="Cambria" w:cs="Helvetica"/>
          <w:bCs/>
          <w:szCs w:val="28"/>
          <w:rPrChange w:id="178" w:author="Ruth Beck" w:date="2013-07-12T11:29:00Z">
            <w:rPr/>
          </w:rPrChange>
        </w:rPr>
        <w:t xml:space="preserve">Properties are prioritized for remediation </w:t>
      </w:r>
      <w:ins w:id="179" w:author="Ruth Beck" w:date="2013-07-12T12:15:00Z">
        <w:r w:rsidR="00C76D39">
          <w:rPr>
            <w:rFonts w:eastAsia="Cambria" w:cs="Helvetica"/>
            <w:bCs/>
            <w:szCs w:val="28"/>
          </w:rPr>
          <w:t xml:space="preserve">and yard improvement work </w:t>
        </w:r>
      </w:ins>
      <w:r w:rsidRPr="007211FB">
        <w:rPr>
          <w:rFonts w:eastAsia="Cambria" w:cs="Helvetica"/>
          <w:bCs/>
          <w:szCs w:val="28"/>
          <w:rPrChange w:id="180" w:author="Ruth Beck" w:date="2013-07-12T11:29:00Z">
            <w:rPr/>
          </w:rPrChange>
        </w:rPr>
        <w:t>to preven</w:t>
      </w:r>
      <w:r>
        <w:t>t or minimize health risks.</w:t>
      </w:r>
      <w:r w:rsidR="00700F0A">
        <w:t xml:space="preserve"> </w:t>
      </w:r>
      <w:del w:id="181" w:author="Ruth Beck" w:date="2013-07-12T11:37:00Z">
        <w:r w:rsidR="005B5631" w:rsidRPr="005B5631" w:rsidDel="007211FB">
          <w:rPr>
            <w:highlight w:val="yellow"/>
          </w:rPr>
          <w:delText>(Why do we only have action levels for lead?</w:delText>
        </w:r>
        <w:r w:rsidR="005B5631" w:rsidDel="007211FB">
          <w:rPr>
            <w:highlight w:val="yellow"/>
          </w:rPr>
          <w:delText xml:space="preserve">  What did the HHRA determine?</w:delText>
        </w:r>
        <w:r w:rsidR="005B5631" w:rsidRPr="005B5631" w:rsidDel="007211FB">
          <w:rPr>
            <w:highlight w:val="yellow"/>
          </w:rPr>
          <w:delText>)</w:delText>
        </w:r>
        <w:r w:rsidR="0058712D" w:rsidDel="007211FB">
          <w:delText xml:space="preserve">  </w:delText>
        </w:r>
      </w:del>
      <w:r w:rsidR="00700F0A">
        <w:t>If soil is well covered</w:t>
      </w:r>
      <w:ins w:id="182" w:author="Ruth Beck" w:date="2013-07-12T11:37:00Z">
        <w:r w:rsidR="007211FB">
          <w:t xml:space="preserve"> with grass or a similar barrier</w:t>
        </w:r>
      </w:ins>
      <w:r w:rsidR="00700F0A">
        <w:t xml:space="preserve">, the risks are negligible.  Health risks come from exposure to bare soil and the main health risks are to young children. </w:t>
      </w:r>
      <w:del w:id="183" w:author="Ruth Beck" w:date="2013-07-12T11:40:00Z">
        <w:r w:rsidR="00700F0A" w:rsidRPr="00700F0A" w:rsidDel="003E0E71">
          <w:rPr>
            <w:highlight w:val="yellow"/>
          </w:rPr>
          <w:delText>(Is there a good reference?)</w:delText>
        </w:r>
      </w:del>
    </w:p>
    <w:p w:rsidR="00D27A86" w:rsidRDefault="00D27A86" w:rsidP="00D27A86">
      <w:pPr>
        <w:pStyle w:val="ListParagraph"/>
        <w:numPr>
          <w:ins w:id="184" w:author="Ruth Beck" w:date="2013-07-12T11:40:00Z"/>
        </w:numPr>
        <w:ind w:left="0"/>
        <w:rPr>
          <w:ins w:id="185" w:author="Ruth Beck" w:date="2013-07-12T11:40:00Z"/>
        </w:rPr>
      </w:pPr>
    </w:p>
    <w:p w:rsidR="003E0E71" w:rsidRDefault="003E0E71" w:rsidP="00D27A86">
      <w:pPr>
        <w:pStyle w:val="ListParagraph"/>
        <w:ind w:left="0"/>
      </w:pPr>
    </w:p>
    <w:p w:rsidR="003E0E71" w:rsidRDefault="00C76D39" w:rsidP="00D27A86">
      <w:pPr>
        <w:pStyle w:val="ListParagraph"/>
        <w:ind w:left="0"/>
        <w:rPr>
          <w:ins w:id="186" w:author="Ruth Beck" w:date="2013-07-12T11:43:00Z"/>
        </w:rPr>
      </w:pPr>
      <w:ins w:id="187" w:author="Ruth Beck" w:date="2013-07-12T12:15:00Z">
        <w:r>
          <w:t>P</w:t>
        </w:r>
      </w:ins>
      <w:ins w:id="188" w:author="Ruth Beck" w:date="2013-07-12T11:43:00Z">
        <w:r w:rsidR="003E0E71">
          <w:t xml:space="preserve">riorities are determined </w:t>
        </w:r>
      </w:ins>
      <w:ins w:id="189" w:author="Ruth Beck" w:date="2013-07-12T11:50:00Z">
        <w:r w:rsidR="005D2B2A">
          <w:t xml:space="preserve">based on </w:t>
        </w:r>
      </w:ins>
      <w:ins w:id="190" w:author="Ruth Beck" w:date="2013-07-12T12:16:00Z">
        <w:r>
          <w:t>soil lead concentrations</w:t>
        </w:r>
      </w:ins>
      <w:ins w:id="191" w:author="Ruth Beck" w:date="2013-07-12T11:50:00Z">
        <w:r w:rsidR="005D2B2A">
          <w:t xml:space="preserve"> </w:t>
        </w:r>
      </w:ins>
      <w:ins w:id="192" w:author="Ruth Beck" w:date="2013-07-12T11:43:00Z">
        <w:r w:rsidR="003E0E71">
          <w:t>in con</w:t>
        </w:r>
      </w:ins>
      <w:ins w:id="193" w:author="Ruth Beck" w:date="2013-07-12T11:51:00Z">
        <w:r w:rsidR="005D2B2A">
          <w:t>junction with</w:t>
        </w:r>
      </w:ins>
      <w:ins w:id="194" w:author="Ruth Beck" w:date="2013-07-12T11:43:00Z">
        <w:r w:rsidR="003E0E71">
          <w:t xml:space="preserve"> the following factors:</w:t>
        </w:r>
      </w:ins>
    </w:p>
    <w:p w:rsidR="003E0E71" w:rsidRDefault="003E0E71" w:rsidP="00D27A86">
      <w:pPr>
        <w:pStyle w:val="ListParagraph"/>
        <w:numPr>
          <w:ins w:id="195" w:author="Ruth Beck" w:date="2013-07-12T11:43:00Z"/>
        </w:numPr>
        <w:ind w:left="0"/>
        <w:rPr>
          <w:ins w:id="196" w:author="Ruth Beck" w:date="2013-07-12T11:43:00Z"/>
        </w:rPr>
      </w:pPr>
    </w:p>
    <w:p w:rsidR="003E0E71" w:rsidRDefault="00D27A86" w:rsidP="003E0E71">
      <w:pPr>
        <w:pStyle w:val="ListParagraph"/>
        <w:numPr>
          <w:ilvl w:val="0"/>
          <w:numId w:val="12"/>
          <w:ins w:id="197" w:author="Unknown"/>
        </w:numPr>
        <w:rPr>
          <w:ins w:id="198" w:author="Ruth Beck" w:date="2013-07-12T11:51:00Z"/>
        </w:rPr>
      </w:pPr>
      <w:del w:id="199" w:author="Ruth Beck" w:date="2013-07-12T11:43:00Z">
        <w:r w:rsidDel="003E0E71">
          <w:delText xml:space="preserve">Top priority is </w:delText>
        </w:r>
      </w:del>
      <w:r>
        <w:t>properties with expectant families or families with children under age 3.  This includes family homes, daycares and homes of extended family and other caregivers where children spend a significant amount of time</w:t>
      </w:r>
      <w:ins w:id="200" w:author="Ruth Beck" w:date="2013-07-12T11:44:00Z">
        <w:r w:rsidR="003E0E71">
          <w:t>;</w:t>
        </w:r>
      </w:ins>
      <w:del w:id="201" w:author="Ruth Beck" w:date="2013-07-12T11:44:00Z">
        <w:r w:rsidDel="003E0E71">
          <w:delText>.</w:delText>
        </w:r>
      </w:del>
    </w:p>
    <w:p w:rsidR="003E0E71" w:rsidRDefault="003E0E71" w:rsidP="003E0E71">
      <w:pPr>
        <w:pStyle w:val="ListParagraph"/>
        <w:numPr>
          <w:ilvl w:val="0"/>
          <w:numId w:val="12"/>
          <w:ins w:id="202" w:author="Unknown"/>
        </w:numPr>
        <w:rPr>
          <w:ins w:id="203" w:author="Ruth Beck" w:date="2013-07-12T11:44:00Z"/>
        </w:rPr>
      </w:pPr>
      <w:ins w:id="204" w:author="Ruth Beck" w:date="2013-07-12T11:44:00Z">
        <w:r>
          <w:t>gardening season for people preparing their vegetable garden to grow food;</w:t>
        </w:r>
      </w:ins>
    </w:p>
    <w:p w:rsidR="003E0E71" w:rsidRDefault="003E0E71" w:rsidP="003E0E71">
      <w:pPr>
        <w:pStyle w:val="ListParagraph"/>
        <w:numPr>
          <w:ilvl w:val="0"/>
          <w:numId w:val="12"/>
          <w:ins w:id="205" w:author="Unknown"/>
        </w:numPr>
        <w:rPr>
          <w:ins w:id="206" w:author="Ruth Beck" w:date="2013-07-12T11:45:00Z"/>
        </w:rPr>
      </w:pPr>
      <w:ins w:id="207" w:author="Ruth Beck" w:date="2013-07-12T11:45:00Z">
        <w:r>
          <w:t xml:space="preserve">remediation logistics for </w:t>
        </w:r>
      </w:ins>
      <w:ins w:id="208" w:author="Ruth Beck" w:date="2013-07-12T11:49:00Z">
        <w:r w:rsidR="005D2B2A">
          <w:t xml:space="preserve">the </w:t>
        </w:r>
      </w:ins>
      <w:ins w:id="209" w:author="Ruth Beck" w:date="2013-07-12T11:45:00Z">
        <w:r>
          <w:t xml:space="preserve">contractor (e.g. </w:t>
        </w:r>
      </w:ins>
      <w:ins w:id="210" w:author="Ruth Beck" w:date="2013-07-12T11:46:00Z">
        <w:r>
          <w:t>proximity to other remediation work</w:t>
        </w:r>
      </w:ins>
      <w:ins w:id="211" w:author="Ruth Beck" w:date="2013-07-12T11:45:00Z">
        <w:r>
          <w:t>) and</w:t>
        </w:r>
      </w:ins>
      <w:ins w:id="212" w:author="Ruth Beck" w:date="2013-07-12T11:49:00Z">
        <w:r w:rsidR="005D2B2A">
          <w:t>/or</w:t>
        </w:r>
      </w:ins>
      <w:ins w:id="213" w:author="Ruth Beck" w:date="2013-07-12T11:45:00Z">
        <w:r>
          <w:t xml:space="preserve"> property owner</w:t>
        </w:r>
      </w:ins>
      <w:ins w:id="214" w:author="Ruth Beck" w:date="2013-07-12T11:49:00Z">
        <w:r w:rsidR="005D2B2A">
          <w:t>/tenant</w:t>
        </w:r>
      </w:ins>
      <w:ins w:id="215" w:author="Ruth Beck" w:date="2013-07-12T11:45:00Z">
        <w:r>
          <w:t xml:space="preserve"> (e.g. preference, availability</w:t>
        </w:r>
      </w:ins>
      <w:ins w:id="216" w:author="Ruth Beck" w:date="2013-07-12T11:46:00Z">
        <w:r>
          <w:t xml:space="preserve"> etc.)</w:t>
        </w:r>
      </w:ins>
      <w:ins w:id="217" w:author="Ruth Beck" w:date="2013-07-12T11:45:00Z">
        <w:r>
          <w:t>;</w:t>
        </w:r>
      </w:ins>
    </w:p>
    <w:p w:rsidR="003E0E71" w:rsidRDefault="003E0E71" w:rsidP="003E0E71">
      <w:pPr>
        <w:pStyle w:val="ListParagraph"/>
        <w:numPr>
          <w:ilvl w:val="0"/>
          <w:numId w:val="12"/>
          <w:ins w:id="218" w:author="Unknown"/>
        </w:numPr>
        <w:rPr>
          <w:ins w:id="219" w:author="Ruth Beck" w:date="2013-07-12T11:45:00Z"/>
        </w:rPr>
      </w:pPr>
      <w:ins w:id="220" w:author="Ruth Beck" w:date="2013-07-12T11:47:00Z">
        <w:r>
          <w:t xml:space="preserve">inclement </w:t>
        </w:r>
      </w:ins>
      <w:ins w:id="221" w:author="Ruth Beck" w:date="2013-07-12T11:45:00Z">
        <w:r>
          <w:t>weather</w:t>
        </w:r>
      </w:ins>
      <w:ins w:id="222" w:author="Ruth Beck" w:date="2013-07-12T11:46:00Z">
        <w:r>
          <w:t xml:space="preserve"> (e.g. </w:t>
        </w:r>
      </w:ins>
      <w:ins w:id="223" w:author="Ruth Beck" w:date="2013-07-12T11:47:00Z">
        <w:r>
          <w:t xml:space="preserve">too wet </w:t>
        </w:r>
      </w:ins>
      <w:ins w:id="224" w:author="Ruth Beck" w:date="2013-07-12T11:48:00Z">
        <w:r>
          <w:t>or</w:t>
        </w:r>
      </w:ins>
      <w:ins w:id="225" w:author="Ruth Beck" w:date="2013-07-12T11:47:00Z">
        <w:r>
          <w:t xml:space="preserve"> potentially extremely </w:t>
        </w:r>
      </w:ins>
      <w:ins w:id="226" w:author="Ruth Beck" w:date="2013-07-12T11:46:00Z">
        <w:r>
          <w:t>hot</w:t>
        </w:r>
      </w:ins>
      <w:ins w:id="227" w:author="Ruth Beck" w:date="2013-07-12T11:48:00Z">
        <w:r>
          <w:t>,</w:t>
        </w:r>
      </w:ins>
      <w:ins w:id="228" w:author="Ruth Beck" w:date="2013-07-12T11:46:00Z">
        <w:r>
          <w:t xml:space="preserve"> </w:t>
        </w:r>
      </w:ins>
      <w:ins w:id="229" w:author="Ruth Beck" w:date="2013-07-12T11:47:00Z">
        <w:r>
          <w:t>dry</w:t>
        </w:r>
      </w:ins>
      <w:ins w:id="230" w:author="Ruth Beck" w:date="2013-07-12T11:46:00Z">
        <w:r>
          <w:t xml:space="preserve"> </w:t>
        </w:r>
      </w:ins>
      <w:ins w:id="231" w:author="Ruth Beck" w:date="2013-07-12T11:48:00Z">
        <w:r>
          <w:t>&amp; dusty)</w:t>
        </w:r>
      </w:ins>
      <w:ins w:id="232" w:author="Ruth Beck" w:date="2013-07-12T11:45:00Z">
        <w:r>
          <w:t>;</w:t>
        </w:r>
      </w:ins>
    </w:p>
    <w:p w:rsidR="005D2B2A" w:rsidRDefault="003E0E71" w:rsidP="003E0E71">
      <w:pPr>
        <w:pStyle w:val="ListParagraph"/>
        <w:numPr>
          <w:ilvl w:val="0"/>
          <w:numId w:val="12"/>
          <w:ins w:id="233" w:author="Unknown"/>
        </w:numPr>
        <w:rPr>
          <w:ins w:id="234" w:author="Ruth Beck" w:date="2013-07-12T11:49:00Z"/>
        </w:rPr>
      </w:pPr>
      <w:ins w:id="235" w:author="Ruth Beck" w:date="2013-07-12T11:48:00Z">
        <w:r>
          <w:t>worker health and safety</w:t>
        </w:r>
      </w:ins>
      <w:ins w:id="236" w:author="Ruth Beck" w:date="2013-07-12T11:51:00Z">
        <w:r w:rsidR="005D2B2A">
          <w:t>;</w:t>
        </w:r>
      </w:ins>
      <w:ins w:id="237" w:author="Ruth Beck" w:date="2013-07-12T11:48:00Z">
        <w:r>
          <w:t xml:space="preserve"> </w:t>
        </w:r>
      </w:ins>
    </w:p>
    <w:p w:rsidR="00D27A86" w:rsidDel="003E0E71" w:rsidRDefault="005D2B2A" w:rsidP="003E0E71">
      <w:pPr>
        <w:pStyle w:val="ListParagraph"/>
        <w:numPr>
          <w:ilvl w:val="0"/>
          <w:numId w:val="12"/>
          <w:ins w:id="238" w:author="Ruth Beck" w:date="2013-07-12T11:49:00Z"/>
        </w:numPr>
        <w:rPr>
          <w:del w:id="239" w:author="Ruth Beck" w:date="2013-07-12T11:44:00Z"/>
        </w:rPr>
        <w:pPrChange w:id="240" w:author="Ruth Beck" w:date="2013-07-12T11:44:00Z">
          <w:pPr>
            <w:pStyle w:val="ListParagraph"/>
            <w:numPr>
              <w:numId w:val="12"/>
            </w:numPr>
            <w:ind w:left="1080" w:hanging="360"/>
          </w:pPr>
        </w:pPrChange>
      </w:pPr>
      <w:ins w:id="241" w:author="Ruth Beck" w:date="2013-07-12T11:51:00Z">
        <w:r>
          <w:t>condition of existing ground cover</w:t>
        </w:r>
      </w:ins>
      <w:del w:id="242" w:author="Ruth Beck" w:date="2013-07-12T11:49:00Z">
        <w:r w:rsidR="00D27A86" w:rsidDel="005D2B2A">
          <w:delText xml:space="preserve">  </w:delText>
        </w:r>
      </w:del>
      <w:del w:id="243" w:author="Ruth Beck" w:date="2013-07-12T11:44:00Z">
        <w:r w:rsidR="00D27A86" w:rsidDel="003E0E71">
          <w:delText>In these situations, remediation is</w:delText>
        </w:r>
        <w:r w:rsidR="002C1A43" w:rsidDel="003E0E71">
          <w:delText xml:space="preserve"> provided:</w:delText>
        </w:r>
      </w:del>
    </w:p>
    <w:p w:rsidR="00D27A86" w:rsidDel="003E0E71" w:rsidRDefault="00D27A86" w:rsidP="003E0E71">
      <w:pPr>
        <w:pStyle w:val="ListParagraph"/>
        <w:numPr>
          <w:ilvl w:val="0"/>
          <w:numId w:val="12"/>
          <w:ins w:id="244" w:author="Unknown"/>
        </w:numPr>
        <w:rPr>
          <w:del w:id="245" w:author="Ruth Beck" w:date="2013-07-12T11:44:00Z"/>
        </w:rPr>
        <w:pPrChange w:id="246" w:author="Ruth Beck" w:date="2013-07-12T11:44:00Z">
          <w:pPr>
            <w:pStyle w:val="ListParagraph"/>
            <w:ind w:left="0"/>
          </w:pPr>
        </w:pPrChange>
      </w:pPr>
    </w:p>
    <w:p w:rsidR="00D27A86" w:rsidDel="003E0E71" w:rsidRDefault="00D27A86" w:rsidP="003E0E71">
      <w:pPr>
        <w:pStyle w:val="ListParagraph"/>
        <w:numPr>
          <w:ilvl w:val="0"/>
          <w:numId w:val="12"/>
          <w:ins w:id="247" w:author="Unknown"/>
        </w:numPr>
        <w:rPr>
          <w:del w:id="248" w:author="Ruth Beck" w:date="2013-07-12T11:44:00Z"/>
        </w:rPr>
        <w:pPrChange w:id="249" w:author="Ruth Beck" w:date="2013-07-12T11:44:00Z">
          <w:pPr>
            <w:pStyle w:val="ListParagraph"/>
            <w:numPr>
              <w:numId w:val="13"/>
            </w:numPr>
            <w:ind w:left="1440" w:hanging="360"/>
          </w:pPr>
        </w:pPrChange>
      </w:pPr>
      <w:del w:id="250" w:author="Ruth Beck" w:date="2013-07-12T11:44:00Z">
        <w:r w:rsidDel="003E0E71">
          <w:delText>if the UCLM is above the whole yard action level, the entire yard will be remediated</w:delText>
        </w:r>
      </w:del>
    </w:p>
    <w:p w:rsidR="00D27A86" w:rsidRDefault="005D2B2A" w:rsidP="003E0E71">
      <w:pPr>
        <w:pStyle w:val="ListParagraph"/>
        <w:numPr>
          <w:ilvl w:val="0"/>
          <w:numId w:val="12"/>
          <w:ins w:id="251" w:author="Unknown"/>
        </w:numPr>
        <w:pPrChange w:id="252" w:author="Ruth Beck" w:date="2013-07-12T11:44:00Z">
          <w:pPr>
            <w:pStyle w:val="ListParagraph"/>
            <w:ind w:left="360"/>
          </w:pPr>
        </w:pPrChange>
      </w:pPr>
      <w:ins w:id="253" w:author="Ruth Beck" w:date="2013-07-12T11:51:00Z">
        <w:r>
          <w:t>.</w:t>
        </w:r>
      </w:ins>
    </w:p>
    <w:p w:rsidR="005D2B2A" w:rsidRDefault="005D2B2A" w:rsidP="002C1A43">
      <w:pPr>
        <w:widowControl w:val="0"/>
        <w:numPr>
          <w:ins w:id="254" w:author="Ruth Beck" w:date="2013-07-12T11:52:00Z"/>
        </w:numPr>
        <w:autoSpaceDE w:val="0"/>
        <w:autoSpaceDN w:val="0"/>
        <w:adjustRightInd w:val="0"/>
        <w:spacing w:after="400"/>
        <w:rPr>
          <w:ins w:id="255" w:author="Ruth Beck" w:date="2013-07-12T11:52:00Z"/>
        </w:rPr>
      </w:pPr>
    </w:p>
    <w:p w:rsidR="00033D66" w:rsidDel="008047F7" w:rsidRDefault="00D27A86" w:rsidP="005D2B2A">
      <w:pPr>
        <w:pStyle w:val="ListParagraph"/>
        <w:ind w:left="360"/>
        <w:rPr>
          <w:del w:id="256" w:author="Ruth Beck" w:date="2013-07-12T11:26:00Z"/>
        </w:rPr>
        <w:pPrChange w:id="257" w:author="Ruth Beck" w:date="2013-07-12T11:51:00Z">
          <w:pPr>
            <w:pStyle w:val="ListParagraph"/>
            <w:ind w:left="0"/>
          </w:pPr>
        </w:pPrChange>
      </w:pPr>
      <w:del w:id="258" w:author="Ruth Beck" w:date="2013-07-12T11:44:00Z">
        <w:r w:rsidDel="003E0E71">
          <w:delText>if the UCLM is be</w:delText>
        </w:r>
        <w:r w:rsidR="002C1A43" w:rsidDel="003E0E71">
          <w:delText>low</w:delText>
        </w:r>
        <w:r w:rsidDel="003E0E71">
          <w:delText xml:space="preserve"> 5,000 ppm lead, partial remediation is </w:delText>
        </w:r>
        <w:r w:rsidR="00F71E32" w:rsidDel="003E0E71">
          <w:delText>provide</w:delText>
        </w:r>
        <w:r w:rsidDel="003E0E71">
          <w:delText>d case</w:delText>
        </w:r>
        <w:r w:rsidR="00F71E32" w:rsidDel="003E0E71">
          <w:delText>-</w:delText>
        </w:r>
        <w:r w:rsidDel="003E0E71">
          <w:delText>by</w:delText>
        </w:r>
        <w:r w:rsidR="00F71E32" w:rsidDel="003E0E71">
          <w:delText>-</w:delText>
        </w:r>
        <w:r w:rsidDel="003E0E71">
          <w:delText xml:space="preserve">case to minimize risks from exposure to bare soil on the property.  </w:delText>
        </w:r>
      </w:del>
      <w:del w:id="259" w:author="Ruth Beck" w:date="2013-07-12T11:26:00Z">
        <w:r w:rsidR="00F71E32" w:rsidDel="008047F7">
          <w:delText>In these situations, the remediation plan is determined b</w:delText>
        </w:r>
        <w:r w:rsidDel="008047F7">
          <w:delText xml:space="preserve">ased on the soil assessment results </w:delText>
        </w:r>
        <w:r w:rsidR="00F71E32" w:rsidDel="008047F7">
          <w:delText xml:space="preserve">in conjunction with a </w:delText>
        </w:r>
        <w:r w:rsidDel="008047F7">
          <w:delText>visual assessment of ground condition</w:delText>
        </w:r>
        <w:r w:rsidR="00F71E32" w:rsidDel="008047F7">
          <w:delText>s</w:delText>
        </w:r>
        <w:r w:rsidDel="008047F7">
          <w:delText xml:space="preserve"> and </w:delText>
        </w:r>
        <w:r w:rsidR="00F71E32" w:rsidDel="008047F7">
          <w:delText xml:space="preserve">land </w:delText>
        </w:r>
        <w:r w:rsidDel="008047F7">
          <w:delText xml:space="preserve">use.  </w:delText>
        </w:r>
        <w:r w:rsidR="00F71E32" w:rsidDel="008047F7">
          <w:delText xml:space="preserve">This includes areas of </w:delText>
        </w:r>
        <w:r w:rsidDel="008047F7">
          <w:delText>poor ground cover or bare ground in drip zones, play areas, parking</w:delText>
        </w:r>
        <w:r w:rsidR="00F71E32" w:rsidDel="008047F7">
          <w:delText xml:space="preserve"> areas</w:delText>
        </w:r>
        <w:r w:rsidDel="008047F7">
          <w:delText xml:space="preserve">, pathways, </w:delText>
        </w:r>
        <w:r w:rsidR="00F71E32" w:rsidDel="008047F7">
          <w:delText xml:space="preserve">patios, </w:delText>
        </w:r>
        <w:r w:rsidDel="008047F7">
          <w:delText>as well as vegetable and flower gardens.</w:delText>
        </w:r>
        <w:r w:rsidR="002C1A43" w:rsidDel="008047F7">
          <w:delText xml:space="preserve"> </w:delText>
        </w:r>
        <w:r w:rsidR="00033D66" w:rsidDel="008047F7">
          <w:delText xml:space="preserve">In these cases, the remediation typically consists of removing </w:delText>
        </w:r>
        <w:r w:rsidR="002C1A43" w:rsidDel="008047F7">
          <w:delText xml:space="preserve">existing surface </w:delText>
        </w:r>
        <w:r w:rsidR="00033D66" w:rsidDel="008047F7">
          <w:delText>soil and ground cover and replacing it with better ground cover.  The objective is to prevent young children’s potential exposure to metals in the soil.</w:delText>
        </w:r>
      </w:del>
    </w:p>
    <w:p w:rsidR="002C1A43" w:rsidDel="005D2B2A" w:rsidRDefault="002C1A43" w:rsidP="005D2B2A">
      <w:pPr>
        <w:pStyle w:val="ListParagraph"/>
        <w:widowControl w:val="0"/>
        <w:autoSpaceDE w:val="0"/>
        <w:autoSpaceDN w:val="0"/>
        <w:adjustRightInd w:val="0"/>
        <w:spacing w:after="400"/>
        <w:ind w:left="360"/>
        <w:rPr>
          <w:del w:id="260" w:author="Ruth Beck" w:date="2013-07-12T11:52:00Z"/>
          <w:rFonts w:eastAsia="Cambria" w:cs="Helvetica"/>
          <w:bCs/>
          <w:szCs w:val="28"/>
        </w:rPr>
        <w:pPrChange w:id="261" w:author="Ruth Beck" w:date="2013-07-12T11:51:00Z">
          <w:pPr>
            <w:pStyle w:val="ListParagraph"/>
            <w:widowControl w:val="0"/>
            <w:autoSpaceDE w:val="0"/>
            <w:autoSpaceDN w:val="0"/>
            <w:adjustRightInd w:val="0"/>
            <w:spacing w:after="400"/>
            <w:ind w:left="360"/>
          </w:pPr>
        </w:pPrChange>
      </w:pPr>
    </w:p>
    <w:p w:rsidR="002C1A43" w:rsidDel="005D2B2A" w:rsidRDefault="002C1A43" w:rsidP="002C1A43">
      <w:pPr>
        <w:widowControl w:val="0"/>
        <w:autoSpaceDE w:val="0"/>
        <w:autoSpaceDN w:val="0"/>
        <w:adjustRightInd w:val="0"/>
        <w:spacing w:after="400"/>
        <w:rPr>
          <w:del w:id="262" w:author="Ruth Beck" w:date="2013-07-12T11:52:00Z"/>
          <w:rFonts w:eastAsia="Cambria" w:cs="Helvetica"/>
          <w:bCs/>
          <w:szCs w:val="28"/>
        </w:rPr>
      </w:pPr>
      <w:del w:id="263" w:author="Ruth Beck" w:date="2013-07-12T11:52:00Z">
        <w:r w:rsidRPr="002C1A43" w:rsidDel="005D2B2A">
          <w:rPr>
            <w:rFonts w:eastAsia="Cambria" w:cs="Helvetica"/>
            <w:bCs/>
            <w:szCs w:val="28"/>
          </w:rPr>
          <w:delText xml:space="preserve">Second priority is vegetable gardens requested by Trail and Rivervale residents.  </w:delText>
        </w:r>
        <w:r w:rsidDel="005D2B2A">
          <w:rPr>
            <w:rFonts w:eastAsia="Cambria" w:cs="Helvetica"/>
            <w:bCs/>
            <w:szCs w:val="28"/>
          </w:rPr>
          <w:delText>Vegetable gardens are prioritized in order to prevent ingestio</w:delText>
        </w:r>
        <w:r w:rsidRPr="008047F7" w:rsidDel="005D2B2A">
          <w:rPr>
            <w:rFonts w:eastAsia="Cambria" w:cs="Helvetica"/>
            <w:bCs/>
            <w:szCs w:val="28"/>
            <w:rPrChange w:id="264" w:author="Ruth Beck" w:date="2013-07-12T11:26:00Z">
              <w:rPr>
                <w:rFonts w:eastAsia="Cambria" w:cs="Helvetica"/>
                <w:bCs/>
                <w:szCs w:val="28"/>
              </w:rPr>
            </w:rPrChange>
          </w:rPr>
          <w:delText>n</w:delText>
        </w:r>
        <w:r w:rsidDel="005D2B2A">
          <w:rPr>
            <w:rFonts w:eastAsia="Cambria" w:cs="Helvetica"/>
            <w:bCs/>
            <w:szCs w:val="28"/>
          </w:rPr>
          <w:delText xml:space="preserve"> of metals in produce and bare soil. </w:delText>
        </w:r>
        <w:r w:rsidRPr="002C1A43" w:rsidDel="005D2B2A">
          <w:rPr>
            <w:rFonts w:eastAsia="Cambria" w:cs="Helvetica"/>
            <w:bCs/>
            <w:szCs w:val="28"/>
            <w:highlight w:val="yellow"/>
          </w:rPr>
          <w:delText>(Need HHRA reference.)</w:delText>
        </w:r>
        <w:r w:rsidDel="005D2B2A">
          <w:rPr>
            <w:rFonts w:eastAsia="Cambria" w:cs="Helvetica"/>
            <w:bCs/>
            <w:szCs w:val="28"/>
          </w:rPr>
          <w:delText xml:space="preserve"> </w:delText>
        </w:r>
        <w:r w:rsidRPr="002C1A43" w:rsidDel="005D2B2A">
          <w:rPr>
            <w:rFonts w:eastAsia="Cambria" w:cs="Helvetica"/>
            <w:bCs/>
            <w:szCs w:val="28"/>
          </w:rPr>
          <w:delText xml:space="preserve">Where lead concentrations are above 1,000 ppm, the garden is remediated to a depth of 60 centimeters. </w:delText>
        </w:r>
      </w:del>
    </w:p>
    <w:p w:rsidR="005B5631" w:rsidDel="005D2B2A" w:rsidRDefault="002C1A43" w:rsidP="002C1A43">
      <w:pPr>
        <w:widowControl w:val="0"/>
        <w:autoSpaceDE w:val="0"/>
        <w:autoSpaceDN w:val="0"/>
        <w:adjustRightInd w:val="0"/>
        <w:spacing w:after="400"/>
        <w:rPr>
          <w:del w:id="265" w:author="Ruth Beck" w:date="2013-07-12T11:52:00Z"/>
          <w:rFonts w:eastAsia="Cambria" w:cs="Helvetica"/>
          <w:bCs/>
          <w:szCs w:val="28"/>
        </w:rPr>
      </w:pPr>
      <w:del w:id="266" w:author="Ruth Beck" w:date="2013-07-12T11:52:00Z">
        <w:r w:rsidRPr="002C1A43" w:rsidDel="005D2B2A">
          <w:rPr>
            <w:rFonts w:eastAsia="Cambria" w:cs="Helvetica"/>
            <w:bCs/>
            <w:szCs w:val="28"/>
          </w:rPr>
          <w:delText>Third priority is whole yards.  Where the UCLM for the proper</w:delText>
        </w:r>
        <w:r w:rsidDel="005D2B2A">
          <w:rPr>
            <w:rFonts w:eastAsia="Cambria" w:cs="Helvetica"/>
            <w:bCs/>
            <w:szCs w:val="28"/>
          </w:rPr>
          <w:delText>t</w:delText>
        </w:r>
        <w:r w:rsidRPr="002C1A43" w:rsidDel="005D2B2A">
          <w:rPr>
            <w:rFonts w:eastAsia="Cambria" w:cs="Helvetica"/>
            <w:bCs/>
            <w:szCs w:val="28"/>
          </w:rPr>
          <w:delText xml:space="preserve">y </w:delText>
        </w:r>
        <w:r w:rsidDel="005D2B2A">
          <w:rPr>
            <w:rFonts w:eastAsia="Cambria" w:cs="Helvetica"/>
            <w:bCs/>
            <w:szCs w:val="28"/>
          </w:rPr>
          <w:delText>exceeds</w:delText>
        </w:r>
        <w:r w:rsidRPr="002C1A43" w:rsidDel="005D2B2A">
          <w:rPr>
            <w:rFonts w:eastAsia="Cambria" w:cs="Helvetica"/>
            <w:bCs/>
            <w:szCs w:val="28"/>
          </w:rPr>
          <w:delText xml:space="preserve"> 5,000 </w:delText>
        </w:r>
        <w:r w:rsidR="00ED7BBF" w:rsidDel="005D2B2A">
          <w:rPr>
            <w:rFonts w:eastAsia="Cambria" w:cs="Helvetica"/>
            <w:bCs/>
            <w:szCs w:val="28"/>
          </w:rPr>
          <w:delText>ppm</w:delText>
        </w:r>
        <w:r w:rsidRPr="002C1A43" w:rsidDel="005D2B2A">
          <w:rPr>
            <w:rFonts w:eastAsia="Cambria" w:cs="Helvetica"/>
            <w:bCs/>
            <w:szCs w:val="28"/>
          </w:rPr>
          <w:delText xml:space="preserve"> lead the yard is remediat</w:delText>
        </w:r>
        <w:r w:rsidDel="005D2B2A">
          <w:rPr>
            <w:rFonts w:eastAsia="Cambria" w:cs="Helvetica"/>
            <w:bCs/>
            <w:szCs w:val="28"/>
          </w:rPr>
          <w:delText>ed to a depth of 30 cm. across the property</w:delText>
        </w:r>
        <w:r w:rsidRPr="002C1A43" w:rsidDel="005D2B2A">
          <w:rPr>
            <w:rFonts w:eastAsia="Cambria" w:cs="Helvetica"/>
            <w:bCs/>
            <w:szCs w:val="28"/>
          </w:rPr>
          <w:delText xml:space="preserve">. </w:delText>
        </w:r>
        <w:r w:rsidR="00700F0A" w:rsidDel="005D2B2A">
          <w:rPr>
            <w:rFonts w:eastAsia="Cambria" w:cs="Helvetica"/>
            <w:bCs/>
            <w:szCs w:val="28"/>
          </w:rPr>
          <w:delText xml:space="preserve"> </w:delText>
        </w:r>
      </w:del>
    </w:p>
    <w:p w:rsidR="005B5631" w:rsidDel="00835DB1" w:rsidRDefault="005B5631" w:rsidP="002C1A43">
      <w:pPr>
        <w:widowControl w:val="0"/>
        <w:autoSpaceDE w:val="0"/>
        <w:autoSpaceDN w:val="0"/>
        <w:adjustRightInd w:val="0"/>
        <w:spacing w:after="400"/>
        <w:rPr>
          <w:del w:id="267" w:author="Ruth Beck" w:date="2013-07-12T12:23:00Z"/>
          <w:rFonts w:eastAsia="Cambria" w:cs="Helvetica"/>
          <w:bCs/>
          <w:szCs w:val="28"/>
        </w:rPr>
      </w:pPr>
      <w:del w:id="268" w:author="Ruth Beck" w:date="2013-07-12T12:23:00Z">
        <w:r w:rsidDel="00835DB1">
          <w:rPr>
            <w:rFonts w:eastAsia="Cambria" w:cs="Helvetica"/>
            <w:bCs/>
            <w:szCs w:val="28"/>
          </w:rPr>
          <w:delText>In situations where 1 or more soil assessment results is &gt; 5,000 ppm, the following additional steps take place prior to developing the remediation plan:</w:delText>
        </w:r>
      </w:del>
    </w:p>
    <w:p w:rsidR="005B5631" w:rsidDel="00835DB1" w:rsidRDefault="005B5631" w:rsidP="00C76D39">
      <w:pPr>
        <w:pStyle w:val="IntrinsikBulletStyle"/>
        <w:numPr>
          <w:ins w:id="269" w:author="Ruth Beck" w:date="2013-07-12T12:19:00Z"/>
        </w:numPr>
        <w:rPr>
          <w:del w:id="270" w:author="Ruth Beck" w:date="2013-07-12T12:23:00Z"/>
          <w:rFonts w:eastAsia="Cambria"/>
        </w:rPr>
        <w:pPrChange w:id="271" w:author="Ruth Beck" w:date="2013-07-12T12:19:00Z">
          <w:pPr>
            <w:pStyle w:val="ListParagraph"/>
            <w:widowControl w:val="0"/>
            <w:autoSpaceDE w:val="0"/>
            <w:autoSpaceDN w:val="0"/>
            <w:adjustRightInd w:val="0"/>
            <w:spacing w:after="400"/>
            <w:ind w:left="360"/>
          </w:pPr>
        </w:pPrChange>
      </w:pPr>
      <w:del w:id="272" w:author="Ruth Beck" w:date="2013-07-12T12:23:00Z">
        <w:r w:rsidDel="00835DB1">
          <w:rPr>
            <w:rFonts w:eastAsia="Cambria"/>
          </w:rPr>
          <w:delText>develop a map of lead concentrations in soil</w:delText>
        </w:r>
        <w:r w:rsidR="00C8726A" w:rsidDel="00835DB1">
          <w:rPr>
            <w:rFonts w:eastAsia="Cambria"/>
          </w:rPr>
          <w:delText xml:space="preserve"> to determine the area of soil that exceeds the High Risk Site Classification </w:delText>
        </w:r>
        <w:r w:rsidR="00ED7BBF" w:rsidDel="00835DB1">
          <w:rPr>
            <w:rFonts w:eastAsia="Cambria"/>
          </w:rPr>
          <w:delText xml:space="preserve">in </w:delText>
        </w:r>
        <w:r w:rsidR="00C8726A" w:rsidDel="00835DB1">
          <w:rPr>
            <w:rFonts w:eastAsia="Cambria"/>
          </w:rPr>
          <w:delText>Protocol 1</w:delText>
        </w:r>
        <w:r w:rsidR="00ED7BBF" w:rsidDel="00835DB1">
          <w:rPr>
            <w:rFonts w:eastAsia="Cambria"/>
          </w:rPr>
          <w:delText>1</w:delText>
        </w:r>
        <w:r w:rsidR="00C8726A" w:rsidDel="00835DB1">
          <w:rPr>
            <w:rFonts w:eastAsia="Cambria"/>
          </w:rPr>
          <w:delText xml:space="preserve"> of the BC Ministry of Environment’s Contaminated Sites Regulation</w:delText>
        </w:r>
        <w:r w:rsidDel="00835DB1">
          <w:rPr>
            <w:rFonts w:eastAsia="Cambria"/>
          </w:rPr>
          <w:delText>;</w:delText>
        </w:r>
      </w:del>
    </w:p>
    <w:p w:rsidR="005B5631" w:rsidRDefault="005B5631" w:rsidP="00C76D39">
      <w:pPr>
        <w:pStyle w:val="IntrinsikBulletStyle"/>
        <w:numPr>
          <w:ins w:id="273" w:author="Ruth Beck" w:date="2013-07-12T12:19:00Z"/>
        </w:numPr>
        <w:rPr>
          <w:rFonts w:eastAsia="Cambria"/>
        </w:rPr>
        <w:pPrChange w:id="274" w:author="Ruth Beck" w:date="2013-07-12T12:19:00Z">
          <w:pPr>
            <w:pStyle w:val="ListParagraph"/>
            <w:widowControl w:val="0"/>
            <w:autoSpaceDE w:val="0"/>
            <w:autoSpaceDN w:val="0"/>
            <w:adjustRightInd w:val="0"/>
            <w:spacing w:after="400"/>
            <w:ind w:left="360"/>
          </w:pPr>
        </w:pPrChange>
      </w:pPr>
      <w:r>
        <w:rPr>
          <w:rFonts w:eastAsia="Cambria"/>
        </w:rPr>
        <w:t>run additional soil analysis to determine levels of leachable metals for soil disposal</w:t>
      </w:r>
    </w:p>
    <w:p w:rsidR="00C06D83" w:rsidRDefault="00C06D83"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involves:</w:t>
      </w:r>
    </w:p>
    <w:p w:rsidR="00C75810" w:rsidRDefault="00C75810" w:rsidP="00C76D39">
      <w:pPr>
        <w:pStyle w:val="IntrinsikBulletStyle"/>
        <w:numPr>
          <w:ins w:id="275" w:author="Ruth Beck" w:date="2013-07-12T12:19:00Z"/>
        </w:numPr>
        <w:rPr>
          <w:ins w:id="276" w:author="Ruth Beck" w:date="2013-07-12T11:56:00Z"/>
          <w:rFonts w:eastAsia="Cambria"/>
        </w:rPr>
        <w:pPrChange w:id="277" w:author="Ruth Beck" w:date="2013-07-12T12:19:00Z">
          <w:pPr>
            <w:pStyle w:val="ListParagraph"/>
            <w:widowControl w:val="0"/>
            <w:autoSpaceDE w:val="0"/>
            <w:autoSpaceDN w:val="0"/>
            <w:adjustRightInd w:val="0"/>
            <w:spacing w:after="400"/>
            <w:ind w:left="360"/>
          </w:pPr>
        </w:pPrChange>
      </w:pPr>
      <w:ins w:id="278" w:author="Ruth Beck" w:date="2013-07-12T11:58:00Z">
        <w:r>
          <w:rPr>
            <w:rFonts w:eastAsia="Cambria"/>
          </w:rPr>
          <w:t>D</w:t>
        </w:r>
      </w:ins>
      <w:ins w:id="279" w:author="Ruth Beck" w:date="2013-07-12T11:54:00Z">
        <w:r>
          <w:rPr>
            <w:rFonts w:eastAsia="Cambria"/>
          </w:rPr>
          <w:t xml:space="preserve">etermining the </w:t>
        </w:r>
      </w:ins>
      <w:ins w:id="280" w:author="Ruth Beck" w:date="2013-07-12T11:55:00Z">
        <w:r>
          <w:rPr>
            <w:rFonts w:eastAsia="Cambria"/>
          </w:rPr>
          <w:t>scope</w:t>
        </w:r>
      </w:ins>
      <w:ins w:id="281" w:author="Ruth Beck" w:date="2013-07-12T11:54:00Z">
        <w:r>
          <w:rPr>
            <w:rFonts w:eastAsia="Cambria"/>
          </w:rPr>
          <w:t xml:space="preserve"> of remediation </w:t>
        </w:r>
      </w:ins>
      <w:ins w:id="282" w:author="Ruth Beck" w:date="2013-07-12T12:17:00Z">
        <w:r w:rsidR="00C76D39">
          <w:rPr>
            <w:rFonts w:eastAsia="Cambria"/>
          </w:rPr>
          <w:t xml:space="preserve">or yard improvement work </w:t>
        </w:r>
      </w:ins>
      <w:ins w:id="283" w:author="Ruth Beck" w:date="2013-07-12T11:54:00Z">
        <w:r>
          <w:rPr>
            <w:rFonts w:eastAsia="Cambria"/>
          </w:rPr>
          <w:t>required</w:t>
        </w:r>
      </w:ins>
      <w:ins w:id="284" w:author="Ruth Beck" w:date="2013-07-12T11:55:00Z">
        <w:r>
          <w:rPr>
            <w:rFonts w:eastAsia="Cambria"/>
          </w:rPr>
          <w:t xml:space="preserve"> (</w:t>
        </w:r>
      </w:ins>
      <w:ins w:id="285" w:author="Ruth Beck" w:date="2013-07-12T12:06:00Z">
        <w:r w:rsidR="00F714C4">
          <w:rPr>
            <w:rFonts w:eastAsia="Cambria"/>
          </w:rPr>
          <w:t xml:space="preserve">full remediation of </w:t>
        </w:r>
      </w:ins>
      <w:ins w:id="286" w:author="Ruth Beck" w:date="2013-07-12T11:55:00Z">
        <w:r>
          <w:rPr>
            <w:rFonts w:eastAsia="Cambria"/>
          </w:rPr>
          <w:t xml:space="preserve">whole </w:t>
        </w:r>
      </w:ins>
      <w:ins w:id="287" w:author="Ruth Beck" w:date="2013-07-12T12:06:00Z">
        <w:r w:rsidR="00F714C4">
          <w:rPr>
            <w:rFonts w:eastAsia="Cambria"/>
          </w:rPr>
          <w:t>or</w:t>
        </w:r>
      </w:ins>
      <w:ins w:id="288" w:author="Ruth Beck" w:date="2013-07-12T11:55:00Z">
        <w:r>
          <w:rPr>
            <w:rFonts w:eastAsia="Cambria"/>
          </w:rPr>
          <w:t xml:space="preserve"> partial yard, </w:t>
        </w:r>
      </w:ins>
      <w:ins w:id="289" w:author="Ruth Beck" w:date="2013-07-12T12:17:00Z">
        <w:r w:rsidR="00C76D39">
          <w:rPr>
            <w:rFonts w:eastAsia="Cambria"/>
          </w:rPr>
          <w:t>yard improvement, ve</w:t>
        </w:r>
      </w:ins>
      <w:ins w:id="290" w:author="Ruth Beck" w:date="2013-07-12T11:55:00Z">
        <w:r>
          <w:rPr>
            <w:rFonts w:eastAsia="Cambria"/>
          </w:rPr>
          <w:t>getable garden)</w:t>
        </w:r>
      </w:ins>
      <w:ins w:id="291" w:author="Ruth Beck" w:date="2013-07-12T11:54:00Z">
        <w:r>
          <w:rPr>
            <w:rFonts w:eastAsia="Cambria"/>
          </w:rPr>
          <w:t>;</w:t>
        </w:r>
      </w:ins>
    </w:p>
    <w:p w:rsidR="00C75810" w:rsidRDefault="00C75810" w:rsidP="00C76D39">
      <w:pPr>
        <w:pStyle w:val="IntrinsikBulletStyle"/>
        <w:numPr>
          <w:ilvl w:val="0"/>
          <w:numId w:val="0"/>
          <w:ins w:id="292" w:author="Ruth Beck" w:date="2013-07-12T12:19:00Z"/>
        </w:numPr>
        <w:ind w:left="360"/>
        <w:rPr>
          <w:ins w:id="293" w:author="Ruth Beck" w:date="2013-07-12T11:57:00Z"/>
          <w:rFonts w:eastAsia="Cambria"/>
        </w:rPr>
        <w:pPrChange w:id="294" w:author="Ruth Beck" w:date="2013-07-12T12:19:00Z">
          <w:pPr>
            <w:pStyle w:val="ListParagraph"/>
            <w:widowControl w:val="0"/>
            <w:autoSpaceDE w:val="0"/>
            <w:autoSpaceDN w:val="0"/>
            <w:adjustRightInd w:val="0"/>
            <w:spacing w:after="400"/>
            <w:ind w:left="360"/>
          </w:pPr>
        </w:pPrChange>
      </w:pPr>
    </w:p>
    <w:p w:rsidR="00C75810" w:rsidRDefault="00F714C4" w:rsidP="00C76D39">
      <w:pPr>
        <w:pStyle w:val="IntrinsikBulletStyle"/>
        <w:numPr>
          <w:ins w:id="295" w:author="Ruth Beck" w:date="2013-07-12T12:19:00Z"/>
        </w:numPr>
        <w:rPr>
          <w:ins w:id="296" w:author="Ruth Beck" w:date="2013-07-12T11:57:00Z"/>
        </w:rPr>
        <w:pPrChange w:id="297" w:author="Ruth Beck" w:date="2013-07-12T12:19:00Z">
          <w:pPr>
            <w:pStyle w:val="ListParagraph"/>
            <w:widowControl w:val="0"/>
            <w:autoSpaceDE w:val="0"/>
            <w:autoSpaceDN w:val="0"/>
            <w:adjustRightInd w:val="0"/>
            <w:spacing w:after="400"/>
            <w:ind w:left="360"/>
          </w:pPr>
        </w:pPrChange>
      </w:pPr>
      <w:ins w:id="298" w:author="Ruth Beck" w:date="2013-07-12T11:59:00Z">
        <w:r w:rsidRPr="00C76D39">
          <w:rPr>
            <w:rFonts w:eastAsia="Cambria"/>
            <w:rPrChange w:id="299" w:author="Ruth Beck" w:date="2013-07-12T12:19:00Z">
              <w:rPr>
                <w:rFonts w:eastAsia="Cambria" w:cs="Helvetica"/>
                <w:bCs/>
                <w:szCs w:val="28"/>
              </w:rPr>
            </w:rPrChange>
          </w:rPr>
          <w:t xml:space="preserve">For </w:t>
        </w:r>
      </w:ins>
      <w:ins w:id="300" w:author="Ruth Beck" w:date="2013-07-12T12:04:00Z">
        <w:r w:rsidRPr="00C76D39">
          <w:rPr>
            <w:rFonts w:eastAsia="Cambria"/>
            <w:rPrChange w:id="301" w:author="Ruth Beck" w:date="2013-07-12T12:19:00Z">
              <w:rPr>
                <w:rFonts w:eastAsia="Cambria" w:cs="Helvetica"/>
                <w:bCs/>
                <w:szCs w:val="28"/>
              </w:rPr>
            </w:rPrChange>
          </w:rPr>
          <w:t xml:space="preserve">properties receiving full remediation of all or part of the </w:t>
        </w:r>
        <w:proofErr w:type="spellStart"/>
        <w:r w:rsidRPr="00C76D39">
          <w:rPr>
            <w:rFonts w:eastAsia="Cambria"/>
            <w:rPrChange w:id="302" w:author="Ruth Beck" w:date="2013-07-12T12:19:00Z">
              <w:rPr>
                <w:rFonts w:eastAsia="Cambria" w:cs="Helvetica"/>
                <w:bCs/>
                <w:szCs w:val="28"/>
              </w:rPr>
            </w:rPrChange>
          </w:rPr>
          <w:t>yard</w:t>
        </w:r>
        <w:proofErr w:type="spellEnd"/>
        <w:r w:rsidRPr="00C76D39">
          <w:rPr>
            <w:rFonts w:eastAsia="Cambria"/>
            <w:rPrChange w:id="303" w:author="Ruth Beck" w:date="2013-07-12T12:19:00Z">
              <w:rPr>
                <w:rFonts w:eastAsia="Cambria" w:cs="Helvetica"/>
                <w:bCs/>
                <w:szCs w:val="28"/>
              </w:rPr>
            </w:rPrChange>
          </w:rPr>
          <w:t>,</w:t>
        </w:r>
      </w:ins>
      <w:ins w:id="304" w:author="Ruth Beck" w:date="2013-07-12T11:59:00Z">
        <w:r w:rsidRPr="00C76D39">
          <w:rPr>
            <w:rFonts w:eastAsia="Cambria"/>
            <w:rPrChange w:id="305" w:author="Ruth Beck" w:date="2013-07-12T12:19:00Z">
              <w:rPr>
                <w:rFonts w:eastAsia="Cambria" w:cs="Helvetica"/>
                <w:bCs/>
                <w:szCs w:val="28"/>
              </w:rPr>
            </w:rPrChange>
          </w:rPr>
          <w:t xml:space="preserve"> p</w:t>
        </w:r>
      </w:ins>
      <w:ins w:id="306" w:author="Ruth Beck" w:date="2013-07-12T11:57:00Z">
        <w:r w:rsidR="00C75810" w:rsidRPr="00C76D39">
          <w:rPr>
            <w:rFonts w:eastAsia="Cambria"/>
            <w:rPrChange w:id="307" w:author="Ruth Beck" w:date="2013-07-12T12:19:00Z">
              <w:rPr>
                <w:rFonts w:eastAsia="Cambria" w:cs="Helvetica"/>
                <w:bCs/>
                <w:szCs w:val="28"/>
              </w:rPr>
            </w:rPrChange>
          </w:rPr>
          <w:t xml:space="preserve">reparing regulatory documentation to the BC Ministry of Environment, Land Remediation Branch Site Advisor. This </w:t>
        </w:r>
        <w:r w:rsidR="00C75810">
          <w:t xml:space="preserve">includes the Notification of Independent Remediation (NOIR), Site Risk Classification Reports, a completed Exposure Pathway Questionnaire, a survey </w:t>
        </w:r>
        <w:proofErr w:type="spellStart"/>
        <w:r w:rsidR="00C75810">
          <w:t>plan</w:t>
        </w:r>
      </w:ins>
      <w:proofErr w:type="spellEnd"/>
      <w:ins w:id="308" w:author="Ruth Beck" w:date="2013-07-12T12:01:00Z">
        <w:r>
          <w:t>, a</w:t>
        </w:r>
      </w:ins>
      <w:ins w:id="309" w:author="Ruth Beck" w:date="2013-07-12T11:57:00Z">
        <w:r w:rsidR="00C75810">
          <w:t xml:space="preserve"> copy of the land title</w:t>
        </w:r>
      </w:ins>
      <w:ins w:id="310" w:author="Ruth Beck" w:date="2013-07-12T12:01:00Z">
        <w:r>
          <w:t xml:space="preserve">, </w:t>
        </w:r>
      </w:ins>
      <w:ins w:id="311" w:author="Ruth Beck" w:date="2013-07-12T12:02:00Z">
        <w:r>
          <w:t>and</w:t>
        </w:r>
      </w:ins>
      <w:ins w:id="312" w:author="Ruth Beck" w:date="2013-07-12T11:57:00Z">
        <w:r w:rsidR="00C75810">
          <w:t xml:space="preserve"> a map of metals concentrations in the soil.</w:t>
        </w:r>
      </w:ins>
    </w:p>
    <w:p w:rsidR="00C75810" w:rsidRDefault="00C76D39" w:rsidP="00C75810">
      <w:pPr>
        <w:pStyle w:val="IntrinsikBulletStyle"/>
        <w:widowControl w:val="0"/>
        <w:numPr>
          <w:ins w:id="313" w:author="Ruth Beck" w:date="2013-07-12T11:56:00Z"/>
        </w:numPr>
        <w:autoSpaceDE w:val="0"/>
        <w:autoSpaceDN w:val="0"/>
        <w:adjustRightInd w:val="0"/>
        <w:spacing w:after="400"/>
        <w:rPr>
          <w:ins w:id="314" w:author="Ruth Beck" w:date="2013-07-12T12:21:00Z"/>
          <w:rFonts w:eastAsia="Cambria" w:cs="Helvetica"/>
          <w:bCs/>
          <w:szCs w:val="28"/>
        </w:rPr>
        <w:pPrChange w:id="315" w:author="Ruth Beck" w:date="2013-07-12T12:20:00Z">
          <w:pPr>
            <w:pStyle w:val="IntrinsikBulletStyle"/>
          </w:pPr>
        </w:pPrChange>
      </w:pPr>
      <w:ins w:id="316" w:author="Ruth Beck" w:date="2013-07-12T12:19:00Z">
        <w:r w:rsidRPr="00C76D39">
          <w:rPr>
            <w:rFonts w:eastAsia="Cambria"/>
            <w:rPrChange w:id="317" w:author="Ruth Beck" w:date="2013-07-12T12:20:00Z">
              <w:rPr>
                <w:rFonts w:eastAsia="Cambria"/>
              </w:rPr>
            </w:rPrChange>
          </w:rPr>
          <w:t>obtaining consent</w:t>
        </w:r>
      </w:ins>
      <w:ins w:id="318" w:author="Ruth Beck" w:date="2013-07-12T12:20:00Z">
        <w:r w:rsidRPr="00C76D39">
          <w:rPr>
            <w:rFonts w:eastAsia="Cambria"/>
            <w:rPrChange w:id="319" w:author="Ruth Beck" w:date="2013-07-12T12:20:00Z">
              <w:rPr>
                <w:rFonts w:eastAsia="Cambria"/>
              </w:rPr>
            </w:rPrChange>
          </w:rPr>
          <w:t xml:space="preserve"> to access the</w:t>
        </w:r>
      </w:ins>
      <w:ins w:id="320" w:author="Ruth Beck" w:date="2013-07-12T12:19:00Z">
        <w:r w:rsidRPr="00C76D39">
          <w:rPr>
            <w:rFonts w:eastAsia="Cambria"/>
            <w:rPrChange w:id="321" w:author="Ruth Beck" w:date="2013-07-12T12:20:00Z">
              <w:rPr>
                <w:rFonts w:eastAsia="Cambria"/>
              </w:rPr>
            </w:rPrChange>
          </w:rPr>
          <w:t xml:space="preserve"> property </w:t>
        </w:r>
      </w:ins>
      <w:ins w:id="322" w:author="Ruth Beck" w:date="2013-07-12T12:20:00Z">
        <w:r w:rsidRPr="00C76D39">
          <w:rPr>
            <w:rFonts w:eastAsia="Cambria"/>
            <w:rPrChange w:id="323" w:author="Ruth Beck" w:date="2013-07-12T12:20:00Z">
              <w:rPr>
                <w:rFonts w:eastAsia="Cambria"/>
              </w:rPr>
            </w:rPrChange>
          </w:rPr>
          <w:t xml:space="preserve">from the </w:t>
        </w:r>
      </w:ins>
      <w:ins w:id="324" w:author="Ruth Beck" w:date="2013-07-12T11:56:00Z">
        <w:r w:rsidR="00C75810" w:rsidRPr="00C76D39">
          <w:rPr>
            <w:rFonts w:eastAsia="Cambria" w:cs="Helvetica"/>
            <w:bCs/>
            <w:szCs w:val="28"/>
            <w:rPrChange w:id="325" w:author="Ruth Beck" w:date="2013-07-12T12:20:00Z">
              <w:rPr>
                <w:rFonts w:eastAsia="Cambria"/>
              </w:rPr>
            </w:rPrChange>
          </w:rPr>
          <w:t>property owner and developing a remediation</w:t>
        </w:r>
      </w:ins>
      <w:ins w:id="326" w:author="Ruth Beck" w:date="2013-07-12T12:20:00Z">
        <w:r w:rsidR="00835DB1">
          <w:rPr>
            <w:rFonts w:eastAsia="Cambria" w:cs="Helvetica"/>
            <w:bCs/>
            <w:szCs w:val="28"/>
          </w:rPr>
          <w:t>/yard improvement</w:t>
        </w:r>
      </w:ins>
      <w:ins w:id="327" w:author="Ruth Beck" w:date="2013-07-12T11:56:00Z">
        <w:r w:rsidR="00C75810" w:rsidRPr="00C76D39">
          <w:rPr>
            <w:rFonts w:eastAsia="Cambria" w:cs="Helvetica"/>
            <w:bCs/>
            <w:szCs w:val="28"/>
            <w:rPrChange w:id="328" w:author="Ruth Beck" w:date="2013-07-12T12:20:00Z">
              <w:rPr>
                <w:rFonts w:eastAsia="Cambria"/>
              </w:rPr>
            </w:rPrChange>
          </w:rPr>
          <w:t xml:space="preserve"> </w:t>
        </w:r>
      </w:ins>
      <w:ins w:id="329" w:author="Ruth Beck" w:date="2013-07-12T12:20:00Z">
        <w:r w:rsidR="00835DB1">
          <w:rPr>
            <w:rFonts w:eastAsia="Cambria" w:cs="Helvetica"/>
            <w:bCs/>
            <w:szCs w:val="28"/>
          </w:rPr>
          <w:t xml:space="preserve">work </w:t>
        </w:r>
      </w:ins>
      <w:ins w:id="330" w:author="Ruth Beck" w:date="2013-07-12T11:56:00Z">
        <w:r w:rsidR="00C75810" w:rsidRPr="00C76D39">
          <w:rPr>
            <w:rFonts w:eastAsia="Cambria" w:cs="Helvetica"/>
            <w:bCs/>
            <w:szCs w:val="28"/>
            <w:rPrChange w:id="331" w:author="Ruth Beck" w:date="2013-07-12T12:20:00Z">
              <w:rPr>
                <w:rFonts w:eastAsia="Cambria"/>
              </w:rPr>
            </w:rPrChange>
          </w:rPr>
          <w:t xml:space="preserve">plan in consultation with the property owner/tenant and contractor; </w:t>
        </w:r>
      </w:ins>
    </w:p>
    <w:p w:rsidR="00455E44" w:rsidRPr="00835DB1" w:rsidDel="00C75810" w:rsidRDefault="00835DB1" w:rsidP="00C75810">
      <w:pPr>
        <w:pStyle w:val="IntrinsikBulletStyle"/>
        <w:widowControl w:val="0"/>
        <w:numPr>
          <w:ilvl w:val="0"/>
          <w:numId w:val="14"/>
          <w:ins w:id="332" w:author="Ruth Beck" w:date="2013-07-12T12:21:00Z"/>
        </w:numPr>
        <w:autoSpaceDE w:val="0"/>
        <w:autoSpaceDN w:val="0"/>
        <w:adjustRightInd w:val="0"/>
        <w:spacing w:after="400"/>
        <w:rPr>
          <w:del w:id="333" w:author="Ruth Beck" w:date="2013-07-12T11:53:00Z"/>
          <w:rFonts w:eastAsia="Cambria" w:cs="Helvetica"/>
          <w:bCs/>
          <w:szCs w:val="28"/>
          <w:rPrChange w:id="334" w:author="Ruth Beck" w:date="2013-07-12T12:21:00Z">
            <w:rPr>
              <w:del w:id="335" w:author="Ruth Beck" w:date="2013-07-12T11:53:00Z"/>
              <w:rFonts w:eastAsia="Cambria"/>
            </w:rPr>
          </w:rPrChange>
        </w:rPr>
        <w:pPrChange w:id="336" w:author="Ruth Beck" w:date="2013-07-12T11:53:00Z">
          <w:pPr>
            <w:pStyle w:val="ListParagraph"/>
            <w:widowControl w:val="0"/>
            <w:numPr>
              <w:numId w:val="14"/>
            </w:numPr>
            <w:autoSpaceDE w:val="0"/>
            <w:autoSpaceDN w:val="0"/>
            <w:adjustRightInd w:val="0"/>
            <w:spacing w:after="400"/>
            <w:ind w:left="360" w:hanging="360"/>
          </w:pPr>
        </w:pPrChange>
      </w:pPr>
      <w:ins w:id="337" w:author="Ruth Beck" w:date="2013-07-12T12:22:00Z">
        <w:r>
          <w:rPr>
            <w:rFonts w:eastAsia="Cambria" w:cs="Helvetica"/>
            <w:bCs/>
            <w:szCs w:val="28"/>
          </w:rPr>
          <w:t>scheduling</w:t>
        </w:r>
      </w:ins>
      <w:ins w:id="338" w:author="Ruth Beck" w:date="2013-07-12T12:21:00Z">
        <w:r w:rsidRPr="00835DB1">
          <w:rPr>
            <w:rFonts w:eastAsia="Cambria" w:cs="Helvetica"/>
            <w:bCs/>
            <w:szCs w:val="28"/>
            <w:rPrChange w:id="339" w:author="Ruth Beck" w:date="2013-07-12T12:21:00Z">
              <w:rPr>
                <w:rFonts w:eastAsia="Cambria"/>
              </w:rPr>
            </w:rPrChange>
          </w:rPr>
          <w:t xml:space="preserve"> remediation</w:t>
        </w:r>
      </w:ins>
      <w:del w:id="340" w:author="Ruth Beck" w:date="2013-07-12T11:56:00Z">
        <w:r w:rsidR="00455E44" w:rsidRPr="00835DB1" w:rsidDel="00C75810">
          <w:rPr>
            <w:rFonts w:eastAsia="Cambria" w:cs="Helvetica"/>
            <w:bCs/>
            <w:szCs w:val="28"/>
            <w:rPrChange w:id="341" w:author="Ruth Beck" w:date="2013-07-12T12:21:00Z">
              <w:rPr>
                <w:rFonts w:eastAsia="Cambria"/>
              </w:rPr>
            </w:rPrChange>
          </w:rPr>
          <w:delText>obtain</w:delText>
        </w:r>
        <w:r w:rsidR="005B5631" w:rsidRPr="00835DB1" w:rsidDel="00C75810">
          <w:rPr>
            <w:rFonts w:eastAsia="Cambria" w:cs="Helvetica"/>
            <w:bCs/>
            <w:szCs w:val="28"/>
            <w:rPrChange w:id="342" w:author="Ruth Beck" w:date="2013-07-12T12:21:00Z">
              <w:rPr>
                <w:rFonts w:eastAsia="Cambria"/>
              </w:rPr>
            </w:rPrChange>
          </w:rPr>
          <w:delText>ing</w:delText>
        </w:r>
        <w:r w:rsidR="00455E44" w:rsidRPr="00835DB1" w:rsidDel="00C75810">
          <w:rPr>
            <w:rFonts w:eastAsia="Cambria" w:cs="Helvetica"/>
            <w:bCs/>
            <w:szCs w:val="28"/>
            <w:rPrChange w:id="343" w:author="Ruth Beck" w:date="2013-07-12T12:21:00Z">
              <w:rPr>
                <w:rFonts w:eastAsia="Cambria"/>
              </w:rPr>
            </w:rPrChange>
          </w:rPr>
          <w:delText xml:space="preserve"> a remediation consent from the property owner and develop</w:delText>
        </w:r>
        <w:r w:rsidR="005B5631" w:rsidRPr="00835DB1" w:rsidDel="00C75810">
          <w:rPr>
            <w:rFonts w:eastAsia="Cambria" w:cs="Helvetica"/>
            <w:bCs/>
            <w:szCs w:val="28"/>
            <w:rPrChange w:id="344" w:author="Ruth Beck" w:date="2013-07-12T12:21:00Z">
              <w:rPr>
                <w:rFonts w:eastAsia="Cambria"/>
              </w:rPr>
            </w:rPrChange>
          </w:rPr>
          <w:delText>ing</w:delText>
        </w:r>
        <w:r w:rsidR="00455E44" w:rsidRPr="00835DB1" w:rsidDel="00C75810">
          <w:rPr>
            <w:rFonts w:eastAsia="Cambria" w:cs="Helvetica"/>
            <w:bCs/>
            <w:szCs w:val="28"/>
            <w:rPrChange w:id="345" w:author="Ruth Beck" w:date="2013-07-12T12:21:00Z">
              <w:rPr>
                <w:rFonts w:eastAsia="Cambria"/>
              </w:rPr>
            </w:rPrChange>
          </w:rPr>
          <w:delText xml:space="preserve"> a remediation plan in consultation with the property owner/tenant and remediation contractor; </w:delText>
        </w:r>
      </w:del>
    </w:p>
    <w:p w:rsidR="002C1A43" w:rsidRPr="00C75810" w:rsidDel="00C75810" w:rsidRDefault="002C1A43" w:rsidP="00835DB1">
      <w:pPr>
        <w:pStyle w:val="IntrinsikBulletStyle"/>
        <w:numPr>
          <w:ins w:id="346" w:author="Ruth Beck" w:date="2013-07-12T12:21:00Z"/>
        </w:numPr>
        <w:rPr>
          <w:del w:id="347" w:author="Ruth Beck" w:date="2013-07-12T11:53:00Z"/>
          <w:rFonts w:eastAsia="Cambria"/>
          <w:rPrChange w:id="348" w:author="Ruth Beck" w:date="2013-07-12T11:53:00Z">
            <w:rPr>
              <w:del w:id="349" w:author="Ruth Beck" w:date="2013-07-12T11:53:00Z"/>
              <w:rFonts w:eastAsia="Cambria"/>
            </w:rPr>
          </w:rPrChange>
        </w:rPr>
        <w:pPrChange w:id="350" w:author="Ruth Beck" w:date="2013-07-12T12:21:00Z">
          <w:pPr>
            <w:widowControl w:val="0"/>
            <w:autoSpaceDE w:val="0"/>
            <w:autoSpaceDN w:val="0"/>
            <w:adjustRightInd w:val="0"/>
            <w:spacing w:after="400"/>
          </w:pPr>
        </w:pPrChange>
      </w:pPr>
    </w:p>
    <w:p w:rsidR="002C1A43" w:rsidRPr="00C75810" w:rsidDel="00C75810" w:rsidRDefault="002C1A43" w:rsidP="00835DB1">
      <w:pPr>
        <w:pStyle w:val="IntrinsikBulletStyle"/>
        <w:numPr>
          <w:ins w:id="351" w:author="Ruth Beck" w:date="2013-07-12T12:21:00Z"/>
        </w:numPr>
        <w:rPr>
          <w:del w:id="352" w:author="Ruth Beck" w:date="2013-07-12T11:53:00Z"/>
          <w:rFonts w:eastAsia="Cambria"/>
          <w:rPrChange w:id="353" w:author="Ruth Beck" w:date="2013-07-12T11:53:00Z">
            <w:rPr>
              <w:del w:id="354" w:author="Ruth Beck" w:date="2013-07-12T11:53:00Z"/>
              <w:rFonts w:eastAsia="Cambria" w:cs="Helvetica"/>
              <w:bCs/>
              <w:szCs w:val="28"/>
            </w:rPr>
          </w:rPrChange>
        </w:rPr>
        <w:pPrChange w:id="355" w:author="Ruth Beck" w:date="2013-07-12T12:21:00Z">
          <w:pPr>
            <w:widowControl w:val="0"/>
            <w:autoSpaceDE w:val="0"/>
            <w:autoSpaceDN w:val="0"/>
            <w:adjustRightInd w:val="0"/>
            <w:spacing w:after="400"/>
          </w:pPr>
        </w:pPrChange>
      </w:pPr>
    </w:p>
    <w:p w:rsidR="00A17B1D" w:rsidRPr="00C75810" w:rsidDel="00C75810" w:rsidRDefault="00A17B1D" w:rsidP="00835DB1">
      <w:pPr>
        <w:pStyle w:val="IntrinsikBulletStyle"/>
        <w:numPr>
          <w:ins w:id="356" w:author="Ruth Beck" w:date="2013-07-12T12:21:00Z"/>
        </w:numPr>
        <w:rPr>
          <w:del w:id="357" w:author="Ruth Beck" w:date="2013-07-12T11:53:00Z"/>
          <w:rFonts w:eastAsia="Cambria"/>
          <w:rPrChange w:id="358" w:author="Ruth Beck" w:date="2013-07-12T11:53:00Z">
            <w:rPr>
              <w:del w:id="359" w:author="Ruth Beck" w:date="2013-07-12T11:53:00Z"/>
              <w:rFonts w:eastAsia="Cambria" w:cs="Helvetica"/>
              <w:bCs/>
              <w:szCs w:val="28"/>
            </w:rPr>
          </w:rPrChange>
        </w:rPr>
        <w:pPrChange w:id="360" w:author="Ruth Beck" w:date="2013-07-12T12:21:00Z">
          <w:pPr>
            <w:pStyle w:val="ListParagraph"/>
            <w:widowControl w:val="0"/>
            <w:autoSpaceDE w:val="0"/>
            <w:autoSpaceDN w:val="0"/>
            <w:adjustRightInd w:val="0"/>
            <w:spacing w:after="400"/>
            <w:ind w:left="0"/>
          </w:pPr>
        </w:pPrChange>
      </w:pPr>
    </w:p>
    <w:p w:rsidR="00A17B1D" w:rsidRPr="00C75810" w:rsidDel="00C75810" w:rsidRDefault="00A17B1D" w:rsidP="00835DB1">
      <w:pPr>
        <w:pStyle w:val="IntrinsikBulletStyle"/>
        <w:numPr>
          <w:ins w:id="361" w:author="Ruth Beck" w:date="2013-07-12T12:21:00Z"/>
        </w:numPr>
        <w:rPr>
          <w:del w:id="362" w:author="Ruth Beck" w:date="2013-07-12T11:56:00Z"/>
          <w:rFonts w:eastAsia="Cambria"/>
          <w:rPrChange w:id="363" w:author="Ruth Beck" w:date="2013-07-12T11:53:00Z">
            <w:rPr>
              <w:del w:id="364" w:author="Ruth Beck" w:date="2013-07-12T11:56:00Z"/>
              <w:rFonts w:eastAsia="Cambria" w:cs="Helvetica"/>
              <w:bCs/>
              <w:szCs w:val="28"/>
            </w:rPr>
          </w:rPrChange>
        </w:rPr>
        <w:pPrChange w:id="365" w:author="Ruth Beck" w:date="2013-07-12T12:21:00Z">
          <w:pPr>
            <w:widowControl w:val="0"/>
            <w:autoSpaceDE w:val="0"/>
            <w:autoSpaceDN w:val="0"/>
            <w:adjustRightInd w:val="0"/>
            <w:spacing w:after="400"/>
          </w:pPr>
        </w:pPrChange>
      </w:pPr>
    </w:p>
    <w:p w:rsidR="00455E44" w:rsidRDefault="00455E44" w:rsidP="00835DB1">
      <w:pPr>
        <w:pStyle w:val="IntrinsikBulletStyle"/>
        <w:numPr>
          <w:ins w:id="366" w:author="Ruth Beck" w:date="2013-07-12T12:21:00Z"/>
        </w:numPr>
        <w:rPr>
          <w:ins w:id="367" w:author="Ruth Beck" w:date="2013-07-12T12:21:00Z"/>
          <w:rFonts w:eastAsia="Cambria" w:cs="Times New Roman"/>
          <w:szCs w:val="24"/>
        </w:rPr>
        <w:pPrChange w:id="368" w:author="Ruth Beck" w:date="2013-07-12T12:21:00Z">
          <w:pPr>
            <w:pStyle w:val="IntrinsikBulletStyle"/>
          </w:pPr>
        </w:pPrChange>
      </w:pPr>
      <w:del w:id="369" w:author="Ruth Beck" w:date="2013-07-12T12:21:00Z">
        <w:r w:rsidRPr="00C75810" w:rsidDel="00835DB1">
          <w:rPr>
            <w:rFonts w:eastAsia="Cambria" w:cs="Times New Roman"/>
            <w:szCs w:val="24"/>
            <w:rPrChange w:id="370" w:author="Ruth Beck" w:date="2013-07-12T11:53:00Z">
              <w:rPr>
                <w:rFonts w:eastAsia="Cambria" w:cs="Helvetica"/>
                <w:bCs/>
                <w:szCs w:val="28"/>
              </w:rPr>
            </w:rPrChange>
          </w:rPr>
          <w:delText>Initiat</w:delText>
        </w:r>
        <w:r w:rsidR="005B5631" w:rsidRPr="00C75810" w:rsidDel="00835DB1">
          <w:rPr>
            <w:rFonts w:eastAsia="Cambria" w:cs="Times New Roman"/>
            <w:szCs w:val="24"/>
            <w:rPrChange w:id="371" w:author="Ruth Beck" w:date="2013-07-12T11:53:00Z">
              <w:rPr>
                <w:rFonts w:eastAsia="Cambria" w:cs="Helvetica"/>
                <w:bCs/>
                <w:szCs w:val="28"/>
              </w:rPr>
            </w:rPrChange>
          </w:rPr>
          <w:delText>ing</w:delText>
        </w:r>
        <w:r w:rsidRPr="00C75810" w:rsidDel="00835DB1">
          <w:rPr>
            <w:rFonts w:eastAsia="Cambria" w:cs="Times New Roman"/>
            <w:szCs w:val="24"/>
            <w:rPrChange w:id="372" w:author="Ruth Beck" w:date="2013-07-12T11:53:00Z">
              <w:rPr>
                <w:rFonts w:eastAsia="Cambria" w:cs="Helvetica"/>
                <w:bCs/>
                <w:szCs w:val="28"/>
              </w:rPr>
            </w:rPrChange>
          </w:rPr>
          <w:delText xml:space="preserve"> remediation</w:delText>
        </w:r>
      </w:del>
      <w:ins w:id="373" w:author="Ruth Beck" w:date="2013-07-12T12:20:00Z">
        <w:r w:rsidR="00835DB1">
          <w:rPr>
            <w:rFonts w:eastAsia="Cambria"/>
          </w:rPr>
          <w:t>/yard improvement work</w:t>
        </w:r>
      </w:ins>
      <w:r w:rsidRPr="00C75810">
        <w:rPr>
          <w:rFonts w:eastAsia="Cambria" w:cs="Times New Roman"/>
          <w:szCs w:val="24"/>
          <w:rPrChange w:id="374" w:author="Ruth Beck" w:date="2013-07-12T11:53:00Z">
            <w:rPr>
              <w:rFonts w:eastAsia="Cambria" w:cs="Helvetica"/>
              <w:bCs/>
              <w:szCs w:val="28"/>
            </w:rPr>
          </w:rPrChange>
        </w:rPr>
        <w:t xml:space="preserve"> based on </w:t>
      </w:r>
      <w:del w:id="375" w:author="Ruth Beck" w:date="2013-07-12T12:22:00Z">
        <w:r w:rsidRPr="00C75810" w:rsidDel="00835DB1">
          <w:rPr>
            <w:rFonts w:eastAsia="Cambria" w:cs="Times New Roman"/>
            <w:szCs w:val="24"/>
            <w:rPrChange w:id="376" w:author="Ruth Beck" w:date="2013-07-12T11:53:00Z">
              <w:rPr>
                <w:rFonts w:eastAsia="Cambria" w:cs="Helvetica"/>
                <w:bCs/>
                <w:szCs w:val="28"/>
              </w:rPr>
            </w:rPrChange>
          </w:rPr>
          <w:delText>scheduled</w:delText>
        </w:r>
      </w:del>
      <w:ins w:id="377" w:author="Ruth Beck" w:date="2013-07-12T12:22:00Z">
        <w:r w:rsidR="00835DB1">
          <w:rPr>
            <w:rFonts w:eastAsia="Cambria" w:cs="Times New Roman"/>
            <w:szCs w:val="24"/>
          </w:rPr>
          <w:t>prioritized</w:t>
        </w:r>
      </w:ins>
      <w:r w:rsidRPr="00C75810">
        <w:rPr>
          <w:rFonts w:eastAsia="Cambria" w:cs="Times New Roman"/>
          <w:szCs w:val="24"/>
          <w:rPrChange w:id="378" w:author="Ruth Beck" w:date="2013-07-12T11:53:00Z">
            <w:rPr>
              <w:rFonts w:eastAsia="Cambria" w:cs="Helvetica"/>
              <w:bCs/>
              <w:szCs w:val="28"/>
            </w:rPr>
          </w:rPrChange>
        </w:rPr>
        <w:t xml:space="preserve"> list of properties</w:t>
      </w:r>
    </w:p>
    <w:p w:rsidR="00835DB1" w:rsidRDefault="00835DB1" w:rsidP="00835DB1">
      <w:pPr>
        <w:pStyle w:val="IntrinsikBulletStyle"/>
        <w:numPr>
          <w:ins w:id="379" w:author="Ruth Beck" w:date="2013-07-12T12:21:00Z"/>
        </w:numPr>
        <w:rPr>
          <w:ins w:id="380" w:author="Ruth Beck" w:date="2013-07-12T12:22:00Z"/>
          <w:rFonts w:eastAsia="Cambria" w:cs="Times New Roman"/>
          <w:szCs w:val="24"/>
        </w:rPr>
        <w:pPrChange w:id="381" w:author="Ruth Beck" w:date="2013-07-12T12:21:00Z">
          <w:pPr>
            <w:pStyle w:val="IntrinsikBulletStyle"/>
          </w:pPr>
        </w:pPrChange>
      </w:pPr>
      <w:ins w:id="382" w:author="Ruth Beck" w:date="2013-07-12T12:21:00Z">
        <w:r>
          <w:rPr>
            <w:rFonts w:eastAsia="Cambria" w:cs="Times New Roman"/>
            <w:szCs w:val="24"/>
          </w:rPr>
          <w:t>submitting documentation to BC Ministry of Environment as listed above</w:t>
        </w:r>
      </w:ins>
    </w:p>
    <w:p w:rsidR="00835DB1" w:rsidRDefault="00835DB1" w:rsidP="00835DB1">
      <w:pPr>
        <w:pStyle w:val="IntrinsikBulletStyle"/>
        <w:numPr>
          <w:ins w:id="383" w:author="Ruth Beck" w:date="2013-07-12T12:22:00Z"/>
        </w:numPr>
        <w:rPr>
          <w:ins w:id="384" w:author="Ruth Beck" w:date="2013-07-12T12:25:00Z"/>
          <w:rFonts w:eastAsia="Cambria" w:cs="Times New Roman"/>
          <w:szCs w:val="24"/>
        </w:rPr>
        <w:pPrChange w:id="385" w:author="Ruth Beck" w:date="2013-07-12T12:21:00Z">
          <w:pPr>
            <w:pStyle w:val="IntrinsikBulletStyle"/>
          </w:pPr>
        </w:pPrChange>
      </w:pPr>
      <w:ins w:id="386" w:author="Ruth Beck" w:date="2013-07-12T12:24:00Z">
        <w:r>
          <w:rPr>
            <w:rFonts w:eastAsia="Cambria" w:cs="Times New Roman"/>
            <w:szCs w:val="24"/>
          </w:rPr>
          <w:t>implementing remediation/yard improvement</w:t>
        </w:r>
      </w:ins>
      <w:ins w:id="387" w:author="Ruth Beck" w:date="2013-07-12T12:22:00Z">
        <w:r>
          <w:rPr>
            <w:rFonts w:eastAsia="Cambria" w:cs="Times New Roman"/>
            <w:szCs w:val="24"/>
          </w:rPr>
          <w:t xml:space="preserve"> work</w:t>
        </w:r>
      </w:ins>
      <w:ins w:id="388" w:author="Ruth Beck" w:date="2013-07-12T12:25:00Z">
        <w:r>
          <w:rPr>
            <w:rFonts w:eastAsia="Cambria" w:cs="Times New Roman"/>
            <w:szCs w:val="24"/>
          </w:rPr>
          <w:t xml:space="preserve"> (see Appendix xx)</w:t>
        </w:r>
      </w:ins>
      <w:ins w:id="389" w:author="Ruth Beck" w:date="2013-07-12T12:26:00Z">
        <w:r>
          <w:rPr>
            <w:rFonts w:eastAsia="Cambria" w:cs="Times New Roman"/>
            <w:szCs w:val="24"/>
          </w:rPr>
          <w:t>;</w:t>
        </w:r>
      </w:ins>
    </w:p>
    <w:p w:rsidR="00835DB1" w:rsidRDefault="00835DB1" w:rsidP="00835DB1">
      <w:pPr>
        <w:pStyle w:val="IntrinsikBulletStyle"/>
        <w:numPr>
          <w:ins w:id="390" w:author="Ruth Beck" w:date="2013-07-12T12:25:00Z"/>
        </w:numPr>
        <w:rPr>
          <w:ins w:id="391" w:author="Ruth Beck" w:date="2013-07-12T12:28:00Z"/>
          <w:rFonts w:eastAsia="Cambria" w:cs="Times New Roman"/>
          <w:szCs w:val="24"/>
        </w:rPr>
        <w:pPrChange w:id="392" w:author="Ruth Beck" w:date="2013-07-12T12:21:00Z">
          <w:pPr>
            <w:pStyle w:val="IntrinsikBulletStyle"/>
          </w:pPr>
        </w:pPrChange>
      </w:pPr>
      <w:ins w:id="393" w:author="Ruth Beck" w:date="2013-07-12T12:25:00Z">
        <w:r>
          <w:rPr>
            <w:rFonts w:eastAsia="Cambria" w:cs="Times New Roman"/>
            <w:szCs w:val="24"/>
          </w:rPr>
          <w:t>completing the work</w:t>
        </w:r>
      </w:ins>
      <w:ins w:id="394" w:author="Ruth Beck" w:date="2013-07-12T12:28:00Z">
        <w:r>
          <w:rPr>
            <w:rFonts w:eastAsia="Cambria" w:cs="Times New Roman"/>
            <w:szCs w:val="24"/>
          </w:rPr>
          <w:t xml:space="preserve">, </w:t>
        </w:r>
      </w:ins>
      <w:ins w:id="395" w:author="Ruth Beck" w:date="2013-07-12T12:25:00Z">
        <w:r>
          <w:rPr>
            <w:rFonts w:eastAsia="Cambria" w:cs="Times New Roman"/>
            <w:szCs w:val="24"/>
          </w:rPr>
          <w:t>obtaining a sign-off from the property owner that the work has been completed to their satisfaction</w:t>
        </w:r>
      </w:ins>
      <w:ins w:id="396" w:author="Ruth Beck" w:date="2013-07-12T12:28:00Z">
        <w:r>
          <w:rPr>
            <w:rFonts w:eastAsia="Cambria" w:cs="Times New Roman"/>
            <w:szCs w:val="24"/>
          </w:rPr>
          <w:t>;</w:t>
        </w:r>
      </w:ins>
    </w:p>
    <w:p w:rsidR="00835DB1" w:rsidRDefault="00835DB1" w:rsidP="00835DB1">
      <w:pPr>
        <w:pStyle w:val="IntrinsikBulletStyle"/>
        <w:numPr>
          <w:ins w:id="397" w:author="Ruth Beck" w:date="2013-07-12T12:28:00Z"/>
        </w:numPr>
        <w:rPr>
          <w:ins w:id="398" w:author="Ruth Beck" w:date="2013-07-12T12:21:00Z"/>
          <w:rFonts w:eastAsia="Cambria" w:cs="Times New Roman"/>
          <w:szCs w:val="24"/>
        </w:rPr>
        <w:pPrChange w:id="399" w:author="Ruth Beck" w:date="2013-07-12T12:21:00Z">
          <w:pPr>
            <w:pStyle w:val="IntrinsikBulletStyle"/>
          </w:pPr>
        </w:pPrChange>
      </w:pPr>
      <w:ins w:id="400" w:author="Ruth Beck" w:date="2013-07-12T12:30:00Z">
        <w:r>
          <w:rPr>
            <w:rFonts w:eastAsia="Cambria" w:cs="Times New Roman"/>
            <w:szCs w:val="24"/>
          </w:rPr>
          <w:t>submitting</w:t>
        </w:r>
      </w:ins>
      <w:ins w:id="401" w:author="Ruth Beck" w:date="2013-07-12T12:28:00Z">
        <w:r>
          <w:rPr>
            <w:rFonts w:eastAsia="Cambria" w:cs="Times New Roman"/>
            <w:szCs w:val="24"/>
          </w:rPr>
          <w:t xml:space="preserve"> a </w:t>
        </w:r>
      </w:ins>
      <w:ins w:id="402" w:author="Ruth Beck" w:date="2013-07-12T12:29:00Z">
        <w:r>
          <w:rPr>
            <w:rFonts w:eastAsia="Cambria" w:cs="Times New Roman"/>
            <w:szCs w:val="24"/>
          </w:rPr>
          <w:t>Notification of Completion of Independent Remediation (NCIR</w:t>
        </w:r>
      </w:ins>
      <w:ins w:id="403" w:author="Ruth Beck" w:date="2013-07-12T12:30:00Z">
        <w:r>
          <w:rPr>
            <w:rFonts w:eastAsia="Cambria" w:cs="Times New Roman"/>
            <w:szCs w:val="24"/>
          </w:rPr>
          <w:t>)</w:t>
        </w:r>
      </w:ins>
      <w:ins w:id="404" w:author="Ruth Beck" w:date="2013-07-12T12:31:00Z">
        <w:r w:rsidR="00305308">
          <w:rPr>
            <w:rFonts w:eastAsia="Cambria" w:cs="Times New Roman"/>
            <w:szCs w:val="24"/>
          </w:rPr>
          <w:t xml:space="preserve"> to the BC Ministry of Environment</w:t>
        </w:r>
      </w:ins>
      <w:ins w:id="405" w:author="Ruth Beck" w:date="2013-07-12T12:25:00Z">
        <w:r>
          <w:rPr>
            <w:rFonts w:eastAsia="Cambria" w:cs="Times New Roman"/>
            <w:szCs w:val="24"/>
          </w:rPr>
          <w:t>;</w:t>
        </w:r>
      </w:ins>
    </w:p>
    <w:p w:rsidR="00835DB1" w:rsidRDefault="00835DB1" w:rsidP="00835DB1">
      <w:pPr>
        <w:pStyle w:val="IntrinsikBulletStyle"/>
        <w:numPr>
          <w:ins w:id="406" w:author="Ruth Beck" w:date="2013-07-12T12:24:00Z"/>
        </w:numPr>
        <w:rPr>
          <w:ins w:id="407" w:author="Ruth Beck" w:date="2013-07-12T12:35:00Z"/>
        </w:rPr>
      </w:pPr>
      <w:ins w:id="408" w:author="Ruth Beck" w:date="2013-07-12T12:24:00Z">
        <w:r>
          <w:t>For High Risk Sites</w:t>
        </w:r>
      </w:ins>
      <w:ins w:id="409" w:author="Ruth Beck" w:date="2013-07-12T12:34:00Z">
        <w:r w:rsidR="002A3ECD">
          <w:t xml:space="preserve"> as determined under Protocol 11 of the CSR</w:t>
        </w:r>
      </w:ins>
      <w:ins w:id="410" w:author="Ruth Beck" w:date="2013-07-12T12:24:00Z">
        <w:r>
          <w:t xml:space="preserve">; providing </w:t>
        </w:r>
      </w:ins>
      <w:ins w:id="411" w:author="Ruth Beck" w:date="2013-07-12T12:31:00Z">
        <w:r w:rsidR="00305308">
          <w:t>a S</w:t>
        </w:r>
      </w:ins>
      <w:ins w:id="412" w:author="Ruth Beck" w:date="2013-07-12T12:24:00Z">
        <w:r>
          <w:t xml:space="preserve">ite </w:t>
        </w:r>
      </w:ins>
      <w:ins w:id="413" w:author="Ruth Beck" w:date="2013-07-12T12:31:00Z">
        <w:r w:rsidR="00305308">
          <w:t>R</w:t>
        </w:r>
      </w:ins>
      <w:ins w:id="414" w:author="Ruth Beck" w:date="2013-07-12T12:24:00Z">
        <w:r>
          <w:t xml:space="preserve">eclassification </w:t>
        </w:r>
      </w:ins>
      <w:ins w:id="415" w:author="Ruth Beck" w:date="2013-07-12T12:31:00Z">
        <w:r w:rsidR="00305308">
          <w:t>Report</w:t>
        </w:r>
      </w:ins>
      <w:ins w:id="416" w:author="Ruth Beck" w:date="2013-07-12T12:24:00Z">
        <w:r>
          <w:t xml:space="preserve"> signed by a</w:t>
        </w:r>
      </w:ins>
      <w:ins w:id="417" w:author="Ruth Beck" w:date="2013-07-12T12:31:00Z">
        <w:r w:rsidR="00305308">
          <w:t xml:space="preserve"> Contaminated Sites </w:t>
        </w:r>
      </w:ins>
      <w:ins w:id="418" w:author="Ruth Beck" w:date="2013-07-12T12:32:00Z">
        <w:r w:rsidR="00305308">
          <w:t>A</w:t>
        </w:r>
      </w:ins>
      <w:ins w:id="419" w:author="Ruth Beck" w:date="2013-07-12T12:24:00Z">
        <w:r>
          <w:t xml:space="preserve">pproved </w:t>
        </w:r>
      </w:ins>
      <w:ins w:id="420" w:author="Ruth Beck" w:date="2013-07-12T12:32:00Z">
        <w:r w:rsidR="00305308">
          <w:t>P</w:t>
        </w:r>
      </w:ins>
      <w:ins w:id="421" w:author="Ruth Beck" w:date="2013-07-12T12:24:00Z">
        <w:r>
          <w:t xml:space="preserve">rofessional </w:t>
        </w:r>
      </w:ins>
      <w:ins w:id="422" w:author="Ruth Beck" w:date="2013-07-12T12:32:00Z">
        <w:r w:rsidR="00305308">
          <w:t xml:space="preserve">(CSAP) </w:t>
        </w:r>
      </w:ins>
      <w:ins w:id="423" w:author="Ruth Beck" w:date="2013-07-12T12:24:00Z">
        <w:r>
          <w:t xml:space="preserve">to change the high-risk designation on the Site Registry to either non-high risk or </w:t>
        </w:r>
      </w:ins>
      <w:ins w:id="424" w:author="Ruth Beck" w:date="2013-07-12T12:27:00Z">
        <w:r>
          <w:t xml:space="preserve">a </w:t>
        </w:r>
      </w:ins>
      <w:ins w:id="425" w:author="Ruth Beck" w:date="2013-07-12T12:24:00Z">
        <w:r>
          <w:t>risk-managed high risk</w:t>
        </w:r>
      </w:ins>
      <w:ins w:id="426" w:author="Ruth Beck" w:date="2013-07-12T12:27:00Z">
        <w:r>
          <w:t xml:space="preserve"> site</w:t>
        </w:r>
      </w:ins>
      <w:ins w:id="427" w:author="Ruth Beck" w:date="2013-07-12T12:24:00Z">
        <w:r>
          <w:t>.</w:t>
        </w:r>
      </w:ins>
    </w:p>
    <w:p w:rsidR="00835DB1" w:rsidRPr="00C75810" w:rsidRDefault="00835DB1" w:rsidP="00835DB1">
      <w:pPr>
        <w:pStyle w:val="IntrinsikBulletStyle"/>
        <w:numPr>
          <w:ilvl w:val="0"/>
          <w:numId w:val="0"/>
          <w:ins w:id="428" w:author="Ruth Beck" w:date="2013-07-12T12:21:00Z"/>
        </w:numPr>
        <w:ind w:left="360" w:hanging="360"/>
        <w:rPr>
          <w:rFonts w:eastAsia="Cambria" w:cs="Times New Roman"/>
          <w:szCs w:val="24"/>
          <w:rPrChange w:id="429" w:author="Ruth Beck" w:date="2013-07-12T11:53:00Z">
            <w:rPr>
              <w:rFonts w:eastAsia="Cambria" w:cs="Helvetica"/>
              <w:bCs/>
              <w:szCs w:val="28"/>
            </w:rPr>
          </w:rPrChange>
        </w:rPr>
        <w:pPrChange w:id="430" w:author="Ruth Beck" w:date="2013-07-12T12:21:00Z">
          <w:pPr>
            <w:pStyle w:val="ListParagraph"/>
            <w:widowControl w:val="0"/>
            <w:numPr>
              <w:numId w:val="9"/>
            </w:numPr>
            <w:autoSpaceDE w:val="0"/>
            <w:autoSpaceDN w:val="0"/>
            <w:adjustRightInd w:val="0"/>
            <w:spacing w:after="400"/>
            <w:ind w:left="360" w:hanging="360"/>
          </w:pPr>
        </w:pPrChange>
      </w:pPr>
    </w:p>
    <w:p w:rsidR="0058712D" w:rsidDel="00C75810" w:rsidRDefault="002A3ECD" w:rsidP="005B5631">
      <w:pPr>
        <w:pStyle w:val="IntrinsikBulletStyle"/>
        <w:rPr>
          <w:del w:id="431" w:author="Ruth Beck" w:date="2013-07-12T11:57:00Z"/>
        </w:rPr>
      </w:pPr>
      <w:ins w:id="432" w:author="Ruth Beck" w:date="2013-07-12T12:36:00Z">
        <w:r>
          <w:rPr>
            <w:rFonts w:eastAsia="Cambria" w:cs="Helvetica"/>
            <w:bCs/>
            <w:szCs w:val="28"/>
          </w:rPr>
          <w:t>Providing r</w:t>
        </w:r>
      </w:ins>
      <w:del w:id="433" w:author="Ruth Beck" w:date="2013-07-12T11:57:00Z">
        <w:r w:rsidR="00455E44" w:rsidRPr="00C75810" w:rsidDel="00C75810">
          <w:rPr>
            <w:rFonts w:eastAsia="Cambria" w:cs="Helvetica"/>
            <w:bCs/>
            <w:szCs w:val="28"/>
            <w:rPrChange w:id="434" w:author="Ruth Beck" w:date="2013-07-12T11:53:00Z">
              <w:rPr>
                <w:rFonts w:eastAsia="Cambria" w:cs="Helvetica"/>
                <w:bCs/>
                <w:szCs w:val="28"/>
              </w:rPr>
            </w:rPrChange>
          </w:rPr>
          <w:delText>Submit</w:delText>
        </w:r>
        <w:r w:rsidR="005B5631" w:rsidRPr="00C75810" w:rsidDel="00C75810">
          <w:rPr>
            <w:rFonts w:eastAsia="Cambria" w:cs="Helvetica"/>
            <w:bCs/>
            <w:szCs w:val="28"/>
            <w:rPrChange w:id="435" w:author="Ruth Beck" w:date="2013-07-12T11:53:00Z">
              <w:rPr>
                <w:rFonts w:eastAsia="Cambria" w:cs="Helvetica"/>
                <w:bCs/>
                <w:szCs w:val="28"/>
              </w:rPr>
            </w:rPrChange>
          </w:rPr>
          <w:delText>ting</w:delText>
        </w:r>
        <w:r w:rsidR="00455E44" w:rsidRPr="00C75810" w:rsidDel="00C75810">
          <w:rPr>
            <w:rFonts w:eastAsia="Cambria" w:cs="Helvetica"/>
            <w:bCs/>
            <w:szCs w:val="28"/>
            <w:rPrChange w:id="436" w:author="Ruth Beck" w:date="2013-07-12T11:53:00Z">
              <w:rPr>
                <w:rFonts w:eastAsia="Cambria" w:cs="Helvetica"/>
                <w:bCs/>
                <w:szCs w:val="28"/>
              </w:rPr>
            </w:rPrChange>
          </w:rPr>
          <w:delText xml:space="preserve"> regulatory documentation </w:delText>
        </w:r>
        <w:r w:rsidR="0058712D" w:rsidRPr="00C75810" w:rsidDel="00C75810">
          <w:rPr>
            <w:rFonts w:eastAsia="Cambria" w:cs="Helvetica"/>
            <w:bCs/>
            <w:szCs w:val="28"/>
            <w:rPrChange w:id="437" w:author="Ruth Beck" w:date="2013-07-12T11:53:00Z">
              <w:rPr>
                <w:rFonts w:eastAsia="Cambria" w:cs="Helvetica"/>
                <w:bCs/>
                <w:szCs w:val="28"/>
              </w:rPr>
            </w:rPrChange>
          </w:rPr>
          <w:delText>to the BC Ministry of Environment, Land Remediation Branch Site A</w:delText>
        </w:r>
        <w:r w:rsidR="0058712D" w:rsidDel="00C75810">
          <w:rPr>
            <w:rFonts w:eastAsia="Cambria" w:cs="Helvetica"/>
            <w:bCs/>
            <w:szCs w:val="28"/>
          </w:rPr>
          <w:delText xml:space="preserve">dvisor. This </w:delText>
        </w:r>
        <w:r w:rsidR="0058712D" w:rsidDel="00C75810">
          <w:delText>includes the Notification of Independent Remediation (NOIR), Site Risk Classification Reports, a completed Exposure Pathway Questionnaire</w:delText>
        </w:r>
        <w:r w:rsidR="005B5631" w:rsidDel="00C75810">
          <w:delText>, a survey plan and copy of the land title</w:delText>
        </w:r>
        <w:r w:rsidR="0058712D" w:rsidDel="00C75810">
          <w:delText>.  For High Risk Sites</w:delText>
        </w:r>
        <w:r w:rsidR="00ED7BBF" w:rsidDel="00C75810">
          <w:delText xml:space="preserve"> (as determined in Protocol 11, CSR)</w:delText>
        </w:r>
        <w:r w:rsidR="0058712D" w:rsidDel="00C75810">
          <w:delText xml:space="preserve">, this also includes a map of metals concentrations in </w:delText>
        </w:r>
        <w:r w:rsidR="005B5631" w:rsidDel="00C75810">
          <w:delText xml:space="preserve">the </w:delText>
        </w:r>
        <w:r w:rsidR="0058712D" w:rsidDel="00C75810">
          <w:delText>soil</w:delText>
        </w:r>
        <w:r w:rsidR="00ED7BBF" w:rsidDel="00C75810">
          <w:delText xml:space="preserve"> (as per Protocol 12, CSR)</w:delText>
        </w:r>
        <w:r w:rsidR="0058712D" w:rsidDel="00C75810">
          <w:delText>.</w:delText>
        </w:r>
      </w:del>
    </w:p>
    <w:p w:rsidR="0058712D" w:rsidDel="00C75810" w:rsidRDefault="0058712D" w:rsidP="005B5631">
      <w:pPr>
        <w:pStyle w:val="IntrinsikBulletStyle"/>
        <w:rPr>
          <w:del w:id="438" w:author="Ruth Beck" w:date="2013-07-12T11:57:00Z"/>
        </w:rPr>
      </w:pPr>
      <w:del w:id="439" w:author="Ruth Beck" w:date="2013-07-12T11:57:00Z">
        <w:r w:rsidDel="00C75810">
          <w:delText xml:space="preserve">For High Risk Sites; providing site reclassification documentation signed by an approved professional to change the high-risk designation on the Site Registry to either non-high risk or risk-managed high risk. </w:delText>
        </w:r>
      </w:del>
    </w:p>
    <w:p w:rsidR="0029334A" w:rsidDel="00835DB1" w:rsidRDefault="0029334A" w:rsidP="0029334A">
      <w:pPr>
        <w:pStyle w:val="ListParagraph"/>
        <w:widowControl w:val="0"/>
        <w:numPr>
          <w:ilvl w:val="0"/>
          <w:numId w:val="9"/>
        </w:numPr>
        <w:autoSpaceDE w:val="0"/>
        <w:autoSpaceDN w:val="0"/>
        <w:adjustRightInd w:val="0"/>
        <w:spacing w:after="400"/>
        <w:rPr>
          <w:del w:id="440" w:author="Ruth Beck" w:date="2013-07-12T12:23:00Z"/>
          <w:rFonts w:eastAsia="Cambria" w:cs="Helvetica"/>
          <w:bCs/>
          <w:szCs w:val="28"/>
        </w:rPr>
      </w:pPr>
      <w:del w:id="441" w:author="Ruth Beck" w:date="2013-07-12T12:23:00Z">
        <w:r w:rsidDel="00835DB1">
          <w:rPr>
            <w:rFonts w:eastAsia="Cambria" w:cs="Helvetica"/>
            <w:bCs/>
            <w:szCs w:val="28"/>
          </w:rPr>
          <w:delText xml:space="preserve">Notification of the MoE– For remediation work being completed on a residential property, a notification of independent remediation is submitted to the Ministry of Environment. (note that notification is not provided for gardens or partial remediation work such as ground cover improvement). </w:delText>
        </w:r>
      </w:del>
    </w:p>
    <w:p w:rsidR="0029334A" w:rsidDel="00835DB1" w:rsidRDefault="0029334A" w:rsidP="0029334A">
      <w:pPr>
        <w:pStyle w:val="ListParagraph"/>
        <w:widowControl w:val="0"/>
        <w:numPr>
          <w:ilvl w:val="0"/>
          <w:numId w:val="9"/>
        </w:numPr>
        <w:autoSpaceDE w:val="0"/>
        <w:autoSpaceDN w:val="0"/>
        <w:adjustRightInd w:val="0"/>
        <w:spacing w:after="400"/>
        <w:rPr>
          <w:del w:id="442" w:author="Ruth Beck" w:date="2013-07-12T12:23:00Z"/>
          <w:rFonts w:eastAsia="Cambria" w:cs="Helvetica"/>
          <w:bCs/>
          <w:szCs w:val="28"/>
        </w:rPr>
      </w:pPr>
      <w:del w:id="443" w:author="Ruth Beck" w:date="2013-07-12T12:23:00Z">
        <w:r w:rsidRPr="00320379" w:rsidDel="00835DB1">
          <w:rPr>
            <w:rFonts w:eastAsia="Cambria" w:cs="Helvetica"/>
            <w:bCs/>
            <w:szCs w:val="28"/>
          </w:rPr>
          <w:delText xml:space="preserve">Remediation work is completed by a remediation contractor hired by Teck. </w:delText>
        </w:r>
        <w:r w:rsidDel="00835DB1">
          <w:rPr>
            <w:rFonts w:eastAsia="Cambria" w:cs="Helvetica"/>
            <w:bCs/>
            <w:szCs w:val="28"/>
          </w:rPr>
          <w:delText xml:space="preserve">Consent from the property owner is required prior to any remediation work. </w:delText>
        </w:r>
        <w:r w:rsidRPr="00320379" w:rsidDel="00835DB1">
          <w:rPr>
            <w:rFonts w:eastAsia="Cambria" w:cs="Helvetica"/>
            <w:bCs/>
            <w:szCs w:val="28"/>
          </w:rPr>
          <w:delText xml:space="preserve">A remediation plan is developed with the property owner </w:delText>
        </w:r>
        <w:r w:rsidDel="00835DB1">
          <w:rPr>
            <w:rFonts w:eastAsia="Cambria" w:cs="Helvetica"/>
            <w:bCs/>
            <w:szCs w:val="28"/>
          </w:rPr>
          <w:delText>to define the scope of work planned.</w:delText>
        </w:r>
      </w:del>
    </w:p>
    <w:p w:rsidR="0029334A" w:rsidDel="00835DB1" w:rsidRDefault="0029334A" w:rsidP="0029334A">
      <w:pPr>
        <w:pStyle w:val="ListParagraph"/>
        <w:widowControl w:val="0"/>
        <w:numPr>
          <w:ilvl w:val="0"/>
          <w:numId w:val="9"/>
        </w:numPr>
        <w:autoSpaceDE w:val="0"/>
        <w:autoSpaceDN w:val="0"/>
        <w:adjustRightInd w:val="0"/>
        <w:spacing w:after="400"/>
        <w:rPr>
          <w:del w:id="444" w:author="Ruth Beck" w:date="2013-07-12T12:26:00Z"/>
          <w:rFonts w:eastAsia="Cambria" w:cs="Helvetica"/>
          <w:bCs/>
          <w:szCs w:val="28"/>
        </w:rPr>
      </w:pPr>
      <w:del w:id="445" w:author="Ruth Beck" w:date="2013-07-12T12:26:00Z">
        <w:r w:rsidRPr="00107241" w:rsidDel="00835DB1">
          <w:rPr>
            <w:rFonts w:eastAsia="Cambria" w:cs="Helvetica"/>
            <w:bCs/>
            <w:szCs w:val="28"/>
          </w:rPr>
          <w:delText>Rem</w:delText>
        </w:r>
        <w:r w:rsidDel="00835DB1">
          <w:rPr>
            <w:rFonts w:eastAsia="Cambria" w:cs="Helvetica"/>
            <w:bCs/>
            <w:szCs w:val="28"/>
          </w:rPr>
          <w:delText xml:space="preserve">ediation includes; </w:delText>
        </w:r>
      </w:del>
    </w:p>
    <w:p w:rsidR="0029334A" w:rsidDel="00835DB1" w:rsidRDefault="0029334A" w:rsidP="0029334A">
      <w:pPr>
        <w:pStyle w:val="ListParagraph"/>
        <w:widowControl w:val="0"/>
        <w:numPr>
          <w:ilvl w:val="1"/>
          <w:numId w:val="9"/>
        </w:numPr>
        <w:autoSpaceDE w:val="0"/>
        <w:autoSpaceDN w:val="0"/>
        <w:adjustRightInd w:val="0"/>
        <w:spacing w:after="400"/>
        <w:rPr>
          <w:del w:id="446" w:author="Ruth Beck" w:date="2013-07-12T12:26:00Z"/>
          <w:rFonts w:eastAsia="Cambria" w:cs="Helvetica"/>
          <w:bCs/>
          <w:szCs w:val="28"/>
        </w:rPr>
      </w:pPr>
      <w:del w:id="447" w:author="Ruth Beck" w:date="2013-07-12T12:26:00Z">
        <w:r w:rsidRPr="00994DF1" w:rsidDel="00835DB1">
          <w:rPr>
            <w:rFonts w:eastAsia="Cambria" w:cs="Helvetica"/>
            <w:bCs/>
            <w:szCs w:val="28"/>
          </w:rPr>
          <w:delText>ground cover improvement and partial remediation for properties</w:delText>
        </w:r>
        <w:r w:rsidDel="00835DB1">
          <w:rPr>
            <w:rFonts w:eastAsia="Cambria" w:cs="Helvetica"/>
            <w:bCs/>
            <w:szCs w:val="28"/>
          </w:rPr>
          <w:delText>, s</w:delText>
        </w:r>
        <w:r w:rsidRPr="00994DF1" w:rsidDel="00835DB1">
          <w:rPr>
            <w:rFonts w:eastAsia="Cambria" w:cs="Helvetica"/>
            <w:bCs/>
            <w:szCs w:val="28"/>
          </w:rPr>
          <w:delText xml:space="preserve">oil excavation, disposal and replacement to a depth of 60 cm in vegetable gardens </w:delText>
        </w:r>
        <w:r w:rsidDel="00835DB1">
          <w:rPr>
            <w:rFonts w:eastAsia="Cambria" w:cs="Helvetica"/>
            <w:bCs/>
            <w:szCs w:val="28"/>
          </w:rPr>
          <w:delText xml:space="preserve">and 30 cm in full yards. Deeper excavation may be required where soil exceeds 5,000 mg/kg lead at 30 cm below surface. </w:delText>
        </w:r>
      </w:del>
    </w:p>
    <w:p w:rsidR="0029334A" w:rsidDel="00835DB1" w:rsidRDefault="0029334A" w:rsidP="0029334A">
      <w:pPr>
        <w:pStyle w:val="ListParagraph"/>
        <w:widowControl w:val="0"/>
        <w:numPr>
          <w:ilvl w:val="0"/>
          <w:numId w:val="9"/>
        </w:numPr>
        <w:autoSpaceDE w:val="0"/>
        <w:autoSpaceDN w:val="0"/>
        <w:adjustRightInd w:val="0"/>
        <w:spacing w:after="400"/>
        <w:rPr>
          <w:del w:id="448" w:author="Ruth Beck" w:date="2013-07-12T12:26:00Z"/>
          <w:rFonts w:eastAsia="Cambria" w:cs="Helvetica"/>
          <w:bCs/>
          <w:szCs w:val="28"/>
        </w:rPr>
      </w:pPr>
      <w:del w:id="449" w:author="Ruth Beck" w:date="2013-07-12T12:26:00Z">
        <w:r w:rsidRPr="001B3F2B" w:rsidDel="00835DB1">
          <w:rPr>
            <w:rFonts w:eastAsia="Cambria" w:cs="Helvetica"/>
            <w:bCs/>
            <w:szCs w:val="28"/>
          </w:rPr>
          <w:delText xml:space="preserve">Soil disposal: Additional analytical testing is required prior to soil disposal. Analysis of leachable metals is completed for soil greater than 5,000 mg/kg lead. Soil below the leachate standards is hauled to Teck Metals Landfill. Soil which exceeds leachate standards is hauled for reprocessing at the Teck Metals Trail Operations. </w:delText>
        </w:r>
      </w:del>
    </w:p>
    <w:p w:rsidR="0029334A" w:rsidRPr="001B3F2B" w:rsidDel="002A3ECD" w:rsidRDefault="0029334A" w:rsidP="0029334A">
      <w:pPr>
        <w:pStyle w:val="ListParagraph"/>
        <w:widowControl w:val="0"/>
        <w:numPr>
          <w:ilvl w:val="0"/>
          <w:numId w:val="9"/>
        </w:numPr>
        <w:autoSpaceDE w:val="0"/>
        <w:autoSpaceDN w:val="0"/>
        <w:adjustRightInd w:val="0"/>
        <w:spacing w:after="400"/>
        <w:rPr>
          <w:del w:id="450" w:author="Ruth Beck" w:date="2013-07-12T12:36:00Z"/>
          <w:rFonts w:eastAsia="Cambria" w:cs="Helvetica"/>
          <w:bCs/>
          <w:szCs w:val="28"/>
        </w:rPr>
      </w:pPr>
      <w:del w:id="451" w:author="Ruth Beck" w:date="2013-07-12T12:36:00Z">
        <w:r w:rsidRPr="001B3F2B" w:rsidDel="002A3ECD">
          <w:rPr>
            <w:rFonts w:eastAsia="Cambria" w:cs="Helvetica"/>
            <w:bCs/>
            <w:szCs w:val="28"/>
          </w:rPr>
          <w:delText xml:space="preserve">Remediation </w:delText>
        </w:r>
        <w:r w:rsidDel="002A3ECD">
          <w:rPr>
            <w:rFonts w:eastAsia="Cambria" w:cs="Helvetica"/>
            <w:bCs/>
            <w:szCs w:val="28"/>
          </w:rPr>
          <w:delText xml:space="preserve">soil </w:delText>
        </w:r>
        <w:r w:rsidRPr="001B3F2B" w:rsidDel="002A3ECD">
          <w:rPr>
            <w:rFonts w:eastAsia="Cambria" w:cs="Helvetica"/>
            <w:bCs/>
            <w:szCs w:val="28"/>
          </w:rPr>
          <w:delText>monitoring: Soil samples are collected from the base of any excavations</w:delText>
        </w:r>
        <w:r w:rsidDel="002A3ECD">
          <w:rPr>
            <w:rFonts w:eastAsia="Cambria" w:cs="Helvetica"/>
            <w:bCs/>
            <w:szCs w:val="28"/>
          </w:rPr>
          <w:delText xml:space="preserve">. Following soil replacement, </w:delText>
        </w:r>
        <w:r w:rsidRPr="001B3F2B" w:rsidDel="002A3ECD">
          <w:rPr>
            <w:rFonts w:eastAsia="Cambria" w:cs="Helvetica"/>
            <w:bCs/>
            <w:szCs w:val="28"/>
          </w:rPr>
          <w:delText xml:space="preserve">surface </w:delText>
        </w:r>
        <w:r w:rsidDel="002A3ECD">
          <w:rPr>
            <w:rFonts w:eastAsia="Cambria" w:cs="Helvetica"/>
            <w:bCs/>
            <w:szCs w:val="28"/>
          </w:rPr>
          <w:delText xml:space="preserve">soil samples are collected to ensure quality of the </w:delText>
        </w:r>
        <w:r w:rsidRPr="001B3F2B" w:rsidDel="002A3ECD">
          <w:rPr>
            <w:rFonts w:eastAsia="Cambria" w:cs="Helvetica"/>
            <w:bCs/>
            <w:szCs w:val="28"/>
          </w:rPr>
          <w:delText xml:space="preserve">replaced soil. </w:delText>
        </w:r>
        <w:r w:rsidDel="002A3ECD">
          <w:rPr>
            <w:rFonts w:eastAsia="Cambria" w:cs="Helvetica"/>
            <w:bCs/>
            <w:szCs w:val="28"/>
          </w:rPr>
          <w:delText>Records related to the remediation and soil results collected during and after the remediation are recorded in the THE Database.</w:delText>
        </w:r>
      </w:del>
    </w:p>
    <w:p w:rsidR="0029334A" w:rsidDel="002A3ECD" w:rsidRDefault="0029334A" w:rsidP="0029334A">
      <w:pPr>
        <w:pStyle w:val="ListParagraph"/>
        <w:widowControl w:val="0"/>
        <w:numPr>
          <w:ilvl w:val="0"/>
          <w:numId w:val="9"/>
        </w:numPr>
        <w:autoSpaceDE w:val="0"/>
        <w:autoSpaceDN w:val="0"/>
        <w:adjustRightInd w:val="0"/>
        <w:spacing w:after="400"/>
        <w:rPr>
          <w:del w:id="452" w:author="Ruth Beck" w:date="2013-07-12T12:36:00Z"/>
          <w:rFonts w:eastAsia="Cambria" w:cs="Helvetica"/>
          <w:bCs/>
          <w:szCs w:val="28"/>
        </w:rPr>
      </w:pPr>
      <w:del w:id="453" w:author="Ruth Beck" w:date="2013-07-12T12:36:00Z">
        <w:r w:rsidDel="002A3ECD">
          <w:rPr>
            <w:rFonts w:eastAsia="Cambria" w:cs="Helvetica"/>
            <w:bCs/>
            <w:szCs w:val="28"/>
          </w:rPr>
          <w:delText>Re-landscaping of remediated areas such as cover replacement of sod, rock, and plants</w:delText>
        </w:r>
      </w:del>
    </w:p>
    <w:p w:rsidR="0029334A" w:rsidDel="002A3ECD" w:rsidRDefault="0029334A" w:rsidP="0029334A">
      <w:pPr>
        <w:pStyle w:val="ListParagraph"/>
        <w:widowControl w:val="0"/>
        <w:numPr>
          <w:ilvl w:val="0"/>
          <w:numId w:val="9"/>
        </w:numPr>
        <w:autoSpaceDE w:val="0"/>
        <w:autoSpaceDN w:val="0"/>
        <w:adjustRightInd w:val="0"/>
        <w:spacing w:after="400"/>
        <w:rPr>
          <w:del w:id="454" w:author="Ruth Beck" w:date="2013-07-12T12:36:00Z"/>
          <w:rFonts w:eastAsia="Cambria" w:cs="Helvetica"/>
          <w:bCs/>
          <w:szCs w:val="28"/>
        </w:rPr>
      </w:pPr>
      <w:del w:id="455" w:author="Ruth Beck" w:date="2013-07-12T12:36:00Z">
        <w:r w:rsidDel="002A3ECD">
          <w:rPr>
            <w:rFonts w:eastAsia="Cambria" w:cs="Helvetica"/>
            <w:bCs/>
            <w:szCs w:val="28"/>
          </w:rPr>
          <w:delText>R</w:delText>
        </w:r>
      </w:del>
      <w:r>
        <w:rPr>
          <w:rFonts w:eastAsia="Cambria" w:cs="Helvetica"/>
          <w:bCs/>
          <w:szCs w:val="28"/>
        </w:rPr>
        <w:t>esults of the remediation</w:t>
      </w:r>
      <w:ins w:id="456" w:author="Ruth Beck" w:date="2013-07-12T12:36:00Z">
        <w:r w:rsidR="002A3ECD">
          <w:rPr>
            <w:rFonts w:eastAsia="Cambria" w:cs="Helvetica"/>
            <w:bCs/>
            <w:szCs w:val="28"/>
          </w:rPr>
          <w:t>/yard improvement work</w:t>
        </w:r>
      </w:ins>
      <w:r>
        <w:rPr>
          <w:rFonts w:eastAsia="Cambria" w:cs="Helvetica"/>
          <w:bCs/>
          <w:szCs w:val="28"/>
        </w:rPr>
        <w:t xml:space="preserve"> are provided to the property owner and to </w:t>
      </w:r>
      <w:proofErr w:type="spellStart"/>
      <w:r>
        <w:rPr>
          <w:rFonts w:eastAsia="Cambria" w:cs="Helvetica"/>
          <w:bCs/>
          <w:szCs w:val="28"/>
        </w:rPr>
        <w:t>Teck</w:t>
      </w:r>
      <w:proofErr w:type="spellEnd"/>
      <w:r>
        <w:rPr>
          <w:rFonts w:eastAsia="Cambria" w:cs="Helvetica"/>
          <w:bCs/>
          <w:szCs w:val="28"/>
        </w:rPr>
        <w:t xml:space="preserve">. </w:t>
      </w:r>
      <w:del w:id="457" w:author="Ruth Beck" w:date="2013-07-12T12:36:00Z">
        <w:r w:rsidDel="002A3ECD">
          <w:rPr>
            <w:rFonts w:eastAsia="Cambria" w:cs="Helvetica"/>
            <w:bCs/>
            <w:szCs w:val="28"/>
          </w:rPr>
          <w:delText xml:space="preserve">An update to the MoE on the completion of the remediation is submitted. If the property was classified as high risk, then a letter to re-classify the property as non-high risk is requested. </w:delText>
        </w:r>
      </w:del>
    </w:p>
    <w:p w:rsidR="00C76D39" w:rsidRPr="002A3ECD" w:rsidRDefault="00C76D39" w:rsidP="00C76D39">
      <w:pPr>
        <w:pStyle w:val="ListParagraph"/>
        <w:widowControl w:val="0"/>
        <w:numPr>
          <w:ilvl w:val="0"/>
          <w:numId w:val="9"/>
          <w:ins w:id="458" w:author="Ruth Beck" w:date="2013-07-12T12:19:00Z"/>
        </w:numPr>
        <w:autoSpaceDE w:val="0"/>
        <w:autoSpaceDN w:val="0"/>
        <w:adjustRightInd w:val="0"/>
        <w:spacing w:after="400"/>
        <w:rPr>
          <w:ins w:id="459" w:author="Ruth Beck" w:date="2013-07-12T12:19:00Z"/>
          <w:rFonts w:eastAsia="Cambria" w:cs="Helvetica"/>
          <w:bCs/>
          <w:szCs w:val="28"/>
          <w:rPrChange w:id="460" w:author="Ruth Beck" w:date="2013-07-12T12:36:00Z">
            <w:rPr>
              <w:ins w:id="461" w:author="Ruth Beck" w:date="2013-07-12T12:19:00Z"/>
            </w:rPr>
          </w:rPrChange>
        </w:rPr>
        <w:pPrChange w:id="462" w:author="Ruth Beck" w:date="2013-07-12T12:19:00Z">
          <w:pPr>
            <w:pStyle w:val="ListParagraph"/>
            <w:widowControl w:val="0"/>
            <w:numPr>
              <w:numId w:val="9"/>
            </w:numPr>
            <w:autoSpaceDE w:val="0"/>
            <w:autoSpaceDN w:val="0"/>
            <w:adjustRightInd w:val="0"/>
            <w:spacing w:after="400"/>
            <w:ind w:left="360" w:hanging="360"/>
          </w:pPr>
        </w:pPrChange>
      </w:pPr>
    </w:p>
    <w:p w:rsidR="0029334A" w:rsidRPr="002A3ECD" w:rsidDel="002A3ECD" w:rsidRDefault="0029334A" w:rsidP="002A3ECD">
      <w:pPr>
        <w:widowControl w:val="0"/>
        <w:numPr>
          <w:ins w:id="463" w:author="Ruth Beck" w:date="2013-07-12T12:36:00Z"/>
        </w:numPr>
        <w:autoSpaceDE w:val="0"/>
        <w:autoSpaceDN w:val="0"/>
        <w:adjustRightInd w:val="0"/>
        <w:spacing w:after="400"/>
        <w:rPr>
          <w:del w:id="464" w:author="Ruth Beck" w:date="2013-07-12T12:40:00Z"/>
          <w:rFonts w:eastAsia="Cambria" w:cs="Helvetica"/>
          <w:bCs/>
          <w:szCs w:val="28"/>
        </w:rPr>
        <w:pPrChange w:id="465" w:author="Ruth Beck" w:date="2013-07-12T12:36:00Z">
          <w:pPr>
            <w:pStyle w:val="ListParagraph"/>
            <w:widowControl w:val="0"/>
            <w:numPr>
              <w:numId w:val="9"/>
            </w:numPr>
            <w:autoSpaceDE w:val="0"/>
            <w:autoSpaceDN w:val="0"/>
            <w:adjustRightInd w:val="0"/>
            <w:spacing w:after="400"/>
            <w:ind w:left="360" w:hanging="360"/>
          </w:pPr>
        </w:pPrChange>
      </w:pPr>
      <w:del w:id="466" w:author="Ruth Beck" w:date="2013-07-12T12:40:00Z">
        <w:r w:rsidRPr="002A3ECD" w:rsidDel="002A3ECD">
          <w:rPr>
            <w:rFonts w:eastAsia="Cambria" w:cs="Helvetica"/>
            <w:bCs/>
            <w:szCs w:val="28"/>
            <w:rPrChange w:id="467" w:author="Ruth Beck" w:date="2013-07-12T12:36:00Z">
              <w:rPr>
                <w:rFonts w:eastAsia="Cambria" w:cs="Helvetica"/>
                <w:bCs/>
                <w:szCs w:val="28"/>
              </w:rPr>
            </w:rPrChange>
          </w:rPr>
          <w:delText>Long</w:delText>
        </w:r>
      </w:del>
      <w:del w:id="468" w:author="Ruth Beck" w:date="2013-07-12T12:38:00Z">
        <w:r w:rsidRPr="002A3ECD" w:rsidDel="002A3ECD">
          <w:rPr>
            <w:rFonts w:eastAsia="Cambria" w:cs="Helvetica"/>
            <w:bCs/>
            <w:szCs w:val="28"/>
            <w:rPrChange w:id="469" w:author="Ruth Beck" w:date="2013-07-12T12:36:00Z">
              <w:rPr>
                <w:rFonts w:eastAsia="Cambria" w:cs="Helvetica"/>
                <w:bCs/>
                <w:szCs w:val="28"/>
              </w:rPr>
            </w:rPrChange>
          </w:rPr>
          <w:delText xml:space="preserve"> </w:delText>
        </w:r>
      </w:del>
      <w:del w:id="470" w:author="Ruth Beck" w:date="2013-07-12T12:40:00Z">
        <w:r w:rsidRPr="002A3ECD" w:rsidDel="002A3ECD">
          <w:rPr>
            <w:rFonts w:eastAsia="Cambria" w:cs="Helvetica"/>
            <w:bCs/>
            <w:szCs w:val="28"/>
            <w:rPrChange w:id="471" w:author="Ruth Beck" w:date="2013-07-12T12:36:00Z">
              <w:rPr>
                <w:rFonts w:eastAsia="Cambria" w:cs="Helvetica"/>
                <w:bCs/>
                <w:szCs w:val="28"/>
              </w:rPr>
            </w:rPrChange>
          </w:rPr>
          <w:delText xml:space="preserve">term </w:delText>
        </w:r>
      </w:del>
      <w:del w:id="472" w:author="Ruth Beck" w:date="2013-07-12T12:39:00Z">
        <w:r w:rsidRPr="002A3ECD" w:rsidDel="002A3ECD">
          <w:rPr>
            <w:rFonts w:eastAsia="Cambria" w:cs="Helvetica"/>
            <w:bCs/>
            <w:szCs w:val="28"/>
            <w:rPrChange w:id="473" w:author="Ruth Beck" w:date="2013-07-12T12:36:00Z">
              <w:rPr>
                <w:rFonts w:eastAsia="Cambria" w:cs="Helvetica"/>
                <w:bCs/>
                <w:szCs w:val="28"/>
              </w:rPr>
            </w:rPrChange>
          </w:rPr>
          <w:delText xml:space="preserve">Soil </w:delText>
        </w:r>
      </w:del>
      <w:del w:id="474" w:author="Ruth Beck" w:date="2013-07-12T12:40:00Z">
        <w:r w:rsidRPr="002A3ECD" w:rsidDel="002A3ECD">
          <w:rPr>
            <w:rFonts w:eastAsia="Cambria" w:cs="Helvetica"/>
            <w:bCs/>
            <w:szCs w:val="28"/>
            <w:rPrChange w:id="475" w:author="Ruth Beck" w:date="2013-07-12T12:36:00Z">
              <w:rPr>
                <w:rFonts w:eastAsia="Cambria" w:cs="Helvetica"/>
                <w:bCs/>
                <w:szCs w:val="28"/>
              </w:rPr>
            </w:rPrChange>
          </w:rPr>
          <w:delText>Study</w:delText>
        </w:r>
      </w:del>
      <w:del w:id="476" w:author="Ruth Beck" w:date="2013-07-12T12:36:00Z">
        <w:r w:rsidRPr="002A3ECD" w:rsidDel="002A3ECD">
          <w:rPr>
            <w:rFonts w:eastAsia="Cambria" w:cs="Helvetica"/>
            <w:bCs/>
            <w:szCs w:val="28"/>
            <w:rPrChange w:id="477" w:author="Ruth Beck" w:date="2013-07-12T12:36:00Z">
              <w:rPr>
                <w:rFonts w:eastAsia="Cambria" w:cs="Helvetica"/>
                <w:bCs/>
                <w:szCs w:val="28"/>
              </w:rPr>
            </w:rPrChange>
          </w:rPr>
          <w:delText xml:space="preserve">: </w:delText>
        </w:r>
      </w:del>
      <w:del w:id="478" w:author="Ruth Beck" w:date="2013-07-12T12:40:00Z">
        <w:r w:rsidRPr="002A3ECD" w:rsidDel="002A3ECD">
          <w:rPr>
            <w:rFonts w:eastAsia="Cambria" w:cs="Helvetica"/>
            <w:bCs/>
            <w:szCs w:val="28"/>
            <w:rPrChange w:id="479" w:author="Ruth Beck" w:date="2013-07-12T12:36:00Z">
              <w:rPr>
                <w:rFonts w:eastAsia="Cambria" w:cs="Helvetica"/>
                <w:bCs/>
                <w:szCs w:val="28"/>
              </w:rPr>
            </w:rPrChange>
          </w:rPr>
          <w:delText>A study to monitor metals concentrations on remediated yards and vegetable</w:delText>
        </w:r>
        <w:r w:rsidRPr="002A3ECD" w:rsidDel="002A3ECD">
          <w:rPr>
            <w:rFonts w:eastAsia="Cambria" w:cs="Helvetica"/>
            <w:bCs/>
            <w:szCs w:val="28"/>
          </w:rPr>
          <w:delText xml:space="preserve"> gardens over time is being carried out. The study started in 2010 and it will likely take a number of years to determine the level to which soil metal concentrations are changing. </w:delText>
        </w:r>
      </w:del>
    </w:p>
    <w:p w:rsidR="0029334A" w:rsidRPr="002C1FF0" w:rsidDel="002A3ECD" w:rsidRDefault="0029334A" w:rsidP="0029334A">
      <w:pPr>
        <w:widowControl w:val="0"/>
        <w:autoSpaceDE w:val="0"/>
        <w:autoSpaceDN w:val="0"/>
        <w:adjustRightInd w:val="0"/>
        <w:spacing w:after="400"/>
        <w:rPr>
          <w:del w:id="480" w:author="Ruth Beck" w:date="2013-07-12T12:37:00Z"/>
          <w:rFonts w:eastAsia="Cambria" w:cs="Helvetica"/>
          <w:bCs/>
          <w:color w:val="535353"/>
          <w:szCs w:val="28"/>
        </w:rPr>
      </w:pPr>
    </w:p>
    <w:p w:rsidR="0029334A" w:rsidDel="002A3ECD" w:rsidRDefault="0029334A" w:rsidP="00C76D39">
      <w:pPr>
        <w:pStyle w:val="IntrinsikBulletStyle"/>
        <w:numPr>
          <w:ins w:id="481" w:author="Ruth Beck" w:date="2013-07-12T12:19:00Z"/>
        </w:numPr>
        <w:rPr>
          <w:del w:id="482" w:author="Ruth Beck" w:date="2013-07-12T12:36:00Z"/>
        </w:rPr>
        <w:pPrChange w:id="483" w:author="Ruth Beck" w:date="2013-07-12T12:19:00Z">
          <w:pPr>
            <w:pStyle w:val="ListParagraph"/>
            <w:widowControl w:val="0"/>
            <w:numPr>
              <w:numId w:val="9"/>
            </w:numPr>
            <w:autoSpaceDE w:val="0"/>
            <w:autoSpaceDN w:val="0"/>
            <w:adjustRightInd w:val="0"/>
            <w:spacing w:after="400"/>
            <w:ind w:left="360" w:hanging="360"/>
          </w:pPr>
        </w:pPrChange>
      </w:pPr>
      <w:del w:id="484" w:author="Ruth Beck" w:date="2013-07-12T12:36:00Z">
        <w:r w:rsidRPr="00D87153" w:rsidDel="002A3ECD">
          <w:rPr>
            <w:rFonts w:eastAsia="Cambria" w:cs="Helvetica"/>
            <w:color w:val="535353"/>
            <w:szCs w:val="28"/>
          </w:rPr>
          <w:delText> </w:delText>
        </w:r>
        <w:r w:rsidRPr="00563227" w:rsidDel="002A3ECD">
          <w:delText xml:space="preserve"> </w:delText>
        </w:r>
      </w:del>
    </w:p>
    <w:p w:rsidR="0029334A" w:rsidRPr="00563227" w:rsidDel="002A3ECD" w:rsidRDefault="0029334A" w:rsidP="00C76D39">
      <w:pPr>
        <w:pStyle w:val="IntrinsikBulletStyle"/>
        <w:numPr>
          <w:ins w:id="485" w:author="Ruth Beck" w:date="2013-07-12T12:19:00Z"/>
        </w:numPr>
        <w:rPr>
          <w:del w:id="486" w:author="Ruth Beck" w:date="2013-07-12T12:36:00Z"/>
        </w:rPr>
        <w:pPrChange w:id="487" w:author="Ruth Beck" w:date="2013-07-12T12:19:00Z">
          <w:pPr>
            <w:pStyle w:val="ListParagraph"/>
            <w:widowControl w:val="0"/>
            <w:numPr>
              <w:numId w:val="9"/>
            </w:numPr>
            <w:autoSpaceDE w:val="0"/>
            <w:autoSpaceDN w:val="0"/>
            <w:adjustRightInd w:val="0"/>
            <w:spacing w:after="400"/>
            <w:ind w:left="360" w:hanging="360"/>
          </w:pPr>
        </w:pPrChange>
      </w:pPr>
      <w:del w:id="488" w:author="Ruth Beck" w:date="2013-07-12T12:36:00Z">
        <w:r w:rsidDel="002A3ECD">
          <w:delText>Describe basis for 5000 and 1000 mg/kg targets</w:delText>
        </w:r>
      </w:del>
    </w:p>
    <w:p w:rsidR="0029334A" w:rsidRPr="00E40206" w:rsidDel="002A3ECD" w:rsidRDefault="0029334A" w:rsidP="00C76D39">
      <w:pPr>
        <w:pStyle w:val="IntrinsikBulletStyle"/>
        <w:numPr>
          <w:ins w:id="489" w:author="Ruth Beck" w:date="2013-07-12T12:19:00Z"/>
        </w:numPr>
        <w:rPr>
          <w:del w:id="490" w:author="Ruth Beck" w:date="2013-07-12T12:37:00Z"/>
        </w:rPr>
        <w:pPrChange w:id="491" w:author="Ruth Beck" w:date="2013-07-12T12:19:00Z">
          <w:pPr>
            <w:pStyle w:val="ListParagraph"/>
            <w:widowControl w:val="0"/>
            <w:numPr>
              <w:numId w:val="9"/>
            </w:numPr>
            <w:autoSpaceDE w:val="0"/>
            <w:autoSpaceDN w:val="0"/>
            <w:adjustRightInd w:val="0"/>
            <w:spacing w:after="400"/>
            <w:ind w:left="360" w:hanging="360"/>
          </w:pPr>
        </w:pPrChange>
      </w:pPr>
      <w:del w:id="492" w:author="Ruth Beck" w:date="2013-07-12T12:37:00Z">
        <w:r w:rsidRPr="00E40206" w:rsidDel="002A3ECD">
          <w:delText>Long Term Soil Study (what is it and how does it tie in)</w:delText>
        </w:r>
      </w:del>
    </w:p>
    <w:p w:rsidR="0029334A" w:rsidRPr="00E40206" w:rsidDel="00E117AC" w:rsidRDefault="0029334A" w:rsidP="00C76D39">
      <w:pPr>
        <w:pStyle w:val="IntrinsikBulletStyle"/>
        <w:numPr>
          <w:ins w:id="493" w:author="Ruth Beck" w:date="2013-07-12T12:19:00Z"/>
        </w:numPr>
        <w:rPr>
          <w:del w:id="494" w:author="Ruth Beck" w:date="2013-07-12T12:41:00Z"/>
        </w:rPr>
        <w:pPrChange w:id="495" w:author="Ruth Beck" w:date="2013-07-12T12:19:00Z">
          <w:pPr>
            <w:pStyle w:val="IntrinsikBulletStyle"/>
          </w:pPr>
        </w:pPrChange>
      </w:pPr>
      <w:del w:id="496" w:author="Ruth Beck" w:date="2013-07-12T12:41:00Z">
        <w:r w:rsidRPr="00E40206" w:rsidDel="00E117AC">
          <w:delText xml:space="preserve">Produce sampling etc.  Did the HHRA produce screening values for comparison? </w:delText>
        </w:r>
      </w:del>
    </w:p>
    <w:p w:rsidR="0029334A" w:rsidDel="00E117AC" w:rsidRDefault="0029334A" w:rsidP="00C76D39">
      <w:pPr>
        <w:pStyle w:val="IntrinsikBulletStyle"/>
        <w:numPr>
          <w:ins w:id="497" w:author="Ruth Beck" w:date="2013-07-12T12:19:00Z"/>
        </w:numPr>
        <w:rPr>
          <w:del w:id="498" w:author="Ruth Beck" w:date="2013-07-12T12:41:00Z"/>
        </w:rPr>
        <w:pPrChange w:id="499" w:author="Ruth Beck" w:date="2013-07-12T12:19:00Z">
          <w:pPr>
            <w:pStyle w:val="IntrinsikBulletStyle"/>
          </w:pPr>
        </w:pPrChange>
      </w:pPr>
      <w:del w:id="500" w:author="Ruth Beck" w:date="2013-07-12T12:41:00Z">
        <w:r w:rsidRPr="00E40206" w:rsidDel="00E117AC">
          <w:delText>Grass Clipping assessment (what is it and how does it tie in?)</w:delText>
        </w:r>
      </w:del>
    </w:p>
    <w:p w:rsidR="0029334A" w:rsidRDefault="0029334A" w:rsidP="00C76D39">
      <w:pPr>
        <w:pStyle w:val="IntrinsikBulletStyle"/>
        <w:numPr>
          <w:ins w:id="501" w:author="Ruth Beck" w:date="2013-07-12T12:19:00Z"/>
        </w:numPr>
        <w:pPrChange w:id="502" w:author="Ruth Beck" w:date="2013-07-12T12:19:00Z">
          <w:pPr>
            <w:pStyle w:val="IntrinsikBulletStyle"/>
          </w:pPr>
        </w:pPrChange>
      </w:pPr>
    </w:p>
    <w:p w:rsidR="0029334A" w:rsidRDefault="0029334A" w:rsidP="00C76D39">
      <w:pPr>
        <w:pStyle w:val="IntrinsikBulletStyle"/>
        <w:numPr>
          <w:ins w:id="503" w:author="Ruth Beck" w:date="2013-07-12T12:19:00Z"/>
        </w:numPr>
        <w:pPrChange w:id="504" w:author="Ruth Beck" w:date="2013-07-12T12:19:00Z">
          <w:pPr>
            <w:pStyle w:val="IntrinsikBulletStyle"/>
          </w:pPr>
        </w:pPrChange>
      </w:pPr>
      <w:r>
        <w:t>Information and Advice about Soil</w:t>
      </w:r>
    </w:p>
    <w:p w:rsidR="0029334A" w:rsidRPr="00E40206" w:rsidRDefault="0029334A" w:rsidP="00C76D39">
      <w:pPr>
        <w:pStyle w:val="IntrinsikBulletStyle"/>
        <w:numPr>
          <w:ins w:id="505" w:author="Ruth Beck" w:date="2013-07-12T12:19:00Z"/>
        </w:numPr>
        <w:pPrChange w:id="506" w:author="Ruth Beck" w:date="2013-07-12T12:19:00Z">
          <w:pPr>
            <w:pStyle w:val="IntrinsikBulletStyle"/>
          </w:pPr>
        </w:pPrChange>
      </w:pPr>
    </w:p>
    <w:p w:rsidR="0029334A" w:rsidRDefault="0029334A" w:rsidP="0029334A">
      <w:pPr>
        <w:rPr>
          <w:highlight w:val="yellow"/>
        </w:rPr>
      </w:pPr>
    </w:p>
    <w:p w:rsidR="00107241" w:rsidRPr="00107241" w:rsidRDefault="00107241" w:rsidP="002C1FF0">
      <w:pPr>
        <w:widowControl w:val="0"/>
        <w:autoSpaceDE w:val="0"/>
        <w:autoSpaceDN w:val="0"/>
        <w:adjustRightInd w:val="0"/>
        <w:spacing w:after="400"/>
        <w:rPr>
          <w:rFonts w:eastAsia="Cambria" w:cs="Helvetica"/>
          <w:bCs/>
          <w:szCs w:val="28"/>
        </w:rPr>
      </w:pPr>
    </w:p>
    <w:p w:rsidR="00D87153" w:rsidRDefault="00D87153" w:rsidP="00C76D39">
      <w:pPr>
        <w:pStyle w:val="IntrinsikBulletStyle"/>
        <w:numPr>
          <w:ins w:id="507" w:author="Ruth Beck" w:date="2013-07-12T12:19:00Z"/>
        </w:numPr>
        <w:pPrChange w:id="508" w:author="Ruth Beck" w:date="2013-07-12T12:19:00Z">
          <w:pPr>
            <w:pStyle w:val="IntrinsikBulletStyle"/>
          </w:pPr>
        </w:pPrChange>
      </w:pPr>
    </w:p>
    <w:p w:rsidR="003E47C7" w:rsidRDefault="003E47C7" w:rsidP="004002D3">
      <w:pPr>
        <w:rPr>
          <w:highlight w:val="yellow"/>
        </w:rPr>
      </w:pPr>
    </w:p>
    <w:p w:rsidR="00A4786B" w:rsidRDefault="00B459F4" w:rsidP="004277FC">
      <w:pPr>
        <w:pStyle w:val="Heading3"/>
        <w:rPr>
          <w:ins w:id="509" w:author="Ruth Beck" w:date="2013-07-12T11:07:00Z"/>
        </w:rPr>
      </w:pPr>
      <w:r>
        <w:t>Healthy Home Program</w:t>
      </w:r>
    </w:p>
    <w:p w:rsidR="002629EB" w:rsidRPr="002629EB" w:rsidDel="002629EB" w:rsidRDefault="002629EB" w:rsidP="002629EB">
      <w:pPr>
        <w:numPr>
          <w:ins w:id="510" w:author="Ruth Beck" w:date="2013-07-12T11:07:00Z"/>
        </w:numPr>
        <w:rPr>
          <w:del w:id="511" w:author="Ruth Beck" w:date="2013-07-12T11:07:00Z"/>
          <w:rPrChange w:id="512" w:author="Ruth Beck" w:date="2013-07-12T11:07:00Z">
            <w:rPr>
              <w:del w:id="513" w:author="Ruth Beck" w:date="2013-07-12T11:07:00Z"/>
            </w:rPr>
          </w:rPrChange>
        </w:rPr>
        <w:pPrChange w:id="514" w:author="Ruth Beck" w:date="2013-07-12T11:07:00Z">
          <w:pPr>
            <w:pStyle w:val="Heading3"/>
          </w:pPr>
        </w:pPrChange>
      </w:pPr>
    </w:p>
    <w:p w:rsidR="00D924FD" w:rsidRPr="00D924FD" w:rsidRDefault="00D924FD" w:rsidP="00D924FD">
      <w:pPr>
        <w:rPr>
          <w:lang w:val="en-CA"/>
        </w:rPr>
      </w:pPr>
    </w:p>
    <w:p w:rsidR="00B459F4" w:rsidRDefault="00C64877" w:rsidP="00C76D39">
      <w:pPr>
        <w:pStyle w:val="IntrinsikBulletStyle"/>
        <w:numPr>
          <w:ins w:id="515" w:author="Ruth Beck" w:date="2013-07-12T12:19:00Z"/>
        </w:numPr>
        <w:pPrChange w:id="516" w:author="Ruth Beck" w:date="2013-07-12T12:19:00Z">
          <w:pPr>
            <w:pStyle w:val="Heading3"/>
          </w:pPr>
        </w:pPrChange>
      </w:pPr>
      <w:r>
        <w:t>Overview of program</w:t>
      </w:r>
      <w:r w:rsidR="00265C66">
        <w:t xml:space="preserve"> </w:t>
      </w:r>
      <w:r w:rsidR="003E6CB6">
        <w:t xml:space="preserve">- </w:t>
      </w:r>
      <w:r w:rsidR="00265C66">
        <w:t>soil assessment to prioritize properties for remediation based on the presence of young children, both for Case Management (where BLL are elevated), and for Primary Prevention (to prevent elevated BLL from occurring)</w:t>
      </w:r>
    </w:p>
    <w:p w:rsidR="00C64877" w:rsidRDefault="00B459F4" w:rsidP="00C76D39">
      <w:pPr>
        <w:pStyle w:val="IntrinsikBulletStyle"/>
        <w:numPr>
          <w:ins w:id="517" w:author="Ruth Beck" w:date="2013-07-12T12:19:00Z"/>
        </w:numPr>
        <w:pPrChange w:id="518" w:author="Ruth Beck" w:date="2013-07-12T12:19:00Z">
          <w:pPr>
            <w:pStyle w:val="Heading3"/>
          </w:pPr>
        </w:pPrChange>
      </w:pPr>
      <w:r>
        <w:t>Lead paint testing (is this offered only to our PP and CM families or is it offered to anyone receiving the HRSP services?)</w:t>
      </w:r>
    </w:p>
    <w:p w:rsidR="00A4786B" w:rsidRDefault="00B459F4" w:rsidP="00C76D39">
      <w:pPr>
        <w:pStyle w:val="IntrinsikBulletStyle"/>
        <w:numPr>
          <w:ins w:id="519" w:author="Ruth Beck" w:date="2013-07-12T12:19:00Z"/>
        </w:numPr>
        <w:pPrChange w:id="520" w:author="Ruth Beck" w:date="2013-07-12T12:19:00Z">
          <w:pPr>
            <w:pStyle w:val="Heading3"/>
          </w:pPr>
        </w:pPrChange>
      </w:pPr>
      <w:r>
        <w:t xml:space="preserve">Collaboration with </w:t>
      </w:r>
      <w:r w:rsidR="00DF5BD4">
        <w:t xml:space="preserve">Family Health </w:t>
      </w:r>
      <w:r>
        <w:t>Program - describe</w:t>
      </w: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Pr="00D924FD" w:rsidRDefault="00D924FD" w:rsidP="00D924FD">
      <w:pPr>
        <w:rPr>
          <w:lang w:val="en-CA"/>
        </w:rPr>
      </w:pPr>
    </w:p>
    <w:p w:rsidR="004277FC" w:rsidRPr="004277FC" w:rsidRDefault="004277FC" w:rsidP="00C76D39">
      <w:pPr>
        <w:pStyle w:val="IntrinsikBulletStyle"/>
        <w:numPr>
          <w:ins w:id="521" w:author="Ruth Beck" w:date="2013-07-12T12:19:00Z"/>
        </w:numPr>
        <w:pPrChange w:id="522" w:author="Ruth Beck" w:date="2013-07-12T12:19:00Z">
          <w:pPr>
            <w:pStyle w:val="Heading3"/>
          </w:pPr>
        </w:pPrChange>
      </w:pPr>
      <w:r w:rsidRPr="004277FC">
        <w:t>Overview of program only.</w:t>
      </w:r>
      <w:r>
        <w:t xml:space="preserve">  Details provided…….</w:t>
      </w:r>
    </w:p>
    <w:p w:rsidR="0035413A" w:rsidRDefault="002D0071" w:rsidP="00C76D39">
      <w:pPr>
        <w:pStyle w:val="IntrinsikBulletStyle"/>
        <w:numPr>
          <w:ins w:id="523" w:author="Ruth Beck" w:date="2013-07-12T12:19:00Z"/>
        </w:numPr>
        <w:pPrChange w:id="524" w:author="Ruth Beck" w:date="2013-07-12T12:19:00Z">
          <w:pPr>
            <w:pStyle w:val="IntrinsikBulletStyle"/>
          </w:pPr>
        </w:pPrChange>
      </w:pPr>
      <w:r w:rsidRPr="002D0071">
        <w:t>Communication and outreach</w:t>
      </w:r>
      <w:r w:rsidR="0035413A">
        <w:t xml:space="preserve"> to increase public awareness of program</w:t>
      </w:r>
      <w:r>
        <w:t xml:space="preserve">.  </w:t>
      </w:r>
    </w:p>
    <w:p w:rsidR="00B459F4" w:rsidRDefault="0035413A" w:rsidP="00C76D39">
      <w:pPr>
        <w:pStyle w:val="IntrinsikBulletStyle"/>
        <w:numPr>
          <w:ins w:id="525" w:author="Ruth Beck" w:date="2013-07-12T12:19:00Z"/>
        </w:numPr>
        <w:pPrChange w:id="526" w:author="Ruth Beck" w:date="2013-07-12T12:19:00Z">
          <w:pPr>
            <w:pStyle w:val="IntrinsikBulletStyle"/>
          </w:pPr>
        </w:pPrChange>
      </w:pPr>
      <w:r>
        <w:t>Supplies, equipment provided.  Education/information.</w:t>
      </w:r>
    </w:p>
    <w:p w:rsidR="00B459F4" w:rsidRDefault="00B459F4" w:rsidP="00C76D39">
      <w:pPr>
        <w:pStyle w:val="IntrinsikBulletStyle"/>
        <w:numPr>
          <w:ins w:id="527" w:author="Ruth Beck" w:date="2013-07-12T12:19:00Z"/>
        </w:numPr>
        <w:pPrChange w:id="528" w:author="Ruth Beck" w:date="2013-07-12T12:19:00Z">
          <w:pPr>
            <w:pStyle w:val="IntrinsikBulletStyle"/>
          </w:pPr>
        </w:pPrChange>
      </w:pPr>
      <w:r w:rsidRPr="002D0071">
        <w:t>Connect to BC1Call, Building Permits</w:t>
      </w:r>
      <w:r w:rsidR="0035413A">
        <w:t xml:space="preserve"> in the appropriate place</w:t>
      </w:r>
    </w:p>
    <w:p w:rsidR="002D0071" w:rsidRPr="002D0071" w:rsidRDefault="0035413A" w:rsidP="00C76D39">
      <w:pPr>
        <w:pStyle w:val="IntrinsikBulletStyle"/>
        <w:numPr>
          <w:ins w:id="529" w:author="Ruth Beck" w:date="2013-07-12T12:19:00Z"/>
        </w:numPr>
        <w:pPrChange w:id="530" w:author="Ruth Beck" w:date="2013-07-12T12:19:00Z">
          <w:pPr>
            <w:pStyle w:val="IntrinsikBulletStyle"/>
          </w:pPr>
        </w:pPrChange>
      </w:pPr>
      <w:r>
        <w:t>Make sure that the description responds to the following recommendation made after the 2010 consultation: “</w:t>
      </w:r>
      <w:r w:rsidR="002D0071" w:rsidRPr="0016084E">
        <w:t xml:space="preserve">Given strong public support but low awareness of this program, </w:t>
      </w:r>
      <w:r w:rsidR="002D0071">
        <w:t>it is a priority to conduct</w:t>
      </w:r>
      <w:r w:rsidR="002D0071" w:rsidRPr="0016084E">
        <w:t xml:space="preserve"> more extensive promotion of the Home</w:t>
      </w:r>
      <w:r w:rsidR="002D0071">
        <w:t xml:space="preserve"> Renovation Support Program</w:t>
      </w:r>
      <w:r w:rsidR="002D0071" w:rsidRPr="0016084E">
        <w:t xml:space="preserve">.  This includes expanded outreach to young families throughout Greater Trail through daycares, family play groups, home &amp; garden stores, libraries and other businesses and services that cater to young families.  There </w:t>
      </w:r>
      <w:r w:rsidR="002D0071">
        <w:t xml:space="preserve">also </w:t>
      </w:r>
      <w:r w:rsidR="002D0071" w:rsidRPr="0016084E">
        <w:t>will be increased outreach to home renovation professionals and links to the RDKB building permits departmen</w:t>
      </w:r>
      <w:r w:rsidR="002D0071">
        <w:t>t.</w:t>
      </w:r>
      <w:r>
        <w:t>”</w:t>
      </w:r>
      <w:r w:rsidR="00B459F4">
        <w:t xml:space="preserve">  </w:t>
      </w:r>
    </w:p>
    <w:p w:rsidR="003E47C7" w:rsidRPr="002D0071" w:rsidRDefault="003E47C7" w:rsidP="00C76D39">
      <w:pPr>
        <w:pStyle w:val="IntrinsikBulletStyle"/>
        <w:numPr>
          <w:ins w:id="531" w:author="Ruth Beck" w:date="2013-07-12T12:19:00Z"/>
        </w:numPr>
        <w:pPrChange w:id="532" w:author="Ruth Beck" w:date="2013-07-12T12:19:00Z">
          <w:pPr>
            <w:pStyle w:val="IntrinsikBulletStyle"/>
          </w:pPr>
        </w:pPrChange>
      </w:pPr>
      <w:r w:rsidRPr="002D0071">
        <w:t>Lead Paint Testing</w:t>
      </w:r>
      <w:r w:rsidR="00B459F4">
        <w:t xml:space="preserve"> (should this be here?</w:t>
      </w:r>
      <w:r w:rsidR="0035413A">
        <w:t>???</w:t>
      </w:r>
      <w:r w:rsidR="00B459F4">
        <w:t>)</w:t>
      </w:r>
    </w:p>
    <w:p w:rsidR="003E47C7" w:rsidRPr="002D0071" w:rsidRDefault="00B459F4" w:rsidP="00C76D39">
      <w:pPr>
        <w:pStyle w:val="IntrinsikBulletStyle"/>
        <w:numPr>
          <w:ins w:id="533" w:author="Ruth Beck" w:date="2013-07-12T12:19:00Z"/>
        </w:numPr>
        <w:pPrChange w:id="534" w:author="Ruth Beck" w:date="2013-07-12T12:19:00Z">
          <w:pPr>
            <w:pStyle w:val="IntrinsikBulletStyle"/>
          </w:pPr>
        </w:pPrChange>
      </w:pPr>
      <w:r>
        <w:t xml:space="preserve">Engagement of the home building sector - </w:t>
      </w:r>
      <w:r w:rsidR="003E47C7" w:rsidRPr="002D0071">
        <w:t>Contractor Training</w:t>
      </w:r>
      <w:r>
        <w:t>, what else?</w:t>
      </w:r>
    </w:p>
    <w:p w:rsidR="00CD2ABB" w:rsidRDefault="00CD2ABB" w:rsidP="00CD2ABB">
      <w:pPr>
        <w:pStyle w:val="List-Bullet1"/>
        <w:numPr>
          <w:ilvl w:val="0"/>
          <w:numId w:val="0"/>
        </w:numPr>
        <w:ind w:left="720" w:hanging="360"/>
      </w:pPr>
    </w:p>
    <w:p w:rsidR="009405C8" w:rsidRDefault="009405C8" w:rsidP="00DB13E3">
      <w:pPr>
        <w:pStyle w:val="Heading3"/>
      </w:pPr>
      <w:r>
        <w:t xml:space="preserve">Soil Assessment </w:t>
      </w:r>
      <w:del w:id="535" w:author="Ruth Beck" w:date="2013-07-12T12:58:00Z">
        <w:r w:rsidR="0035413A" w:rsidDel="00B47768">
          <w:delText>(</w:delText>
        </w:r>
      </w:del>
      <w:r w:rsidR="0035413A">
        <w:t>&amp; Remediation</w:t>
      </w:r>
      <w:del w:id="536" w:author="Ruth Beck" w:date="2013-07-12T12:58:00Z">
        <w:r w:rsidR="0035413A" w:rsidDel="00B47768">
          <w:delText>?)</w:delText>
        </w:r>
      </w:del>
      <w:r w:rsidR="0035413A">
        <w:t xml:space="preserve"> </w:t>
      </w:r>
      <w:r>
        <w:t>in the Community</w:t>
      </w:r>
    </w:p>
    <w:p w:rsidR="0035413A" w:rsidRDefault="0035413A" w:rsidP="009405C8"/>
    <w:p w:rsidR="00B47768" w:rsidRDefault="00B47768" w:rsidP="00B47768">
      <w:pPr>
        <w:numPr>
          <w:ins w:id="537" w:author="Ruth Beck" w:date="2013-07-12T12:52:00Z"/>
        </w:numPr>
        <w:rPr>
          <w:ins w:id="538" w:author="Ruth Beck" w:date="2013-07-12T12:52:00Z"/>
        </w:rPr>
      </w:pPr>
    </w:p>
    <w:p w:rsidR="0035413A" w:rsidRDefault="00B47768" w:rsidP="00B47768">
      <w:pPr>
        <w:numPr>
          <w:ins w:id="539" w:author="Unknown"/>
        </w:numPr>
        <w:rPr>
          <w:ins w:id="540" w:author="Ruth Beck" w:date="2013-07-12T12:56:00Z"/>
        </w:rPr>
      </w:pPr>
      <w:ins w:id="541" w:author="Ruth Beck" w:date="2013-07-12T12:52:00Z">
        <w:r>
          <w:t xml:space="preserve">Upon request (typically from </w:t>
        </w:r>
        <w:proofErr w:type="spellStart"/>
        <w:r>
          <w:t>Teck</w:t>
        </w:r>
        <w:proofErr w:type="spellEnd"/>
        <w:r>
          <w:t>, the City of Trail</w:t>
        </w:r>
      </w:ins>
      <w:ins w:id="542" w:author="Ruth Beck" w:date="2013-07-12T12:55:00Z">
        <w:r>
          <w:t>,</w:t>
        </w:r>
      </w:ins>
      <w:ins w:id="543" w:author="Ruth Beck" w:date="2013-07-12T12:52:00Z">
        <w:r>
          <w:t xml:space="preserve"> or local resident</w:t>
        </w:r>
      </w:ins>
      <w:ins w:id="544" w:author="Ruth Beck" w:date="2013-07-12T12:55:00Z">
        <w:r>
          <w:t>s</w:t>
        </w:r>
      </w:ins>
      <w:ins w:id="545" w:author="Ruth Beck" w:date="2013-07-12T12:52:00Z">
        <w:r>
          <w:t>), soil assessment</w:t>
        </w:r>
      </w:ins>
      <w:ins w:id="546" w:author="Ruth Beck" w:date="2013-07-12T12:55:00Z">
        <w:r>
          <w:t>s</w:t>
        </w:r>
      </w:ins>
      <w:ins w:id="547" w:author="Ruth Beck" w:date="2013-07-12T12:52:00Z">
        <w:r>
          <w:t xml:space="preserve"> are conduct</w:t>
        </w:r>
      </w:ins>
      <w:ins w:id="548" w:author="Ruth Beck" w:date="2013-07-12T12:55:00Z">
        <w:r>
          <w:t>ed</w:t>
        </w:r>
      </w:ins>
      <w:ins w:id="549" w:author="Ruth Beck" w:date="2013-07-12T12:52:00Z">
        <w:r>
          <w:t xml:space="preserve"> for </w:t>
        </w:r>
      </w:ins>
      <w:ins w:id="550" w:author="Ruth Beck" w:date="2013-07-12T12:55:00Z">
        <w:r>
          <w:t xml:space="preserve">other sites including </w:t>
        </w:r>
      </w:ins>
      <w:del w:id="551" w:author="Ruth Beck" w:date="2013-07-12T12:53:00Z">
        <w:r w:rsidR="0035413A" w:rsidDel="00B47768">
          <w:delText>P</w:delText>
        </w:r>
      </w:del>
      <w:ins w:id="552" w:author="Ruth Beck" w:date="2013-07-12T12:53:00Z">
        <w:r>
          <w:t>p</w:t>
        </w:r>
      </w:ins>
      <w:r w:rsidR="0035413A">
        <w:t>laygrounds, school</w:t>
      </w:r>
      <w:ins w:id="553" w:author="Ruth Beck" w:date="2013-07-12T12:53:00Z">
        <w:r>
          <w:t xml:space="preserve"> yard</w:t>
        </w:r>
      </w:ins>
      <w:r w:rsidR="0035413A">
        <w:t>s</w:t>
      </w:r>
      <w:ins w:id="554" w:author="Ruth Beck" w:date="2013-07-12T12:53:00Z">
        <w:r>
          <w:t>, parks, picnic areas, rodeo grounds, play fields and</w:t>
        </w:r>
      </w:ins>
      <w:r w:rsidR="0035413A">
        <w:t xml:space="preserve"> </w:t>
      </w:r>
      <w:del w:id="555" w:author="Ruth Beck" w:date="2013-07-12T12:53:00Z">
        <w:r w:rsidR="0035413A" w:rsidDel="00B47768">
          <w:delText>etc.</w:delText>
        </w:r>
      </w:del>
      <w:ins w:id="556" w:author="Ruth Beck" w:date="2013-07-12T12:53:00Z">
        <w:r>
          <w:t>other sites</w:t>
        </w:r>
      </w:ins>
      <w:r w:rsidR="0035413A">
        <w:t xml:space="preserve"> </w:t>
      </w:r>
      <w:ins w:id="557" w:author="Ruth Beck" w:date="2013-07-12T12:54:00Z">
        <w:r>
          <w:t xml:space="preserve">of concern.  These situations typically involve sites </w:t>
        </w:r>
      </w:ins>
      <w:ins w:id="558" w:author="Ruth Beck" w:date="2013-07-12T12:55:00Z">
        <w:r>
          <w:t xml:space="preserve">receiving considerable </w:t>
        </w:r>
      </w:ins>
      <w:del w:id="559" w:author="Ruth Beck" w:date="2013-07-12T12:53:00Z">
        <w:r w:rsidR="0035413A" w:rsidDel="00B47768">
          <w:delText xml:space="preserve"> Who remediates?</w:delText>
        </w:r>
      </w:del>
      <w:ins w:id="560" w:author="Ruth Beck" w:date="2013-07-12T12:55:00Z">
        <w:r>
          <w:t>use by</w:t>
        </w:r>
      </w:ins>
      <w:ins w:id="561" w:author="Ruth Beck" w:date="2013-07-12T12:54:00Z">
        <w:r>
          <w:t xml:space="preserve"> children or the public</w:t>
        </w:r>
      </w:ins>
      <w:ins w:id="562" w:author="Ruth Beck" w:date="2013-07-12T12:55:00Z">
        <w:r>
          <w:t>, or where there are concerns about metals concentrations.</w:t>
        </w:r>
      </w:ins>
      <w:ins w:id="563" w:author="Ruth Beck" w:date="2013-07-12T12:56:00Z">
        <w:r>
          <w:t xml:space="preserve">  In one case, the site qualified for improvement work</w:t>
        </w:r>
      </w:ins>
      <w:ins w:id="564" w:author="Ruth Beck" w:date="2013-07-12T12:58:00Z">
        <w:r>
          <w:t xml:space="preserve"> which was carried out. T</w:t>
        </w:r>
      </w:ins>
      <w:ins w:id="565" w:author="Ruth Beck" w:date="2013-07-12T12:57:00Z">
        <w:r>
          <w:t xml:space="preserve">he soil lead concentrations were below 5,000 </w:t>
        </w:r>
        <w:proofErr w:type="spellStart"/>
        <w:r>
          <w:t>ppm</w:t>
        </w:r>
        <w:proofErr w:type="spellEnd"/>
        <w:r>
          <w:t xml:space="preserve"> but the site was exposed and </w:t>
        </w:r>
      </w:ins>
      <w:ins w:id="566" w:author="Ruth Beck" w:date="2013-07-12T12:58:00Z">
        <w:r>
          <w:t xml:space="preserve">very accessible to </w:t>
        </w:r>
      </w:ins>
      <w:ins w:id="567" w:author="Ruth Beck" w:date="2013-07-12T12:57:00Z">
        <w:r>
          <w:t>the public</w:t>
        </w:r>
      </w:ins>
      <w:ins w:id="568" w:author="Ruth Beck" w:date="2013-07-12T12:56:00Z">
        <w:r>
          <w:t>.</w:t>
        </w:r>
      </w:ins>
    </w:p>
    <w:p w:rsidR="00B47768" w:rsidRDefault="00B47768" w:rsidP="00B47768">
      <w:pPr>
        <w:numPr>
          <w:ins w:id="569" w:author="Ruth Beck" w:date="2013-07-12T12:56:00Z"/>
        </w:numPr>
        <w:rPr>
          <w:ins w:id="570" w:author="Ruth Beck" w:date="2013-07-12T12:56:00Z"/>
        </w:rPr>
      </w:pPr>
    </w:p>
    <w:p w:rsidR="00B47768" w:rsidRDefault="00B47768" w:rsidP="00B47768">
      <w:pPr>
        <w:numPr>
          <w:ins w:id="571" w:author="Ruth Beck" w:date="2013-07-12T12:56:00Z"/>
        </w:numPr>
        <w:pPrChange w:id="572" w:author="Ruth Beck" w:date="2013-07-12T12:52:00Z">
          <w:pPr>
            <w:pStyle w:val="ListParagraph"/>
            <w:ind w:left="0"/>
          </w:pPr>
        </w:pPrChange>
      </w:pPr>
    </w:p>
    <w:p w:rsidR="009405C8" w:rsidRPr="009405C8" w:rsidRDefault="009405C8" w:rsidP="009405C8"/>
    <w:p w:rsidR="00B65045" w:rsidRDefault="00B65045" w:rsidP="00DB13E3">
      <w:pPr>
        <w:pStyle w:val="Heading3"/>
      </w:pPr>
      <w:del w:id="573" w:author="Ruth Beck" w:date="2013-07-12T12:40:00Z">
        <w:r w:rsidDel="002A3ECD">
          <w:delText xml:space="preserve">Compliance </w:delText>
        </w:r>
      </w:del>
      <w:r>
        <w:t>Monitoring</w:t>
      </w:r>
      <w:ins w:id="574" w:author="Ruth Beck" w:date="2013-07-12T12:40:00Z">
        <w:r w:rsidR="002A3ECD">
          <w:t xml:space="preserve">, Evaluation and </w:t>
        </w:r>
      </w:ins>
      <w:del w:id="575" w:author="Ruth Beck" w:date="2013-07-12T12:40:00Z">
        <w:r w:rsidDel="002A3ECD">
          <w:delText xml:space="preserve"> and Adaptation</w:delText>
        </w:r>
      </w:del>
      <w:ins w:id="576" w:author="Ruth Beck" w:date="2013-07-12T12:40:00Z">
        <w:r w:rsidR="002A3ECD">
          <w:t>Continuous Quality Improvement</w:t>
        </w:r>
      </w:ins>
    </w:p>
    <w:p w:rsidR="00D924FD" w:rsidRPr="00D924FD" w:rsidRDefault="00D924FD" w:rsidP="00D924FD">
      <w:pPr>
        <w:rPr>
          <w:lang w:val="en-CA"/>
        </w:rPr>
      </w:pPr>
    </w:p>
    <w:p w:rsidR="00E117AC" w:rsidRDefault="00E117AC" w:rsidP="00E117AC">
      <w:pPr>
        <w:pStyle w:val="IntrinsikBulletStyle"/>
        <w:numPr>
          <w:ilvl w:val="0"/>
          <w:numId w:val="0"/>
          <w:ins w:id="577" w:author="Ruth Beck" w:date="2013-07-12T12:41:00Z"/>
        </w:numPr>
        <w:rPr>
          <w:ins w:id="578" w:author="Ruth Beck" w:date="2013-07-12T12:41:00Z"/>
          <w:rFonts w:eastAsia="Cambria"/>
        </w:rPr>
      </w:pPr>
      <w:ins w:id="579" w:author="Ruth Beck" w:date="2013-07-12T12:41:00Z">
        <w:r w:rsidRPr="002A3ECD">
          <w:rPr>
            <w:rFonts w:eastAsia="Cambria"/>
          </w:rPr>
          <w:t>Long</w:t>
        </w:r>
        <w:r>
          <w:rPr>
            <w:rFonts w:eastAsia="Cambria"/>
          </w:rPr>
          <w:t>-</w:t>
        </w:r>
        <w:r w:rsidRPr="002A3ECD">
          <w:rPr>
            <w:rFonts w:eastAsia="Cambria"/>
          </w:rPr>
          <w:t>term Stud</w:t>
        </w:r>
        <w:r>
          <w:rPr>
            <w:rFonts w:eastAsia="Cambria"/>
          </w:rPr>
          <w:t>ies</w:t>
        </w:r>
      </w:ins>
      <w:ins w:id="580" w:author="Ruth Beck" w:date="2013-07-12T12:47:00Z">
        <w:r>
          <w:rPr>
            <w:rFonts w:eastAsia="Cambria"/>
          </w:rPr>
          <w:t xml:space="preserve"> (2010 - )</w:t>
        </w:r>
      </w:ins>
    </w:p>
    <w:p w:rsidR="00E117AC" w:rsidRPr="00E117AC" w:rsidRDefault="00E117AC" w:rsidP="00E117AC">
      <w:pPr>
        <w:pStyle w:val="IntrinsikBulletStyle"/>
        <w:numPr>
          <w:ins w:id="581" w:author="Ruth Beck" w:date="2013-07-12T12:41:00Z"/>
        </w:numPr>
        <w:rPr>
          <w:ins w:id="582" w:author="Ruth Beck" w:date="2013-07-12T12:41:00Z"/>
          <w:rFonts w:eastAsia="Cambria"/>
          <w:rPrChange w:id="583" w:author="Ruth Beck" w:date="2013-07-12T12:42:00Z">
            <w:rPr>
              <w:ins w:id="584" w:author="Ruth Beck" w:date="2013-07-12T12:41:00Z"/>
              <w:rFonts w:eastAsia="Cambria"/>
            </w:rPr>
          </w:rPrChange>
        </w:rPr>
      </w:pPr>
      <w:ins w:id="585" w:author="Ruth Beck" w:date="2013-07-12T12:41:00Z">
        <w:r w:rsidRPr="00E117AC">
          <w:rPr>
            <w:rFonts w:eastAsia="Cambria"/>
            <w:rPrChange w:id="586" w:author="Ruth Beck" w:date="2013-07-12T12:42:00Z">
              <w:rPr>
                <w:rFonts w:eastAsia="Cambria"/>
              </w:rPr>
            </w:rPrChange>
          </w:rPr>
          <w:t>Remediated Soils</w:t>
        </w:r>
      </w:ins>
      <w:ins w:id="587" w:author="Ruth Beck" w:date="2013-07-12T12:42:00Z">
        <w:r w:rsidRPr="00E117AC">
          <w:rPr>
            <w:rFonts w:eastAsia="Cambria"/>
            <w:rPrChange w:id="588" w:author="Ruth Beck" w:date="2013-07-12T12:42:00Z">
              <w:rPr>
                <w:rFonts w:eastAsia="Cambria"/>
              </w:rPr>
            </w:rPrChange>
          </w:rPr>
          <w:t>:</w:t>
        </w:r>
        <w:r>
          <w:rPr>
            <w:rFonts w:eastAsia="Cambria"/>
          </w:rPr>
          <w:t xml:space="preserve"> </w:t>
        </w:r>
      </w:ins>
      <w:ins w:id="589" w:author="Ruth Beck" w:date="2013-07-12T12:41:00Z">
        <w:r w:rsidRPr="00E117AC">
          <w:rPr>
            <w:rFonts w:eastAsia="Cambria"/>
            <w:rPrChange w:id="590" w:author="Ruth Beck" w:date="2013-07-12T12:42:00Z">
              <w:rPr>
                <w:rFonts w:eastAsia="Cambria"/>
              </w:rPr>
            </w:rPrChange>
          </w:rPr>
          <w:t xml:space="preserve">A study </w:t>
        </w:r>
      </w:ins>
      <w:ins w:id="591" w:author="Ruth Beck" w:date="2013-07-12T12:44:00Z">
        <w:r>
          <w:rPr>
            <w:rFonts w:eastAsia="Cambria"/>
          </w:rPr>
          <w:t xml:space="preserve">is being carried out </w:t>
        </w:r>
      </w:ins>
      <w:ins w:id="592" w:author="Ruth Beck" w:date="2013-07-12T12:41:00Z">
        <w:r w:rsidRPr="00E117AC">
          <w:rPr>
            <w:rFonts w:eastAsia="Cambria"/>
            <w:rPrChange w:id="593" w:author="Ruth Beck" w:date="2013-07-12T12:42:00Z">
              <w:rPr>
                <w:rFonts w:eastAsia="Cambria"/>
              </w:rPr>
            </w:rPrChange>
          </w:rPr>
          <w:t xml:space="preserve">to monitor metals concentrations on remediated yards and vegetable gardens over time. The study </w:t>
        </w:r>
      </w:ins>
      <w:ins w:id="594" w:author="Ruth Beck" w:date="2013-07-12T12:47:00Z">
        <w:r>
          <w:rPr>
            <w:rFonts w:eastAsia="Cambria"/>
          </w:rPr>
          <w:t>is</w:t>
        </w:r>
      </w:ins>
      <w:ins w:id="595" w:author="Ruth Beck" w:date="2013-07-12T12:41:00Z">
        <w:r w:rsidRPr="00E117AC">
          <w:rPr>
            <w:rFonts w:eastAsia="Cambria"/>
            <w:rPrChange w:id="596" w:author="Ruth Beck" w:date="2013-07-12T12:42:00Z">
              <w:rPr>
                <w:rFonts w:eastAsia="Cambria"/>
              </w:rPr>
            </w:rPrChange>
          </w:rPr>
          <w:t xml:space="preserve"> </w:t>
        </w:r>
      </w:ins>
      <w:ins w:id="597" w:author="Ruth Beck" w:date="2013-07-12T12:42:00Z">
        <w:r>
          <w:rPr>
            <w:rFonts w:eastAsia="Cambria"/>
          </w:rPr>
          <w:t xml:space="preserve">expected to continue over the long-term to determine </w:t>
        </w:r>
      </w:ins>
      <w:ins w:id="598" w:author="Ruth Beck" w:date="2013-07-12T12:43:00Z">
        <w:r>
          <w:rPr>
            <w:rFonts w:eastAsia="Cambria"/>
          </w:rPr>
          <w:t xml:space="preserve">changes in measured </w:t>
        </w:r>
      </w:ins>
      <w:ins w:id="599" w:author="Ruth Beck" w:date="2013-07-12T12:41:00Z">
        <w:r w:rsidRPr="00E117AC">
          <w:rPr>
            <w:rFonts w:eastAsia="Cambria"/>
            <w:rPrChange w:id="600" w:author="Ruth Beck" w:date="2013-07-12T12:42:00Z">
              <w:rPr>
                <w:rFonts w:eastAsia="Cambria"/>
              </w:rPr>
            </w:rPrChange>
          </w:rPr>
          <w:t xml:space="preserve">soil metal concentrations. </w:t>
        </w:r>
      </w:ins>
    </w:p>
    <w:p w:rsidR="00E117AC" w:rsidRDefault="00E117AC" w:rsidP="00E117AC">
      <w:pPr>
        <w:pStyle w:val="IntrinsikBulletStyle"/>
        <w:numPr>
          <w:ins w:id="601" w:author="Ruth Beck" w:date="2013-07-12T12:41:00Z"/>
        </w:numPr>
        <w:rPr>
          <w:ins w:id="602" w:author="Ruth Beck" w:date="2013-07-12T12:47:00Z"/>
        </w:rPr>
      </w:pPr>
      <w:ins w:id="603" w:author="Ruth Beck" w:date="2013-07-12T12:41:00Z">
        <w:r w:rsidRPr="00E40206">
          <w:t>Produce sampling</w:t>
        </w:r>
      </w:ins>
      <w:ins w:id="604" w:author="Ruth Beck" w:date="2013-07-12T12:44:00Z">
        <w:r>
          <w:t xml:space="preserve">: Each year, a representative sample of garden produce is collected from </w:t>
        </w:r>
      </w:ins>
      <w:ins w:id="605" w:author="Ruth Beck" w:date="2013-07-12T12:45:00Z">
        <w:r>
          <w:t>approximately</w:t>
        </w:r>
      </w:ins>
      <w:ins w:id="606" w:author="Ruth Beck" w:date="2013-07-12T12:44:00Z">
        <w:r>
          <w:t xml:space="preserve"> </w:t>
        </w:r>
      </w:ins>
      <w:ins w:id="607" w:author="Ruth Beck" w:date="2013-07-12T12:45:00Z">
        <w:r>
          <w:t xml:space="preserve">30 properties. </w:t>
        </w:r>
      </w:ins>
      <w:ins w:id="608" w:author="Ruth Beck" w:date="2013-07-12T12:41:00Z">
        <w:r w:rsidRPr="00E40206">
          <w:t xml:space="preserve"> </w:t>
        </w:r>
      </w:ins>
      <w:ins w:id="609" w:author="Ruth Beck" w:date="2013-07-12T12:46:00Z">
        <w:r>
          <w:t>The sample is small and depends upon the produce that the gardeners are growing or have harvested</w:t>
        </w:r>
      </w:ins>
      <w:ins w:id="610" w:author="Ruth Beck" w:date="2013-07-12T12:41:00Z">
        <w:r w:rsidRPr="00E40206">
          <w:t xml:space="preserve">.  </w:t>
        </w:r>
      </w:ins>
      <w:ins w:id="611" w:author="Ruth Beck" w:date="2013-07-12T12:46:00Z">
        <w:r>
          <w:t xml:space="preserve">It is intended to correspond to the sampling done for the </w:t>
        </w:r>
      </w:ins>
      <w:ins w:id="612" w:author="Ruth Beck" w:date="2013-07-12T12:41:00Z">
        <w:r w:rsidRPr="00E40206">
          <w:t>HHRA</w:t>
        </w:r>
      </w:ins>
      <w:ins w:id="613" w:author="Ruth Beck" w:date="2013-07-12T12:46:00Z">
        <w:r>
          <w:t xml:space="preserve">.  </w:t>
        </w:r>
      </w:ins>
      <w:ins w:id="614" w:author="Ruth Beck" w:date="2013-07-12T12:41:00Z">
        <w:r w:rsidRPr="00E40206">
          <w:t xml:space="preserve"> </w:t>
        </w:r>
      </w:ins>
    </w:p>
    <w:p w:rsidR="00E117AC" w:rsidRDefault="00E117AC" w:rsidP="00E117AC">
      <w:pPr>
        <w:pStyle w:val="IntrinsikBulletStyle"/>
        <w:numPr>
          <w:ilvl w:val="0"/>
          <w:numId w:val="0"/>
          <w:ins w:id="615" w:author="Ruth Beck" w:date="2013-07-12T12:47:00Z"/>
        </w:numPr>
        <w:ind w:left="360" w:hanging="360"/>
        <w:rPr>
          <w:ins w:id="616" w:author="Ruth Beck" w:date="2013-07-12T12:47:00Z"/>
        </w:rPr>
        <w:pPrChange w:id="617" w:author="Ruth Beck" w:date="2013-07-12T12:47:00Z">
          <w:pPr>
            <w:pStyle w:val="ListParagraph"/>
            <w:ind w:left="0"/>
          </w:pPr>
        </w:pPrChange>
      </w:pPr>
    </w:p>
    <w:p w:rsidR="00E117AC" w:rsidRPr="00E40206" w:rsidRDefault="00E117AC" w:rsidP="00E117AC">
      <w:pPr>
        <w:pStyle w:val="IntrinsikBulletStyle"/>
        <w:numPr>
          <w:ilvl w:val="0"/>
          <w:numId w:val="0"/>
          <w:ins w:id="618" w:author="Ruth Beck" w:date="2013-07-12T12:47:00Z"/>
        </w:numPr>
        <w:ind w:left="360" w:hanging="360"/>
        <w:rPr>
          <w:ins w:id="619" w:author="Ruth Beck" w:date="2013-07-12T12:41:00Z"/>
        </w:rPr>
        <w:pPrChange w:id="620" w:author="Ruth Beck" w:date="2013-07-12T12:47:00Z">
          <w:pPr>
            <w:pStyle w:val="ListParagraph"/>
            <w:ind w:left="0"/>
          </w:pPr>
        </w:pPrChange>
      </w:pPr>
      <w:ins w:id="621" w:author="Ruth Beck" w:date="2013-07-12T12:47:00Z">
        <w:r>
          <w:t>Other Studies/Monitoring</w:t>
        </w:r>
      </w:ins>
    </w:p>
    <w:p w:rsidR="00E117AC" w:rsidRDefault="00E117AC" w:rsidP="00E117AC">
      <w:pPr>
        <w:pStyle w:val="IntrinsikBulletStyle"/>
        <w:numPr>
          <w:ins w:id="622" w:author="Ruth Beck" w:date="2013-07-12T12:41:00Z"/>
        </w:numPr>
        <w:rPr>
          <w:ins w:id="623" w:author="Ruth Beck" w:date="2013-07-12T12:41:00Z"/>
        </w:rPr>
      </w:pPr>
      <w:ins w:id="624" w:author="Ruth Beck" w:date="2013-07-12T12:41:00Z">
        <w:r w:rsidRPr="00E40206">
          <w:t>Grass Clipping assessment</w:t>
        </w:r>
      </w:ins>
      <w:ins w:id="625" w:author="Ruth Beck" w:date="2013-07-12T12:48:00Z">
        <w:r>
          <w:t xml:space="preserve"> (2012): This was done to </w:t>
        </w:r>
      </w:ins>
      <w:ins w:id="626" w:author="Ruth Beck" w:date="2013-07-12T12:49:00Z">
        <w:r>
          <w:t>respond to question</w:t>
        </w:r>
      </w:ins>
      <w:ins w:id="627" w:author="Ruth Beck" w:date="2013-07-12T12:50:00Z">
        <w:r>
          <w:t>s</w:t>
        </w:r>
      </w:ins>
      <w:ins w:id="628" w:author="Ruth Beck" w:date="2013-07-12T12:49:00Z">
        <w:r>
          <w:t xml:space="preserve"> from local gardeners, to </w:t>
        </w:r>
      </w:ins>
      <w:ins w:id="629" w:author="Ruth Beck" w:date="2013-07-12T12:48:00Z">
        <w:r>
          <w:t xml:space="preserve">determine </w:t>
        </w:r>
      </w:ins>
      <w:ins w:id="630" w:author="Ruth Beck" w:date="2013-07-12T12:49:00Z">
        <w:r>
          <w:t xml:space="preserve">what </w:t>
        </w:r>
      </w:ins>
      <w:ins w:id="631" w:author="Ruth Beck" w:date="2013-07-12T12:48:00Z">
        <w:r>
          <w:t xml:space="preserve">we </w:t>
        </w:r>
      </w:ins>
      <w:ins w:id="632" w:author="Ruth Beck" w:date="2013-07-12T12:49:00Z">
        <w:r>
          <w:t>sho</w:t>
        </w:r>
      </w:ins>
      <w:ins w:id="633" w:author="Ruth Beck" w:date="2013-07-12T12:48:00Z">
        <w:r>
          <w:t>uld advise residents about the impacts of including grass clippings in garden compost.</w:t>
        </w:r>
      </w:ins>
      <w:ins w:id="634" w:author="Ruth Beck" w:date="2013-07-12T12:50:00Z">
        <w:r>
          <w:t xml:space="preserve">  Samples of grass clippings were collected from 10 yards</w:t>
        </w:r>
      </w:ins>
      <w:ins w:id="635" w:author="Ruth Beck" w:date="2013-07-12T12:51:00Z">
        <w:r>
          <w:t xml:space="preserve"> and analyzed for metal content</w:t>
        </w:r>
      </w:ins>
      <w:ins w:id="636" w:author="Ruth Beck" w:date="2013-07-12T12:50:00Z">
        <w:r>
          <w:t xml:space="preserve">.  </w:t>
        </w:r>
      </w:ins>
      <w:ins w:id="637" w:author="Ruth Beck" w:date="2013-07-12T12:51:00Z">
        <w:r>
          <w:t>The results of the study have not yet been finalized.</w:t>
        </w:r>
      </w:ins>
    </w:p>
    <w:p w:rsidR="002A3ECD" w:rsidRDefault="002A3ECD" w:rsidP="002A3ECD">
      <w:pPr>
        <w:pStyle w:val="IntrinsikBulletStyle"/>
        <w:numPr>
          <w:ilvl w:val="0"/>
          <w:numId w:val="0"/>
          <w:ins w:id="638" w:author="Ruth Beck" w:date="2013-07-12T12:40:00Z"/>
        </w:numPr>
        <w:ind w:left="360"/>
        <w:rPr>
          <w:ins w:id="639" w:author="Ruth Beck" w:date="2013-07-12T12:40:00Z"/>
        </w:rPr>
        <w:pPrChange w:id="640" w:author="Ruth Beck" w:date="2013-07-12T12:40:00Z">
          <w:pPr>
            <w:pStyle w:val="IntrinsikBulletStyle"/>
            <w:numPr>
              <w:numId w:val="0"/>
            </w:numPr>
          </w:pPr>
        </w:pPrChange>
      </w:pPr>
    </w:p>
    <w:p w:rsidR="002A3ECD" w:rsidRDefault="00C84296" w:rsidP="002A3ECD">
      <w:pPr>
        <w:pStyle w:val="IntrinsikBulletStyle"/>
        <w:numPr>
          <w:ilvl w:val="0"/>
          <w:numId w:val="0"/>
          <w:ins w:id="641" w:author="Ruth Beck" w:date="2013-07-12T12:40:00Z"/>
        </w:numPr>
        <w:ind w:left="360"/>
        <w:rPr>
          <w:ins w:id="642" w:author="Ruth Beck" w:date="2013-07-12T12:40:00Z"/>
        </w:rPr>
        <w:pPrChange w:id="643" w:author="Ruth Beck" w:date="2013-07-12T12:40:00Z">
          <w:pPr>
            <w:pStyle w:val="IntrinsikBulletStyle"/>
            <w:numPr>
              <w:numId w:val="0"/>
            </w:numPr>
            <w:ind w:firstLine="0"/>
          </w:pPr>
        </w:pPrChange>
      </w:pPr>
      <w:ins w:id="644" w:author="Ruth Beck" w:date="2013-07-12T13:02:00Z">
        <w:r>
          <w:t xml:space="preserve">Data Management </w:t>
        </w:r>
        <w:r>
          <w:t>–</w:t>
        </w:r>
        <w:r>
          <w:t xml:space="preserve"> </w:t>
        </w:r>
        <w:r w:rsidRPr="00C84296">
          <w:rPr>
            <w:highlight w:val="green"/>
            <w:rPrChange w:id="645" w:author="Ruth Beck" w:date="2013-07-12T13:02:00Z">
              <w:rPr/>
            </w:rPrChange>
          </w:rPr>
          <w:t>Bruce to include overview as appropriate</w:t>
        </w:r>
      </w:ins>
    </w:p>
    <w:p w:rsidR="00B65045" w:rsidDel="002A3ECD" w:rsidRDefault="00B65045" w:rsidP="002A3ECD">
      <w:pPr>
        <w:pStyle w:val="IntrinsikBulletStyle"/>
        <w:numPr>
          <w:ilvl w:val="0"/>
          <w:numId w:val="0"/>
          <w:ins w:id="646" w:author="Ruth Beck" w:date="2013-07-12T12:19:00Z"/>
        </w:numPr>
        <w:ind w:left="360"/>
        <w:rPr>
          <w:del w:id="647" w:author="Ruth Beck" w:date="2013-07-12T12:40:00Z"/>
        </w:rPr>
        <w:pPrChange w:id="648" w:author="Ruth Beck" w:date="2013-07-12T12:40:00Z">
          <w:pPr>
            <w:pStyle w:val="IntrinsikBulletStyle"/>
            <w:numPr>
              <w:numId w:val="0"/>
            </w:numPr>
            <w:ind w:firstLine="0"/>
          </w:pPr>
        </w:pPrChange>
      </w:pPr>
      <w:del w:id="649" w:author="Ruth Beck" w:date="2013-07-12T12:40:00Z">
        <w:r w:rsidRPr="00B65045" w:rsidDel="002A3ECD">
          <w:delText xml:space="preserve">Describe how work will be evaluated/reviewed to </w:delText>
        </w:r>
        <w:r w:rsidDel="002A3ECD">
          <w:delText xml:space="preserve">determine the need for changes </w:delText>
        </w:r>
      </w:del>
    </w:p>
    <w:p w:rsidR="00B65045" w:rsidRPr="00B65045" w:rsidDel="00C84296" w:rsidRDefault="00B65045" w:rsidP="002A3ECD">
      <w:pPr>
        <w:pStyle w:val="IntrinsikBulletStyle"/>
        <w:numPr>
          <w:ilvl w:val="0"/>
          <w:numId w:val="0"/>
          <w:ins w:id="650" w:author="Ruth Beck" w:date="2013-07-12T12:40:00Z"/>
        </w:numPr>
        <w:ind w:left="360"/>
        <w:rPr>
          <w:del w:id="651" w:author="Ruth Beck" w:date="2013-07-12T13:02:00Z"/>
        </w:rPr>
        <w:pPrChange w:id="652" w:author="Ruth Beck" w:date="2013-07-12T12:40:00Z">
          <w:pPr/>
        </w:pPrChange>
      </w:pPr>
    </w:p>
    <w:p w:rsidR="0075762D" w:rsidRPr="0075762D" w:rsidRDefault="0075762D" w:rsidP="0075762D">
      <w:pPr>
        <w:numPr>
          <w:ins w:id="653" w:author="Ruth Beck" w:date="2013-07-12T13:02:00Z"/>
        </w:numPr>
        <w:rPr>
          <w:ins w:id="654" w:author="Ruth Beck" w:date="2013-07-12T13:01:00Z"/>
          <w:rPrChange w:id="655" w:author="Ruth Beck" w:date="2013-07-12T13:02:00Z">
            <w:rPr>
              <w:ins w:id="656" w:author="Ruth Beck" w:date="2013-07-12T13:01:00Z"/>
            </w:rPr>
          </w:rPrChange>
        </w:rPr>
        <w:pPrChange w:id="657" w:author="Ruth Beck" w:date="2013-07-12T13:02:00Z">
          <w:pPr>
            <w:pStyle w:val="Heading3"/>
          </w:pPr>
        </w:pPrChange>
      </w:pPr>
    </w:p>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Pr="00D924FD" w:rsidRDefault="00D924FD" w:rsidP="00D924FD">
      <w:pPr>
        <w:rPr>
          <w:lang w:val="en-CA"/>
        </w:rPr>
      </w:pPr>
    </w:p>
    <w:p w:rsidR="0094566F" w:rsidRDefault="00D0656C" w:rsidP="00D924FD">
      <w:pPr>
        <w:pStyle w:val="Intrinsik-Reference"/>
        <w:rPr>
          <w:b/>
        </w:rPr>
      </w:pPr>
      <w:r w:rsidRPr="00D0656C">
        <w:t>SNC-Lavalin</w:t>
      </w:r>
      <w:r>
        <w:t xml:space="preserve">. 2011. </w:t>
      </w:r>
      <w:r w:rsidRPr="00A456E6">
        <w:rPr>
          <w:highlight w:val="yellow"/>
        </w:rPr>
        <w:t>Draft</w:t>
      </w:r>
      <w:r>
        <w:t xml:space="preserve"> Trail Wide Residential Remediation Guidelines. Version 5. Prepared for Teck Metals Ltd. August 2011. </w:t>
      </w:r>
    </w:p>
    <w:p w:rsidR="00D924FD" w:rsidRDefault="00D924FD" w:rsidP="00A456E6"/>
    <w:p w:rsidR="00A456E6" w:rsidRDefault="00A456E6" w:rsidP="00D924FD">
      <w:pPr>
        <w:pStyle w:val="Intrinsik-Reference"/>
      </w:pPr>
      <w:r>
        <w:t xml:space="preserve">SNC-Lavalin. 2008. </w:t>
      </w:r>
      <w:r w:rsidRPr="00A456E6">
        <w:rPr>
          <w:highlight w:val="yellow"/>
        </w:rPr>
        <w:t>Draft</w:t>
      </w:r>
      <w:r>
        <w:t xml:space="preserve">. Soil Assessment Guidelines. </w:t>
      </w:r>
    </w:p>
    <w:p w:rsidR="00977CAB" w:rsidRDefault="00977CAB"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9"/>
      <w:footerReference w:type="default" r:id="rId10"/>
      <w:pgSz w:w="12240" w:h="15840" w:code="1"/>
      <w:pgMar w:top="1152" w:right="1080" w:bottom="1008" w:left="1800" w:header="432" w:footer="432" w:gutter="0"/>
      <w:cols w:space="708"/>
      <w:docGrid w:linePitch="326"/>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0" w:author="mccoa" w:date="2013-07-12T11:26:00Z" w:initials="m">
    <w:p w:rsidR="0075762D" w:rsidRDefault="0075762D" w:rsidP="008047F7">
      <w:pPr>
        <w:pStyle w:val="CommentText"/>
      </w:pPr>
      <w:r>
        <w:rPr>
          <w:rStyle w:val="CommentReference"/>
        </w:rPr>
        <w:annotationRef/>
      </w:r>
      <w:r>
        <w:t xml:space="preserve">Full Remediation: soil replacement to a depth of 30 cm (about 1 foot) where soil lead concentrations are greater than 5,000 </w:t>
      </w:r>
      <w:proofErr w:type="spellStart"/>
      <w:r>
        <w:t>ppm</w:t>
      </w:r>
      <w:proofErr w:type="spellEnd"/>
    </w:p>
  </w:comment>
  <w:comment w:id="111" w:author="Ennsb" w:date="2013-07-12T11:26:00Z" w:initials="E">
    <w:p w:rsidR="0075762D" w:rsidRDefault="0075762D" w:rsidP="008047F7">
      <w:pPr>
        <w:pStyle w:val="CommentText"/>
      </w:pPr>
      <w:r>
        <w:rPr>
          <w:rStyle w:val="CommentReference"/>
        </w:rPr>
        <w:annotationRef/>
      </w:r>
      <w:r>
        <w:t xml:space="preserve">In some cases we have been doing partial </w:t>
      </w:r>
      <w:proofErr w:type="spellStart"/>
      <w:r>
        <w:t>remediations</w:t>
      </w:r>
      <w:proofErr w:type="spellEnd"/>
      <w:r>
        <w:t xml:space="preserve"> of the high areas only when there is only one much high value that sends the UCLM over 5000.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62D" w:rsidRDefault="0075762D" w:rsidP="00585012">
      <w:r>
        <w:separator/>
      </w:r>
    </w:p>
    <w:p w:rsidR="0075762D" w:rsidRDefault="0075762D" w:rsidP="00585012"/>
  </w:endnote>
  <w:endnote w:type="continuationSeparator" w:id="0">
    <w:p w:rsidR="0075762D" w:rsidRDefault="0075762D" w:rsidP="00585012">
      <w:r>
        <w:continuationSeparator/>
      </w:r>
    </w:p>
    <w:p w:rsidR="0075762D" w:rsidRDefault="0075762D" w:rsidP="00585012"/>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panose1 w:val="020B05030304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2D" w:rsidRPr="00E507C9" w:rsidRDefault="0075762D"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C84296">
      <w:rPr>
        <w:rStyle w:val="PageNumber"/>
        <w:noProof/>
      </w:rPr>
      <w:t>6</w:t>
    </w:r>
    <w:r w:rsidRPr="00224B67">
      <w:rPr>
        <w:rStyle w:val="PageNumber"/>
      </w:rPr>
      <w:fldChar w:fldCharType="end"/>
    </w:r>
  </w:p>
  <w:p w:rsidR="0075762D" w:rsidRDefault="0075762D"/>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62D" w:rsidRDefault="0075762D" w:rsidP="00585012">
      <w:r>
        <w:separator/>
      </w:r>
    </w:p>
    <w:p w:rsidR="0075762D" w:rsidRDefault="0075762D" w:rsidP="00585012"/>
  </w:footnote>
  <w:footnote w:type="continuationSeparator" w:id="0">
    <w:p w:rsidR="0075762D" w:rsidRDefault="0075762D" w:rsidP="00585012">
      <w:r>
        <w:continuationSeparator/>
      </w:r>
    </w:p>
    <w:p w:rsidR="0075762D" w:rsidRDefault="0075762D" w:rsidP="00585012"/>
  </w:footnote>
  <w:footnote w:id="1">
    <w:p w:rsidR="0075762D" w:rsidRPr="003E0E71" w:rsidRDefault="0075762D">
      <w:pPr>
        <w:pStyle w:val="FootnoteText"/>
        <w:rPr>
          <w:rFonts w:ascii="Arial" w:hAnsi="Arial"/>
          <w:rPrChange w:id="33" w:author="Ruth Beck" w:date="2013-07-12T11:42:00Z">
            <w:rPr/>
          </w:rPrChange>
        </w:rPr>
      </w:pPr>
      <w:ins w:id="34" w:author="Ruth Beck" w:date="2013-07-12T11:41:00Z">
        <w:r>
          <w:rPr>
            <w:rStyle w:val="FootnoteReference"/>
          </w:rPr>
          <w:footnoteRef/>
        </w:r>
        <w:r>
          <w:t xml:space="preserve"> </w:t>
        </w:r>
        <w:r w:rsidRPr="003E0E71">
          <w:rPr>
            <w:rFonts w:ascii="Arial" w:hAnsi="Arial"/>
            <w:rPrChange w:id="35" w:author="Ruth Beck" w:date="2013-07-12T11:42:00Z">
              <w:rPr/>
            </w:rPrChange>
          </w:rPr>
          <w:t xml:space="preserve">Families include extended families, caregivers and other situations </w:t>
        </w:r>
      </w:ins>
      <w:ins w:id="36" w:author="Ruth Beck" w:date="2013-07-12T11:42:00Z">
        <w:r w:rsidRPr="003E0E71">
          <w:rPr>
            <w:rFonts w:ascii="Arial" w:hAnsi="Arial"/>
            <w:rPrChange w:id="37" w:author="Ruth Beck" w:date="2013-07-12T11:42:00Z">
              <w:rPr/>
            </w:rPrChange>
          </w:rPr>
          <w:t xml:space="preserve">such as daycares </w:t>
        </w:r>
      </w:ins>
      <w:ins w:id="38" w:author="Ruth Beck" w:date="2013-07-12T11:41:00Z">
        <w:r w:rsidRPr="003E0E71">
          <w:rPr>
            <w:rFonts w:ascii="Arial" w:hAnsi="Arial"/>
            <w:rPrChange w:id="39" w:author="Ruth Beck" w:date="2013-07-12T11:42:00Z">
              <w:rPr/>
            </w:rPrChange>
          </w:rPr>
          <w:t>where children age 3 and under are present on the property for a significant amount of time.</w:t>
        </w:r>
      </w:ins>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2D" w:rsidRDefault="0075762D" w:rsidP="0058501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75762D" w:rsidRDefault="0075762D"/>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Courier New"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8A7C00"/>
    <w:multiLevelType w:val="hybridMultilevel"/>
    <w:tmpl w:val="17E62012"/>
    <w:lvl w:ilvl="0">
      <w:start w:val="1"/>
      <w:numFmt w:val="lowerLetter"/>
      <w:pStyle w:val="List-letter"/>
      <w:lvlText w:val="%1)"/>
      <w:lvlJc w:val="left"/>
      <w:pPr>
        <w:ind w:left="3360" w:hanging="360"/>
      </w:pPr>
    </w:lvl>
    <w:lvl w:ilvl="1" w:tentative="1">
      <w:start w:val="1"/>
      <w:numFmt w:val="lowerLetter"/>
      <w:lvlText w:val="%2."/>
      <w:lvlJc w:val="left"/>
      <w:pPr>
        <w:ind w:left="4080" w:hanging="360"/>
      </w:pPr>
    </w:lvl>
    <w:lvl w:ilvl="2" w:tentative="1">
      <w:start w:val="1"/>
      <w:numFmt w:val="lowerRoman"/>
      <w:lvlText w:val="%3."/>
      <w:lvlJc w:val="right"/>
      <w:pPr>
        <w:ind w:left="4800" w:hanging="180"/>
      </w:pPr>
    </w:lvl>
    <w:lvl w:ilvl="3" w:tentative="1">
      <w:start w:val="1"/>
      <w:numFmt w:val="decimal"/>
      <w:lvlText w:val="%4."/>
      <w:lvlJc w:val="left"/>
      <w:pPr>
        <w:ind w:left="5520" w:hanging="360"/>
      </w:pPr>
    </w:lvl>
    <w:lvl w:ilvl="4" w:tentative="1">
      <w:start w:val="1"/>
      <w:numFmt w:val="lowerLetter"/>
      <w:lvlText w:val="%5."/>
      <w:lvlJc w:val="left"/>
      <w:pPr>
        <w:ind w:left="6240" w:hanging="360"/>
      </w:pPr>
    </w:lvl>
    <w:lvl w:ilvl="5" w:tentative="1">
      <w:start w:val="1"/>
      <w:numFmt w:val="lowerRoman"/>
      <w:lvlText w:val="%6."/>
      <w:lvlJc w:val="right"/>
      <w:pPr>
        <w:ind w:left="6960" w:hanging="180"/>
      </w:pPr>
    </w:lvl>
    <w:lvl w:ilvl="6" w:tentative="1">
      <w:start w:val="1"/>
      <w:numFmt w:val="decimal"/>
      <w:lvlText w:val="%7."/>
      <w:lvlJc w:val="left"/>
      <w:pPr>
        <w:ind w:left="7680" w:hanging="360"/>
      </w:pPr>
    </w:lvl>
    <w:lvl w:ilvl="7" w:tentative="1">
      <w:start w:val="1"/>
      <w:numFmt w:val="lowerLetter"/>
      <w:lvlText w:val="%8."/>
      <w:lvlJc w:val="left"/>
      <w:pPr>
        <w:ind w:left="8400" w:hanging="360"/>
      </w:pPr>
    </w:lvl>
    <w:lvl w:ilvl="8" w:tentative="1">
      <w:start w:val="1"/>
      <w:numFmt w:val="lowerRoman"/>
      <w:lvlText w:val="%9."/>
      <w:lvlJc w:val="right"/>
      <w:pPr>
        <w:ind w:left="9120" w:hanging="180"/>
      </w:pPr>
    </w:lvl>
  </w:abstractNum>
  <w:abstractNum w:abstractNumId="3">
    <w:nsid w:val="19C41E35"/>
    <w:multiLevelType w:val="hybridMultilevel"/>
    <w:tmpl w:val="21CA9A46"/>
    <w:lvl w:ilvl="0">
      <w:start w:val="1"/>
      <w:numFmt w:val="lowerLetter"/>
      <w:pStyle w:val="Intrinsik-Tablenotes"/>
      <w:lvlText w:val="%1"/>
      <w:lvlJc w:val="left"/>
      <w:pPr>
        <w:tabs>
          <w:tab w:val="num" w:pos="360"/>
        </w:tabs>
        <w:ind w:left="360" w:hanging="360"/>
      </w:pPr>
      <w:rPr>
        <w:rFonts w:hint="default"/>
        <w:b w:val="0"/>
        <w:caps w:val="0"/>
        <w:vertAlign w:val="superscrip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BA36BFA"/>
    <w:multiLevelType w:val="hybridMultilevel"/>
    <w:tmpl w:val="4BE85F8A"/>
    <w:lvl w:ilvl="0">
      <w:numFmt w:val="bullet"/>
      <w:lvlText w:val="•"/>
      <w:lvlJc w:val="left"/>
      <w:pPr>
        <w:ind w:left="720" w:hanging="360"/>
      </w:pPr>
      <w:rPr>
        <w:rFonts w:ascii="Calibri" w:eastAsiaTheme="minorHAnsi" w:hAnsi="Calibr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5">
    <w:nsid w:val="201F72F7"/>
    <w:multiLevelType w:val="hybridMultilevel"/>
    <w:tmpl w:val="988A94F8"/>
    <w:lvl w:ilvl="0">
      <w:numFmt w:val="bullet"/>
      <w:lvlText w:val="•"/>
      <w:lvlJc w:val="left"/>
      <w:pPr>
        <w:ind w:left="1080" w:hanging="360"/>
      </w:pPr>
      <w:rPr>
        <w:rFonts w:ascii="Calibri" w:eastAsiaTheme="minorHAnsi" w:hAnsi="Calibri" w:hint="default"/>
      </w:rPr>
    </w:lvl>
    <w:lvl w:ilvl="1" w:tentative="1">
      <w:start w:val="1"/>
      <w:numFmt w:val="bullet"/>
      <w:lvlText w:val="o"/>
      <w:lvlJc w:val="left"/>
      <w:pPr>
        <w:ind w:left="2160" w:hanging="360"/>
      </w:pPr>
      <w:rPr>
        <w:rFonts w:ascii="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6">
    <w:nsid w:val="226F2444"/>
    <w:multiLevelType w:val="hybridMultilevel"/>
    <w:tmpl w:val="D6D8A35E"/>
    <w:lvl w:ilvl="0">
      <w:numFmt w:val="bullet"/>
      <w:lvlText w:val="•"/>
      <w:lvlJc w:val="left"/>
      <w:pPr>
        <w:ind w:left="360" w:hanging="360"/>
      </w:pPr>
      <w:rPr>
        <w:rFonts w:ascii="Calibri" w:eastAsiaTheme="minorHAnsi" w:hAnsi="Calibri"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nsid w:val="27EB2BC2"/>
    <w:multiLevelType w:val="hybridMultilevel"/>
    <w:tmpl w:val="F79E0FF8"/>
    <w:lvl w:ilvl="0" w:tplc="D048CF06">
      <w:numFmt w:val="bullet"/>
      <w:lvlText w:val="•"/>
      <w:lvlJc w:val="left"/>
      <w:pPr>
        <w:ind w:left="360" w:hanging="360"/>
      </w:pPr>
      <w:rPr>
        <w:rFonts w:ascii="Calibri" w:eastAsiaTheme="minorHAnsi" w:hAnsi="Calibri"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9">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pStyle w:val="Heading4"/>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3">
    <w:nsid w:val="57A63221"/>
    <w:multiLevelType w:val="hybridMultilevel"/>
    <w:tmpl w:val="048CCF06"/>
    <w:lvl w:ilvl="0" w:tplc="B8BEFC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5670EC"/>
    <w:multiLevelType w:val="hybridMultilevel"/>
    <w:tmpl w:val="4238BC08"/>
    <w:lvl w:ilvl="0" w:tplc="174AE418">
      <w:numFmt w:val="bullet"/>
      <w:pStyle w:val="IntrinsikBulletStyle"/>
      <w:lvlText w:val="•"/>
      <w:lvlJc w:val="left"/>
      <w:pPr>
        <w:ind w:left="360" w:hanging="360"/>
      </w:pPr>
      <w:rPr>
        <w:rFonts w:ascii="Calibri" w:eastAsiaTheme="minorHAnsi" w:hAnsi="Calibri"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2"/>
  </w:num>
  <w:num w:numId="3">
    <w:abstractNumId w:val="9"/>
  </w:num>
  <w:num w:numId="4">
    <w:abstractNumId w:val="10"/>
  </w:num>
  <w:num w:numId="5">
    <w:abstractNumId w:val="3"/>
  </w:num>
  <w:num w:numId="6">
    <w:abstractNumId w:val="12"/>
  </w:num>
  <w:num w:numId="7">
    <w:abstractNumId w:val="5"/>
  </w:num>
  <w:num w:numId="8">
    <w:abstractNumId w:val="4"/>
  </w:num>
  <w:num w:numId="9">
    <w:abstractNumId w:val="14"/>
  </w:num>
  <w:num w:numId="10">
    <w:abstractNumId w:val="7"/>
  </w:num>
  <w:num w:numId="11">
    <w:abstractNumId w:val="13"/>
  </w:num>
  <w:num w:numId="12">
    <w:abstractNumId w:val="11"/>
  </w:num>
  <w:num w:numId="13">
    <w:abstractNumId w:val="8"/>
  </w:num>
  <w:num w:numId="14">
    <w:abstractNumId w:val="6"/>
  </w:num>
  <w:num w:numId="15">
    <w:abstractNumId w:val="15"/>
  </w:num>
  <w:num w:numId="16">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embedSystemFonts/>
  <w:proofState w:spelling="clean"/>
  <w:stylePaneFormatFilter w:val="3701"/>
  <w:revisionView w:markup="0" w:comments="0" w:insDel="0" w:formatting="0"/>
  <w:trackRevisions/>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28D0"/>
    <w:rsid w:val="00033D66"/>
    <w:rsid w:val="00041C2E"/>
    <w:rsid w:val="00043AD3"/>
    <w:rsid w:val="0006613A"/>
    <w:rsid w:val="000B0981"/>
    <w:rsid w:val="000C05AA"/>
    <w:rsid w:val="000D35B0"/>
    <w:rsid w:val="000E7915"/>
    <w:rsid w:val="000F53C1"/>
    <w:rsid w:val="000F6C70"/>
    <w:rsid w:val="00100686"/>
    <w:rsid w:val="00102E69"/>
    <w:rsid w:val="0010397A"/>
    <w:rsid w:val="00107241"/>
    <w:rsid w:val="001153EA"/>
    <w:rsid w:val="00125CC7"/>
    <w:rsid w:val="00142819"/>
    <w:rsid w:val="0016084E"/>
    <w:rsid w:val="00167DBE"/>
    <w:rsid w:val="0018181F"/>
    <w:rsid w:val="00187DB2"/>
    <w:rsid w:val="001A1A19"/>
    <w:rsid w:val="001B4B65"/>
    <w:rsid w:val="001B635F"/>
    <w:rsid w:val="001B7201"/>
    <w:rsid w:val="001D2147"/>
    <w:rsid w:val="001E059F"/>
    <w:rsid w:val="001F0894"/>
    <w:rsid w:val="002135E1"/>
    <w:rsid w:val="00224B67"/>
    <w:rsid w:val="002403D9"/>
    <w:rsid w:val="00241EC8"/>
    <w:rsid w:val="0025360B"/>
    <w:rsid w:val="002629EB"/>
    <w:rsid w:val="00263182"/>
    <w:rsid w:val="00265C66"/>
    <w:rsid w:val="00275DCE"/>
    <w:rsid w:val="00283937"/>
    <w:rsid w:val="0029334A"/>
    <w:rsid w:val="002A3ECD"/>
    <w:rsid w:val="002B6688"/>
    <w:rsid w:val="002C08CC"/>
    <w:rsid w:val="002C1A43"/>
    <w:rsid w:val="002C1FF0"/>
    <w:rsid w:val="002C67BF"/>
    <w:rsid w:val="002D0071"/>
    <w:rsid w:val="002D44A2"/>
    <w:rsid w:val="002F529A"/>
    <w:rsid w:val="002F6800"/>
    <w:rsid w:val="00300172"/>
    <w:rsid w:val="003034C1"/>
    <w:rsid w:val="00305308"/>
    <w:rsid w:val="0030737F"/>
    <w:rsid w:val="003079B7"/>
    <w:rsid w:val="00320D20"/>
    <w:rsid w:val="00330CC5"/>
    <w:rsid w:val="00335745"/>
    <w:rsid w:val="0035413A"/>
    <w:rsid w:val="00357416"/>
    <w:rsid w:val="00376427"/>
    <w:rsid w:val="003831A1"/>
    <w:rsid w:val="0038323C"/>
    <w:rsid w:val="003A1230"/>
    <w:rsid w:val="003D6390"/>
    <w:rsid w:val="003E0E71"/>
    <w:rsid w:val="003E47C7"/>
    <w:rsid w:val="003E6CB6"/>
    <w:rsid w:val="003F5593"/>
    <w:rsid w:val="004002D3"/>
    <w:rsid w:val="0040517D"/>
    <w:rsid w:val="00415DDD"/>
    <w:rsid w:val="004277FC"/>
    <w:rsid w:val="004332F1"/>
    <w:rsid w:val="00447299"/>
    <w:rsid w:val="00447F78"/>
    <w:rsid w:val="0045224A"/>
    <w:rsid w:val="00455E44"/>
    <w:rsid w:val="004572FA"/>
    <w:rsid w:val="00464C00"/>
    <w:rsid w:val="004708CD"/>
    <w:rsid w:val="00471412"/>
    <w:rsid w:val="004735A5"/>
    <w:rsid w:val="00481245"/>
    <w:rsid w:val="004933A2"/>
    <w:rsid w:val="004B6ABC"/>
    <w:rsid w:val="004C2192"/>
    <w:rsid w:val="004D0FCA"/>
    <w:rsid w:val="004F145A"/>
    <w:rsid w:val="0050030D"/>
    <w:rsid w:val="00523ECB"/>
    <w:rsid w:val="00536F72"/>
    <w:rsid w:val="005601F8"/>
    <w:rsid w:val="005618F6"/>
    <w:rsid w:val="00563227"/>
    <w:rsid w:val="00573101"/>
    <w:rsid w:val="005742B9"/>
    <w:rsid w:val="005752D0"/>
    <w:rsid w:val="00585012"/>
    <w:rsid w:val="0058712D"/>
    <w:rsid w:val="005920F6"/>
    <w:rsid w:val="005A6F14"/>
    <w:rsid w:val="005B5302"/>
    <w:rsid w:val="005B5631"/>
    <w:rsid w:val="005B6591"/>
    <w:rsid w:val="005C0538"/>
    <w:rsid w:val="005D2B2A"/>
    <w:rsid w:val="005D47F2"/>
    <w:rsid w:val="005D4D3B"/>
    <w:rsid w:val="005E5383"/>
    <w:rsid w:val="005F0A97"/>
    <w:rsid w:val="005F14CD"/>
    <w:rsid w:val="00602F65"/>
    <w:rsid w:val="00610577"/>
    <w:rsid w:val="0064492C"/>
    <w:rsid w:val="00672318"/>
    <w:rsid w:val="00676D4E"/>
    <w:rsid w:val="006875A0"/>
    <w:rsid w:val="00695F2E"/>
    <w:rsid w:val="006A12FF"/>
    <w:rsid w:val="006A4F95"/>
    <w:rsid w:val="006B290E"/>
    <w:rsid w:val="006C55F5"/>
    <w:rsid w:val="006D06E9"/>
    <w:rsid w:val="006D3DA1"/>
    <w:rsid w:val="006D6228"/>
    <w:rsid w:val="006D6495"/>
    <w:rsid w:val="006E7A5A"/>
    <w:rsid w:val="00700F0A"/>
    <w:rsid w:val="007024F1"/>
    <w:rsid w:val="007211FB"/>
    <w:rsid w:val="00745778"/>
    <w:rsid w:val="007500F1"/>
    <w:rsid w:val="00754256"/>
    <w:rsid w:val="0075762D"/>
    <w:rsid w:val="0079142F"/>
    <w:rsid w:val="00796A23"/>
    <w:rsid w:val="007A02FB"/>
    <w:rsid w:val="007B01E6"/>
    <w:rsid w:val="007B2845"/>
    <w:rsid w:val="007D03A5"/>
    <w:rsid w:val="007D7BA8"/>
    <w:rsid w:val="008038D7"/>
    <w:rsid w:val="008047F7"/>
    <w:rsid w:val="0080779B"/>
    <w:rsid w:val="00807C17"/>
    <w:rsid w:val="0081707D"/>
    <w:rsid w:val="00821AB9"/>
    <w:rsid w:val="008253E1"/>
    <w:rsid w:val="00832451"/>
    <w:rsid w:val="00835DB1"/>
    <w:rsid w:val="00882654"/>
    <w:rsid w:val="008947E7"/>
    <w:rsid w:val="008A42D5"/>
    <w:rsid w:val="008B0F1B"/>
    <w:rsid w:val="008B4E04"/>
    <w:rsid w:val="008B7886"/>
    <w:rsid w:val="008D57D6"/>
    <w:rsid w:val="00900C0E"/>
    <w:rsid w:val="009311AA"/>
    <w:rsid w:val="009405C8"/>
    <w:rsid w:val="0094566F"/>
    <w:rsid w:val="0097491E"/>
    <w:rsid w:val="00977CAB"/>
    <w:rsid w:val="00985265"/>
    <w:rsid w:val="00985C49"/>
    <w:rsid w:val="009A33D8"/>
    <w:rsid w:val="009A46DC"/>
    <w:rsid w:val="009D57E1"/>
    <w:rsid w:val="009E122D"/>
    <w:rsid w:val="009F5109"/>
    <w:rsid w:val="00A02118"/>
    <w:rsid w:val="00A0710E"/>
    <w:rsid w:val="00A10CB1"/>
    <w:rsid w:val="00A10E73"/>
    <w:rsid w:val="00A17B1D"/>
    <w:rsid w:val="00A40E30"/>
    <w:rsid w:val="00A415CF"/>
    <w:rsid w:val="00A45286"/>
    <w:rsid w:val="00A456E6"/>
    <w:rsid w:val="00A45795"/>
    <w:rsid w:val="00A4624B"/>
    <w:rsid w:val="00A46B1B"/>
    <w:rsid w:val="00A4786B"/>
    <w:rsid w:val="00A54856"/>
    <w:rsid w:val="00A61B2B"/>
    <w:rsid w:val="00A6415F"/>
    <w:rsid w:val="00A6630A"/>
    <w:rsid w:val="00A66D4B"/>
    <w:rsid w:val="00A73B05"/>
    <w:rsid w:val="00A81ACE"/>
    <w:rsid w:val="00A866E4"/>
    <w:rsid w:val="00A95B18"/>
    <w:rsid w:val="00AC2725"/>
    <w:rsid w:val="00AC5B93"/>
    <w:rsid w:val="00AD1202"/>
    <w:rsid w:val="00AD6482"/>
    <w:rsid w:val="00AF2A19"/>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A110E"/>
    <w:rsid w:val="00BA2F20"/>
    <w:rsid w:val="00BA5CFF"/>
    <w:rsid w:val="00BD4458"/>
    <w:rsid w:val="00BE44C6"/>
    <w:rsid w:val="00BF26A7"/>
    <w:rsid w:val="00BF321D"/>
    <w:rsid w:val="00C06D83"/>
    <w:rsid w:val="00C271D5"/>
    <w:rsid w:val="00C2788B"/>
    <w:rsid w:val="00C3544B"/>
    <w:rsid w:val="00C36005"/>
    <w:rsid w:val="00C5140B"/>
    <w:rsid w:val="00C55E27"/>
    <w:rsid w:val="00C6323D"/>
    <w:rsid w:val="00C64877"/>
    <w:rsid w:val="00C6651B"/>
    <w:rsid w:val="00C753FB"/>
    <w:rsid w:val="00C75810"/>
    <w:rsid w:val="00C76D39"/>
    <w:rsid w:val="00C84296"/>
    <w:rsid w:val="00C8726A"/>
    <w:rsid w:val="00CA1DB8"/>
    <w:rsid w:val="00CB3015"/>
    <w:rsid w:val="00CB47F1"/>
    <w:rsid w:val="00CC15CD"/>
    <w:rsid w:val="00CC6B55"/>
    <w:rsid w:val="00CD2ABB"/>
    <w:rsid w:val="00CE1C19"/>
    <w:rsid w:val="00CF1498"/>
    <w:rsid w:val="00D00637"/>
    <w:rsid w:val="00D0151B"/>
    <w:rsid w:val="00D027B7"/>
    <w:rsid w:val="00D0656C"/>
    <w:rsid w:val="00D16877"/>
    <w:rsid w:val="00D236B5"/>
    <w:rsid w:val="00D27A86"/>
    <w:rsid w:val="00D53259"/>
    <w:rsid w:val="00D61E28"/>
    <w:rsid w:val="00D674CF"/>
    <w:rsid w:val="00D87153"/>
    <w:rsid w:val="00D924FD"/>
    <w:rsid w:val="00D97735"/>
    <w:rsid w:val="00D97C1E"/>
    <w:rsid w:val="00DB13E3"/>
    <w:rsid w:val="00DD276D"/>
    <w:rsid w:val="00DD6294"/>
    <w:rsid w:val="00DF5BD4"/>
    <w:rsid w:val="00E07D64"/>
    <w:rsid w:val="00E117AC"/>
    <w:rsid w:val="00E1737F"/>
    <w:rsid w:val="00E36A87"/>
    <w:rsid w:val="00E40206"/>
    <w:rsid w:val="00E507C9"/>
    <w:rsid w:val="00E626CE"/>
    <w:rsid w:val="00E71124"/>
    <w:rsid w:val="00E72720"/>
    <w:rsid w:val="00E72875"/>
    <w:rsid w:val="00E8448F"/>
    <w:rsid w:val="00E84B07"/>
    <w:rsid w:val="00E92982"/>
    <w:rsid w:val="00EA5E1D"/>
    <w:rsid w:val="00EB2696"/>
    <w:rsid w:val="00EC466A"/>
    <w:rsid w:val="00ED7BBF"/>
    <w:rsid w:val="00EE187A"/>
    <w:rsid w:val="00EF586F"/>
    <w:rsid w:val="00F001BF"/>
    <w:rsid w:val="00F14B16"/>
    <w:rsid w:val="00F256BB"/>
    <w:rsid w:val="00F30D32"/>
    <w:rsid w:val="00F533A8"/>
    <w:rsid w:val="00F53680"/>
    <w:rsid w:val="00F54F07"/>
    <w:rsid w:val="00F5594A"/>
    <w:rsid w:val="00F55A49"/>
    <w:rsid w:val="00F67FD6"/>
    <w:rsid w:val="00F714C4"/>
    <w:rsid w:val="00F71E32"/>
    <w:rsid w:val="00F73157"/>
    <w:rsid w:val="00F838B2"/>
    <w:rsid w:val="00F86FD8"/>
    <w:rsid w:val="00F90781"/>
    <w:rsid w:val="00FA2BF2"/>
    <w:rsid w:val="00FC05FA"/>
    <w:rsid w:val="00FD59DC"/>
    <w:rsid w:val="00FD69EA"/>
    <w:rsid w:val="00FD7009"/>
    <w:rsid w:val="00FD78D3"/>
    <w:rsid w:val="00FE6024"/>
    <w:rsid w:val="00FF2FCB"/>
  </w:rsids>
  <m:mathPr>
    <m:mathFont m:val="Arial Italic"/>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FF2FCB"/>
    <w:pPr>
      <w:keepNext/>
      <w:numPr>
        <w:ilvl w:val="3"/>
        <w:numId w:val="4"/>
      </w:numPr>
      <w:tabs>
        <w:tab w:val="left" w:pos="1440"/>
      </w:tabs>
      <w:outlineLvl w:val="3"/>
    </w:pPr>
    <w:rPr>
      <w:bCs/>
      <w:szCs w:val="28"/>
      <w:u w:val="single"/>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E507C9"/>
    <w:rPr>
      <w:rFonts w:ascii="Arial" w:eastAsia="Times New Roman" w:hAnsi="Arial"/>
      <w:bCs/>
      <w:sz w:val="22"/>
      <w:szCs w:val="28"/>
      <w:u w:val="single"/>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C76D39"/>
    <w:pPr>
      <w:numPr>
        <w:numId w:val="9"/>
      </w:numPr>
      <w:spacing w:before="120"/>
    </w:pPr>
    <w:rPr>
      <w:rFonts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FF2FCB"/>
    <w:pPr>
      <w:ind w:left="720" w:hanging="720"/>
    </w:pPr>
    <w:rPr>
      <w:rFonts w:cs="Arial"/>
      <w:szCs w:val="22"/>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15"/>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49" Type="http://schemas.microsoft.com/office/2007/relationships/stylesWithEffects" Target="stylesWithEffec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906F3-07A3-034B-9F7F-11394100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2320</Words>
  <Characters>13226</Characters>
  <Application>Microsoft Macintosh Word</Application>
  <DocSecurity>0</DocSecurity>
  <Lines>110</Lines>
  <Paragraphs>26</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16242</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Ruth Beck</cp:lastModifiedBy>
  <cp:revision>8</cp:revision>
  <cp:lastPrinted>2011-04-01T17:56:00Z</cp:lastPrinted>
  <dcterms:created xsi:type="dcterms:W3CDTF">2013-07-12T18:02:00Z</dcterms:created>
  <dcterms:modified xsi:type="dcterms:W3CDTF">2013-07-12T20:02:00Z</dcterms:modified>
</cp:coreProperties>
</file>